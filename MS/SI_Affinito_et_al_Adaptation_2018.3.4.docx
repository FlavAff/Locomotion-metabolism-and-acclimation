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7B347F" w14:textId="77777777" w:rsidR="007814DA" w:rsidRPr="00D3130C" w:rsidRDefault="00E33A94" w:rsidP="00E33A94">
      <w:pPr>
        <w:jc w:val="center"/>
      </w:pPr>
      <w:r w:rsidRPr="00D3130C">
        <w:t>Supplementary Information for :</w:t>
      </w:r>
    </w:p>
    <w:p w14:paraId="4599CEAB" w14:textId="77777777" w:rsidR="00E33A94" w:rsidRPr="00D3130C" w:rsidRDefault="00E33A94" w:rsidP="00E33A94">
      <w:pPr>
        <w:jc w:val="center"/>
      </w:pPr>
    </w:p>
    <w:p w14:paraId="389A4A7E" w14:textId="77777777" w:rsidR="00E33A94" w:rsidRPr="00D3130C" w:rsidRDefault="00E33A94" w:rsidP="00E33A94">
      <w:pPr>
        <w:spacing w:line="360" w:lineRule="auto"/>
        <w:jc w:val="center"/>
        <w:rPr>
          <w:b/>
          <w:sz w:val="44"/>
          <w:szCs w:val="44"/>
          <w:lang w:val="en-GB"/>
        </w:rPr>
      </w:pPr>
      <w:r w:rsidRPr="00D3130C">
        <w:rPr>
          <w:b/>
          <w:sz w:val="44"/>
          <w:szCs w:val="44"/>
          <w:lang w:val="en-GB"/>
        </w:rPr>
        <w:t>Predicting predator search rates from metabolic rates: a bottom-up modelling approach.</w:t>
      </w:r>
    </w:p>
    <w:p w14:paraId="12288B7C" w14:textId="77777777" w:rsidR="00E33A94" w:rsidRPr="00D3130C" w:rsidRDefault="00E33A94" w:rsidP="00E33A94">
      <w:pPr>
        <w:jc w:val="center"/>
        <w:rPr>
          <w:sz w:val="22"/>
          <w:szCs w:val="22"/>
          <w:lang w:val="en-GB"/>
        </w:rPr>
      </w:pPr>
      <w:r w:rsidRPr="00D3130C">
        <w:rPr>
          <w:sz w:val="32"/>
          <w:szCs w:val="32"/>
          <w:lang w:val="en-GB"/>
        </w:rPr>
        <w:t>Flavio Affinito</w:t>
      </w:r>
      <w:r w:rsidRPr="00D3130C">
        <w:rPr>
          <w:position w:val="10"/>
          <w:sz w:val="22"/>
          <w:szCs w:val="22"/>
          <w:lang w:val="en-GB"/>
        </w:rPr>
        <w:t>1</w:t>
      </w:r>
      <w:r w:rsidRPr="00D3130C">
        <w:rPr>
          <w:sz w:val="32"/>
          <w:szCs w:val="32"/>
          <w:lang w:val="en-GB"/>
        </w:rPr>
        <w:t>, Miguel Matias</w:t>
      </w:r>
      <w:r w:rsidRPr="00D3130C">
        <w:rPr>
          <w:position w:val="10"/>
          <w:sz w:val="22"/>
          <w:szCs w:val="22"/>
          <w:lang w:val="en-GB"/>
        </w:rPr>
        <w:t>2</w:t>
      </w:r>
      <w:r w:rsidRPr="00D3130C">
        <w:rPr>
          <w:sz w:val="32"/>
          <w:szCs w:val="32"/>
          <w:lang w:val="en-GB"/>
        </w:rPr>
        <w:t>, Samraat Pawar</w:t>
      </w:r>
      <w:r w:rsidRPr="00D3130C">
        <w:rPr>
          <w:position w:val="10"/>
          <w:sz w:val="22"/>
          <w:szCs w:val="22"/>
          <w:lang w:val="en-GB"/>
        </w:rPr>
        <w:t>1</w:t>
      </w:r>
      <w:r w:rsidRPr="00D3130C">
        <w:rPr>
          <w:sz w:val="32"/>
          <w:szCs w:val="32"/>
          <w:lang w:val="en-GB"/>
        </w:rPr>
        <w:t xml:space="preserve"> and Rebecca L.</w:t>
      </w:r>
      <w:ins w:id="0" w:author="Becca Kordas" w:date="2018-01-17T11:52:00Z">
        <w:r w:rsidRPr="00D3130C">
          <w:rPr>
            <w:sz w:val="32"/>
            <w:szCs w:val="32"/>
            <w:lang w:val="en-GB"/>
          </w:rPr>
          <w:t xml:space="preserve"> </w:t>
        </w:r>
      </w:ins>
      <w:r w:rsidRPr="00D3130C">
        <w:rPr>
          <w:sz w:val="32"/>
          <w:szCs w:val="32"/>
          <w:lang w:val="en-GB"/>
        </w:rPr>
        <w:t>Kordas</w:t>
      </w:r>
      <w:r w:rsidRPr="00D3130C">
        <w:rPr>
          <w:position w:val="10"/>
          <w:sz w:val="22"/>
          <w:szCs w:val="22"/>
          <w:lang w:val="en-GB"/>
        </w:rPr>
        <w:t>1</w:t>
      </w:r>
      <w:r w:rsidRPr="00D3130C">
        <w:rPr>
          <w:sz w:val="22"/>
          <w:szCs w:val="22"/>
          <w:lang w:val="en-GB"/>
        </w:rPr>
        <w:t> </w:t>
      </w:r>
    </w:p>
    <w:p w14:paraId="387BC101" w14:textId="77777777" w:rsidR="00E33A94" w:rsidRPr="00D3130C" w:rsidRDefault="00E33A94" w:rsidP="00E33A94">
      <w:pPr>
        <w:jc w:val="center"/>
        <w:rPr>
          <w:i/>
          <w:lang w:val="en-GB"/>
        </w:rPr>
      </w:pPr>
      <w:r w:rsidRPr="00D3130C">
        <w:rPr>
          <w:i/>
          <w:sz w:val="26"/>
          <w:szCs w:val="26"/>
          <w:lang w:val="en-GB"/>
        </w:rPr>
        <w:t>1. Department of Life Sciences, Imperial College London, Silwood Park Buckhurst Road, SL5 7PY, Ascot UK</w:t>
      </w:r>
    </w:p>
    <w:p w14:paraId="7EA81C99" w14:textId="77777777" w:rsidR="00E33A94" w:rsidRPr="00D3130C" w:rsidRDefault="00E33A94" w:rsidP="00E33A94">
      <w:pPr>
        <w:jc w:val="center"/>
        <w:rPr>
          <w:i/>
          <w:sz w:val="26"/>
          <w:szCs w:val="26"/>
          <w:lang w:val="en-GB"/>
        </w:rPr>
      </w:pPr>
      <w:r w:rsidRPr="00D3130C">
        <w:rPr>
          <w:i/>
          <w:sz w:val="26"/>
          <w:szCs w:val="26"/>
          <w:lang w:val="en-GB"/>
        </w:rPr>
        <w:t>2. Museo Nacional de Ciencias Naturales (CSIC), Madrid, 28006, Spain</w:t>
      </w:r>
    </w:p>
    <w:p w14:paraId="125E269A" w14:textId="77777777" w:rsidR="00E33A94" w:rsidRPr="00D3130C" w:rsidRDefault="00E33A94" w:rsidP="00E33A94">
      <w:pPr>
        <w:rPr>
          <w:i/>
          <w:sz w:val="26"/>
          <w:szCs w:val="26"/>
          <w:lang w:val="en-GB"/>
        </w:rPr>
      </w:pPr>
    </w:p>
    <w:p w14:paraId="40FB8FBA" w14:textId="77777777" w:rsidR="00E33A94" w:rsidRPr="00D3130C" w:rsidRDefault="00E33A94" w:rsidP="00E33A94">
      <w:pPr>
        <w:rPr>
          <w:lang w:val="en-GB"/>
        </w:rPr>
      </w:pPr>
      <w:r w:rsidRPr="00D3130C">
        <w:rPr>
          <w:b/>
          <w:sz w:val="26"/>
          <w:szCs w:val="26"/>
          <w:lang w:val="en-GB"/>
        </w:rPr>
        <w:t>Corresponding author.</w:t>
      </w:r>
      <w:r w:rsidRPr="00D3130C">
        <w:rPr>
          <w:sz w:val="26"/>
          <w:szCs w:val="26"/>
          <w:lang w:val="en-GB"/>
        </w:rPr>
        <w:t xml:space="preserve"> </w:t>
      </w:r>
      <w:r w:rsidRPr="00D3130C">
        <w:rPr>
          <w:i/>
          <w:sz w:val="26"/>
          <w:szCs w:val="26"/>
          <w:lang w:val="en-GB"/>
        </w:rPr>
        <w:t>E-mail: flavio.affinito@gmail.com</w:t>
      </w:r>
    </w:p>
    <w:p w14:paraId="0DC5ABBD" w14:textId="77777777" w:rsidR="00E33A94" w:rsidRPr="00D3130C" w:rsidRDefault="00E33A94">
      <w:pPr>
        <w:rPr>
          <w:sz w:val="32"/>
          <w:szCs w:val="32"/>
          <w:lang w:val="en-GB"/>
        </w:rPr>
      </w:pPr>
    </w:p>
    <w:sdt>
      <w:sdtPr>
        <w:rPr>
          <w:rFonts w:asciiTheme="minorHAnsi" w:eastAsiaTheme="minorEastAsia" w:hAnsiTheme="minorHAnsi" w:cstheme="minorBidi"/>
          <w:b w:val="0"/>
          <w:bCs w:val="0"/>
          <w:color w:val="auto"/>
          <w:sz w:val="24"/>
          <w:szCs w:val="24"/>
          <w:lang w:val="fr-BE"/>
        </w:rPr>
        <w:id w:val="475106814"/>
        <w:docPartObj>
          <w:docPartGallery w:val="Table of Contents"/>
          <w:docPartUnique/>
        </w:docPartObj>
      </w:sdtPr>
      <w:sdtEndPr>
        <w:rPr>
          <w:noProof/>
        </w:rPr>
      </w:sdtEndPr>
      <w:sdtContent>
        <w:p w14:paraId="735A2AFA" w14:textId="77777777" w:rsidR="00F7524C" w:rsidRPr="00D3130C" w:rsidRDefault="00F7524C">
          <w:pPr>
            <w:pStyle w:val="TOCHeading"/>
            <w:rPr>
              <w:color w:val="auto"/>
            </w:rPr>
          </w:pPr>
          <w:r w:rsidRPr="00D3130C">
            <w:rPr>
              <w:color w:val="auto"/>
            </w:rPr>
            <w:t>Table of Contents</w:t>
          </w:r>
        </w:p>
        <w:p w14:paraId="6D03F9D9" w14:textId="77777777" w:rsidR="00586661" w:rsidRDefault="00F7524C">
          <w:pPr>
            <w:pStyle w:val="TOC1"/>
            <w:tabs>
              <w:tab w:val="right" w:leader="dot" w:pos="10054"/>
            </w:tabs>
            <w:rPr>
              <w:b w:val="0"/>
              <w:noProof/>
              <w:lang w:val="en-US" w:eastAsia="ja-JP"/>
            </w:rPr>
          </w:pPr>
          <w:r w:rsidRPr="00D3130C">
            <w:rPr>
              <w:b w:val="0"/>
            </w:rPr>
            <w:fldChar w:fldCharType="begin"/>
          </w:r>
          <w:r w:rsidRPr="00D3130C">
            <w:instrText xml:space="preserve"> TOC \o "1-3" \h \z \u </w:instrText>
          </w:r>
          <w:r w:rsidRPr="00D3130C">
            <w:rPr>
              <w:b w:val="0"/>
            </w:rPr>
            <w:fldChar w:fldCharType="separate"/>
          </w:r>
          <w:r w:rsidR="00586661" w:rsidRPr="009A3847">
            <w:rPr>
              <w:noProof/>
              <w:lang w:val="en-GB"/>
            </w:rPr>
            <w:t>MODELLING</w:t>
          </w:r>
          <w:r w:rsidR="00586661">
            <w:rPr>
              <w:noProof/>
            </w:rPr>
            <w:tab/>
          </w:r>
          <w:r w:rsidR="00586661">
            <w:rPr>
              <w:noProof/>
            </w:rPr>
            <w:fldChar w:fldCharType="begin"/>
          </w:r>
          <w:r w:rsidR="00586661">
            <w:rPr>
              <w:noProof/>
            </w:rPr>
            <w:instrText xml:space="preserve"> PAGEREF _Toc381630666 \h </w:instrText>
          </w:r>
          <w:r w:rsidR="00586661">
            <w:rPr>
              <w:noProof/>
            </w:rPr>
          </w:r>
          <w:r w:rsidR="00586661">
            <w:rPr>
              <w:noProof/>
            </w:rPr>
            <w:fldChar w:fldCharType="separate"/>
          </w:r>
          <w:r w:rsidR="00586661">
            <w:rPr>
              <w:noProof/>
            </w:rPr>
            <w:t>1</w:t>
          </w:r>
          <w:r w:rsidR="00586661">
            <w:rPr>
              <w:noProof/>
            </w:rPr>
            <w:fldChar w:fldCharType="end"/>
          </w:r>
        </w:p>
        <w:p w14:paraId="4C94DB2A" w14:textId="77777777" w:rsidR="00586661" w:rsidRDefault="00586661">
          <w:pPr>
            <w:pStyle w:val="TOC2"/>
            <w:tabs>
              <w:tab w:val="right" w:leader="dot" w:pos="10054"/>
            </w:tabs>
            <w:rPr>
              <w:b w:val="0"/>
              <w:noProof/>
              <w:sz w:val="24"/>
              <w:szCs w:val="24"/>
              <w:lang w:val="en-US" w:eastAsia="ja-JP"/>
            </w:rPr>
          </w:pPr>
          <w:r w:rsidRPr="009A3847">
            <w:rPr>
              <w:noProof/>
            </w:rPr>
            <w:t>Search rate model derivation</w:t>
          </w:r>
          <w:r>
            <w:rPr>
              <w:noProof/>
            </w:rPr>
            <w:tab/>
          </w:r>
          <w:r>
            <w:rPr>
              <w:noProof/>
            </w:rPr>
            <w:fldChar w:fldCharType="begin"/>
          </w:r>
          <w:r>
            <w:rPr>
              <w:noProof/>
            </w:rPr>
            <w:instrText xml:space="preserve"> PAGEREF _Toc381630667 \h </w:instrText>
          </w:r>
          <w:r>
            <w:rPr>
              <w:noProof/>
            </w:rPr>
          </w:r>
          <w:r>
            <w:rPr>
              <w:noProof/>
            </w:rPr>
            <w:fldChar w:fldCharType="separate"/>
          </w:r>
          <w:r>
            <w:rPr>
              <w:noProof/>
            </w:rPr>
            <w:t>1</w:t>
          </w:r>
          <w:r>
            <w:rPr>
              <w:noProof/>
            </w:rPr>
            <w:fldChar w:fldCharType="end"/>
          </w:r>
        </w:p>
        <w:p w14:paraId="05A8B24D" w14:textId="77777777" w:rsidR="00586661" w:rsidRDefault="00586661">
          <w:pPr>
            <w:pStyle w:val="TOC3"/>
            <w:tabs>
              <w:tab w:val="right" w:leader="dot" w:pos="10054"/>
            </w:tabs>
            <w:rPr>
              <w:noProof/>
              <w:sz w:val="24"/>
              <w:szCs w:val="24"/>
              <w:lang w:val="en-US" w:eastAsia="ja-JP"/>
            </w:rPr>
          </w:pPr>
          <w:r w:rsidRPr="009A3847">
            <w:rPr>
              <w:noProof/>
            </w:rPr>
            <w:t>Dimensionality effect</w:t>
          </w:r>
          <w:r>
            <w:rPr>
              <w:noProof/>
            </w:rPr>
            <w:tab/>
          </w:r>
          <w:r>
            <w:rPr>
              <w:noProof/>
            </w:rPr>
            <w:fldChar w:fldCharType="begin"/>
          </w:r>
          <w:r>
            <w:rPr>
              <w:noProof/>
            </w:rPr>
            <w:instrText xml:space="preserve"> PAGEREF _Toc381630668 \h </w:instrText>
          </w:r>
          <w:r>
            <w:rPr>
              <w:noProof/>
            </w:rPr>
          </w:r>
          <w:r>
            <w:rPr>
              <w:noProof/>
            </w:rPr>
            <w:fldChar w:fldCharType="separate"/>
          </w:r>
          <w:r>
            <w:rPr>
              <w:noProof/>
            </w:rPr>
            <w:t>1</w:t>
          </w:r>
          <w:r>
            <w:rPr>
              <w:noProof/>
            </w:rPr>
            <w:fldChar w:fldCharType="end"/>
          </w:r>
        </w:p>
        <w:p w14:paraId="33CCF7DC" w14:textId="77777777" w:rsidR="00586661" w:rsidRDefault="00586661">
          <w:pPr>
            <w:pStyle w:val="TOC3"/>
            <w:tabs>
              <w:tab w:val="right" w:leader="dot" w:pos="10054"/>
            </w:tabs>
            <w:rPr>
              <w:noProof/>
              <w:sz w:val="24"/>
              <w:szCs w:val="24"/>
              <w:lang w:val="en-US" w:eastAsia="ja-JP"/>
            </w:rPr>
          </w:pPr>
          <w:r w:rsidRPr="009A3847">
            <w:rPr>
              <w:noProof/>
              <w:lang w:val="en-GB"/>
            </w:rPr>
            <w:t>Biological rates and temperature-dependence</w:t>
          </w:r>
          <w:r>
            <w:rPr>
              <w:noProof/>
            </w:rPr>
            <w:tab/>
          </w:r>
          <w:r>
            <w:rPr>
              <w:noProof/>
            </w:rPr>
            <w:fldChar w:fldCharType="begin"/>
          </w:r>
          <w:r>
            <w:rPr>
              <w:noProof/>
            </w:rPr>
            <w:instrText xml:space="preserve"> PAGEREF _Toc381630669 \h </w:instrText>
          </w:r>
          <w:r>
            <w:rPr>
              <w:noProof/>
            </w:rPr>
          </w:r>
          <w:r>
            <w:rPr>
              <w:noProof/>
            </w:rPr>
            <w:fldChar w:fldCharType="separate"/>
          </w:r>
          <w:r>
            <w:rPr>
              <w:noProof/>
            </w:rPr>
            <w:t>2</w:t>
          </w:r>
          <w:r>
            <w:rPr>
              <w:noProof/>
            </w:rPr>
            <w:fldChar w:fldCharType="end"/>
          </w:r>
        </w:p>
        <w:p w14:paraId="594D7C20" w14:textId="77777777" w:rsidR="00586661" w:rsidRDefault="00586661">
          <w:pPr>
            <w:pStyle w:val="TOC2"/>
            <w:tabs>
              <w:tab w:val="right" w:leader="dot" w:pos="10054"/>
            </w:tabs>
            <w:rPr>
              <w:b w:val="0"/>
              <w:noProof/>
              <w:sz w:val="24"/>
              <w:szCs w:val="24"/>
              <w:lang w:val="en-US" w:eastAsia="ja-JP"/>
            </w:rPr>
          </w:pPr>
          <w:r w:rsidRPr="009A3847">
            <w:rPr>
              <w:noProof/>
              <w:lang w:val="en-GB"/>
            </w:rPr>
            <w:t>Velocity estimation</w:t>
          </w:r>
          <w:r>
            <w:rPr>
              <w:noProof/>
            </w:rPr>
            <w:tab/>
          </w:r>
          <w:r>
            <w:rPr>
              <w:noProof/>
            </w:rPr>
            <w:fldChar w:fldCharType="begin"/>
          </w:r>
          <w:r>
            <w:rPr>
              <w:noProof/>
            </w:rPr>
            <w:instrText xml:space="preserve"> PAGEREF _Toc381630670 \h </w:instrText>
          </w:r>
          <w:r>
            <w:rPr>
              <w:noProof/>
            </w:rPr>
          </w:r>
          <w:r>
            <w:rPr>
              <w:noProof/>
            </w:rPr>
            <w:fldChar w:fldCharType="separate"/>
          </w:r>
          <w:r>
            <w:rPr>
              <w:noProof/>
            </w:rPr>
            <w:t>3</w:t>
          </w:r>
          <w:r>
            <w:rPr>
              <w:noProof/>
            </w:rPr>
            <w:fldChar w:fldCharType="end"/>
          </w:r>
        </w:p>
        <w:p w14:paraId="0C9FC33A" w14:textId="77777777" w:rsidR="00586661" w:rsidRDefault="00586661">
          <w:pPr>
            <w:pStyle w:val="TOC2"/>
            <w:tabs>
              <w:tab w:val="right" w:leader="dot" w:pos="10054"/>
            </w:tabs>
            <w:rPr>
              <w:b w:val="0"/>
              <w:noProof/>
              <w:sz w:val="24"/>
              <w:szCs w:val="24"/>
              <w:lang w:val="en-US" w:eastAsia="ja-JP"/>
            </w:rPr>
          </w:pPr>
          <w:r w:rsidRPr="009A3847">
            <w:rPr>
              <w:noProof/>
              <w:lang w:val="en-GB"/>
            </w:rPr>
            <w:t>Respiration model choice</w:t>
          </w:r>
          <w:r>
            <w:rPr>
              <w:noProof/>
            </w:rPr>
            <w:tab/>
          </w:r>
          <w:r>
            <w:rPr>
              <w:noProof/>
            </w:rPr>
            <w:fldChar w:fldCharType="begin"/>
          </w:r>
          <w:r>
            <w:rPr>
              <w:noProof/>
            </w:rPr>
            <w:instrText xml:space="preserve"> PAGEREF _Toc381630671 \h </w:instrText>
          </w:r>
          <w:r>
            <w:rPr>
              <w:noProof/>
            </w:rPr>
          </w:r>
          <w:r>
            <w:rPr>
              <w:noProof/>
            </w:rPr>
            <w:fldChar w:fldCharType="separate"/>
          </w:r>
          <w:r>
            <w:rPr>
              <w:noProof/>
            </w:rPr>
            <w:t>3</w:t>
          </w:r>
          <w:r>
            <w:rPr>
              <w:noProof/>
            </w:rPr>
            <w:fldChar w:fldCharType="end"/>
          </w:r>
        </w:p>
        <w:p w14:paraId="68113540" w14:textId="77777777" w:rsidR="00586661" w:rsidRDefault="00586661">
          <w:pPr>
            <w:pStyle w:val="TOC1"/>
            <w:tabs>
              <w:tab w:val="right" w:leader="dot" w:pos="10054"/>
            </w:tabs>
            <w:rPr>
              <w:b w:val="0"/>
              <w:noProof/>
              <w:lang w:val="en-US" w:eastAsia="ja-JP"/>
            </w:rPr>
          </w:pPr>
          <w:r w:rsidRPr="009A3847">
            <w:rPr>
              <w:noProof/>
              <w:lang w:val="en-GB"/>
            </w:rPr>
            <w:t>EXPERIMENTS</w:t>
          </w:r>
          <w:r>
            <w:rPr>
              <w:noProof/>
            </w:rPr>
            <w:tab/>
          </w:r>
          <w:r>
            <w:rPr>
              <w:noProof/>
            </w:rPr>
            <w:fldChar w:fldCharType="begin"/>
          </w:r>
          <w:r>
            <w:rPr>
              <w:noProof/>
            </w:rPr>
            <w:instrText xml:space="preserve"> PAGEREF _Toc381630672 \h </w:instrText>
          </w:r>
          <w:r>
            <w:rPr>
              <w:noProof/>
            </w:rPr>
          </w:r>
          <w:r>
            <w:rPr>
              <w:noProof/>
            </w:rPr>
            <w:fldChar w:fldCharType="separate"/>
          </w:r>
          <w:r>
            <w:rPr>
              <w:noProof/>
            </w:rPr>
            <w:t>4</w:t>
          </w:r>
          <w:r>
            <w:rPr>
              <w:noProof/>
            </w:rPr>
            <w:fldChar w:fldCharType="end"/>
          </w:r>
        </w:p>
        <w:p w14:paraId="7734C664" w14:textId="77777777" w:rsidR="00586661" w:rsidRDefault="00586661">
          <w:pPr>
            <w:pStyle w:val="TOC2"/>
            <w:tabs>
              <w:tab w:val="right" w:leader="dot" w:pos="10054"/>
            </w:tabs>
            <w:rPr>
              <w:b w:val="0"/>
              <w:noProof/>
              <w:sz w:val="24"/>
              <w:szCs w:val="24"/>
              <w:lang w:val="en-US" w:eastAsia="ja-JP"/>
            </w:rPr>
          </w:pPr>
          <w:r w:rsidRPr="009A3847">
            <w:rPr>
              <w:noProof/>
            </w:rPr>
            <w:t>Species selection</w:t>
          </w:r>
          <w:r>
            <w:rPr>
              <w:noProof/>
            </w:rPr>
            <w:tab/>
          </w:r>
          <w:r>
            <w:rPr>
              <w:noProof/>
            </w:rPr>
            <w:fldChar w:fldCharType="begin"/>
          </w:r>
          <w:r>
            <w:rPr>
              <w:noProof/>
            </w:rPr>
            <w:instrText xml:space="preserve"> PAGEREF _Toc381630673 \h </w:instrText>
          </w:r>
          <w:r>
            <w:rPr>
              <w:noProof/>
            </w:rPr>
          </w:r>
          <w:r>
            <w:rPr>
              <w:noProof/>
            </w:rPr>
            <w:fldChar w:fldCharType="separate"/>
          </w:r>
          <w:r>
            <w:rPr>
              <w:noProof/>
            </w:rPr>
            <w:t>4</w:t>
          </w:r>
          <w:r>
            <w:rPr>
              <w:noProof/>
            </w:rPr>
            <w:fldChar w:fldCharType="end"/>
          </w:r>
        </w:p>
        <w:p w14:paraId="3EABEAFB" w14:textId="77777777" w:rsidR="00586661" w:rsidRDefault="00586661">
          <w:pPr>
            <w:pStyle w:val="TOC2"/>
            <w:tabs>
              <w:tab w:val="right" w:leader="dot" w:pos="10054"/>
            </w:tabs>
            <w:rPr>
              <w:b w:val="0"/>
              <w:noProof/>
              <w:sz w:val="24"/>
              <w:szCs w:val="24"/>
              <w:lang w:val="en-US" w:eastAsia="ja-JP"/>
            </w:rPr>
          </w:pPr>
          <w:r w:rsidRPr="009A3847">
            <w:rPr>
              <w:noProof/>
              <w:lang w:val="en-GB"/>
            </w:rPr>
            <w:t>Length-weight regression</w:t>
          </w:r>
          <w:r>
            <w:rPr>
              <w:noProof/>
            </w:rPr>
            <w:tab/>
          </w:r>
          <w:r>
            <w:rPr>
              <w:noProof/>
            </w:rPr>
            <w:fldChar w:fldCharType="begin"/>
          </w:r>
          <w:r>
            <w:rPr>
              <w:noProof/>
            </w:rPr>
            <w:instrText xml:space="preserve"> PAGEREF _Toc381630674 \h </w:instrText>
          </w:r>
          <w:r>
            <w:rPr>
              <w:noProof/>
            </w:rPr>
          </w:r>
          <w:r>
            <w:rPr>
              <w:noProof/>
            </w:rPr>
            <w:fldChar w:fldCharType="separate"/>
          </w:r>
          <w:r>
            <w:rPr>
              <w:noProof/>
            </w:rPr>
            <w:t>4</w:t>
          </w:r>
          <w:r>
            <w:rPr>
              <w:noProof/>
            </w:rPr>
            <w:fldChar w:fldCharType="end"/>
          </w:r>
        </w:p>
        <w:p w14:paraId="64627460" w14:textId="77777777" w:rsidR="00586661" w:rsidRDefault="00586661">
          <w:pPr>
            <w:pStyle w:val="TOC2"/>
            <w:tabs>
              <w:tab w:val="right" w:leader="dot" w:pos="10054"/>
            </w:tabs>
            <w:rPr>
              <w:b w:val="0"/>
              <w:noProof/>
              <w:sz w:val="24"/>
              <w:szCs w:val="24"/>
              <w:lang w:val="en-US" w:eastAsia="ja-JP"/>
            </w:rPr>
          </w:pPr>
          <w:r w:rsidRPr="009A3847">
            <w:rPr>
              <w:noProof/>
              <w:lang w:val="en-GB"/>
            </w:rPr>
            <w:t>Respirometry protocol</w:t>
          </w:r>
          <w:r>
            <w:rPr>
              <w:noProof/>
            </w:rPr>
            <w:tab/>
          </w:r>
          <w:r>
            <w:rPr>
              <w:noProof/>
            </w:rPr>
            <w:fldChar w:fldCharType="begin"/>
          </w:r>
          <w:r>
            <w:rPr>
              <w:noProof/>
            </w:rPr>
            <w:instrText xml:space="preserve"> PAGEREF _Toc381630675 \h </w:instrText>
          </w:r>
          <w:r>
            <w:rPr>
              <w:noProof/>
            </w:rPr>
          </w:r>
          <w:r>
            <w:rPr>
              <w:noProof/>
            </w:rPr>
            <w:fldChar w:fldCharType="separate"/>
          </w:r>
          <w:r>
            <w:rPr>
              <w:noProof/>
            </w:rPr>
            <w:t>5</w:t>
          </w:r>
          <w:r>
            <w:rPr>
              <w:noProof/>
            </w:rPr>
            <w:fldChar w:fldCharType="end"/>
          </w:r>
        </w:p>
        <w:p w14:paraId="39DB787E" w14:textId="77777777" w:rsidR="00F7524C" w:rsidRPr="00D3130C" w:rsidRDefault="00F7524C">
          <w:r w:rsidRPr="00D3130C">
            <w:rPr>
              <w:b/>
              <w:bCs/>
              <w:noProof/>
            </w:rPr>
            <w:fldChar w:fldCharType="end"/>
          </w:r>
        </w:p>
      </w:sdtContent>
    </w:sdt>
    <w:p w14:paraId="33AA56B0" w14:textId="77777777" w:rsidR="00E33A94" w:rsidRPr="00D3130C" w:rsidRDefault="00F7524C" w:rsidP="00F7524C">
      <w:pPr>
        <w:pStyle w:val="Heading1"/>
        <w:rPr>
          <w:color w:val="auto"/>
          <w:lang w:val="en-GB"/>
        </w:rPr>
      </w:pPr>
      <w:bookmarkStart w:id="1" w:name="_Toc381630666"/>
      <w:r w:rsidRPr="00D3130C">
        <w:rPr>
          <w:color w:val="auto"/>
          <w:lang w:val="en-GB"/>
        </w:rPr>
        <w:t>MODELLING</w:t>
      </w:r>
      <w:bookmarkEnd w:id="1"/>
    </w:p>
    <w:p w14:paraId="28CC5A68" w14:textId="5505D0BA" w:rsidR="00F7524C" w:rsidRPr="00D3130C" w:rsidRDefault="00C609F6" w:rsidP="00F7524C">
      <w:pPr>
        <w:pStyle w:val="Heading2"/>
        <w:rPr>
          <w:color w:val="auto"/>
        </w:rPr>
      </w:pPr>
      <w:bookmarkStart w:id="2" w:name="_Toc381630667"/>
      <w:r w:rsidRPr="00D3130C">
        <w:rPr>
          <w:color w:val="auto"/>
        </w:rPr>
        <w:t>Search rate m</w:t>
      </w:r>
      <w:r w:rsidR="00F7524C" w:rsidRPr="00D3130C">
        <w:rPr>
          <w:color w:val="auto"/>
        </w:rPr>
        <w:t>odel derivation</w:t>
      </w:r>
      <w:bookmarkEnd w:id="2"/>
    </w:p>
    <w:p w14:paraId="579E3C5B" w14:textId="487F0AAE" w:rsidR="00CC477B" w:rsidRPr="00D3130C" w:rsidRDefault="00CC477B" w:rsidP="00CC477B">
      <w:pPr>
        <w:jc w:val="both"/>
      </w:pPr>
      <w:r w:rsidRPr="00D3130C">
        <w:t>We are interested in expressing search rates relative to predator-prey trait temperature dependence and accounting for environmental space. Search rates are given as a funct</w:t>
      </w:r>
      <w:r w:rsidR="00F4131D" w:rsidRPr="00D3130C">
        <w:t>ion of relative body velocities</w:t>
      </w:r>
      <w:r w:rsidRPr="00D3130C">
        <w:t xml:space="preserve"> and environmental space </w:t>
      </w:r>
      <w:r w:rsidR="008428DD">
        <w:fldChar w:fldCharType="begin" w:fldLock="1"/>
      </w:r>
      <w:r w:rsidR="008428DD">
        <w:instrText>ADDIN CSL_CITATION { "citationItems" : [ { "id" : "ITEM-1", "itemData" : { "author" : [ { "dropping-particle" : "", "family" : "Pawar", "given" : "Samraat", "non-dropping-particle" : "", "parse-names" : false, "suffix" : "" }, { "dropping-particle" : "", "family" : "Dell", "given" : "Anthony I", "non-dropping-particle" : "", "parse-names" : false, "suffix" : "" }, { "dropping-particle" : "", "family" : "Savage", "given" : "Van M", "non-dropping-particle" : "", "parse-names" : false, "suffix" : "" } ], "container-title" : "Aquatic functional biodiversity: an ecological and evolutionary perspective", "id" : "ITEM-1", "issued" : { "date-parts" : [ [ "2015" ] ] }, "page" : "3-36", "title" : "From metabolic constraints on individuals to the dynamics of ecosystems", "type" : "article-journal" }, "uris" : [ "http://www.mendeley.com/documents/?uuid=c56afa35-c957-4839-ae3d-d465063ad481" ] }, { "id" : "ITEM-2", "itemData" : { "author" : [ { "dropping-particle" : "", "family" : "Pawar", "given" : "Samraat", "non-dropping-particle" : "", "parse-names" : false, "suffix" : "" }, { "dropping-particle" : "", "family" : "Dell", "given" : "Anthony I", "non-dropping-particle" : "", "parse-names" : false, "suffix" : "" }, { "dropping-particle" : "", "family" : "Savage", "given" : "Van M", "non-dropping-particle" : "", "parse-names" : false, "suffix" : "" } ], "container-title" : "Nature", "id" : "ITEM-2", "issue" : "7404", "issued" : { "date-parts" : [ [ "2012" ] ] }, "page" : "485", "publisher" : "Nature Publishing Group", "title" : "Dimensionality of consumer search space drives trophic interaction strengths", "type" : "article-journal", "volume" : "486" }, "uris" : [ "http://www.mendeley.com/documents/?uuid=e44c2d38-6919-4e55-88ff-dd1a6e31e947" ] }, { "id" : "ITEM-3", "itemData" : { "author" : [ { "dropping-particle" : "", "family" : "Dell", "given" : "Anthony I", "non-dropping-particle" : "", "parse-names" : false, "suffix" : "" }, { "dropping-particle" : "", "family" : "Pawar", "given" : "Samraat", "non-dropping-particle" : "", "parse-names" : false, "suffix" : "" }, { "dropping-particle" : "", "family" : "Savage", "given" : "Van M", "non-dropping-particle" : "", "parse-names" : false, "suffix" : "" } ], "container-title" : "Journal of Animal Ecology", "id" : "ITEM-3", "issue" : "1", "issued" : { "date-parts" : [ [ "2014" ] ] }, "page" : "70-84", "publisher" : "Wiley Online Library", "title" : "Temperature dependence of trophic interactions are driven by asymmetry of species responses and foraging strategy", "type" : "article-journal", "volume" : "83" }, "uris" : [ "http://www.mendeley.com/documents/?uuid=40b38d9d-8fb8-4494-8767-c067eebd46c8" ] }, { "id" : "ITEM-4", "itemData" : { "author" : [ { "dropping-particle" : "", "family" : "Dell", "given" : "Anthony I", "non-dropping-particle" : "", "parse-names" : false, "suffix" : "" }, { "dropping-particle" : "", "family" : "Pawar", "given" : "Samraat", "non-dropping-particle" : "", "parse-names" : false, "suffix" : "" }, { "dropping-particle" : "", "family" : "Savage", "given" : "Van M", "non-dropping-particle" : "", "parse-names" : false, "suffix" : "" } ], "container-title" : "Proceedings of the National Academy of Sciences", "id" : "ITEM-4", "issue" : "26", "issued" : { "date-parts" : [ [ "2011" ] ] }, "page" : "10591-10596", "publisher" : "National Acad Sciences", "title" : "Systematic variation in the temperature dependence of physiological and ecological traits", "type" : "article-journal", "volume" : "108" }, "uris" : [ "http://www.mendeley.com/documents/?uuid=bb702c14-4b97-43a4-96a7-ffedecfe9ee1" ] }, { "id" : "ITEM-5", "itemData" : { "DOI" : "10.1111/ele.12307", "ISBN" : "1461-0248", "ISSN" : "14610248", "PMID" : "24894409", "abstract" : "Changing temperature can substantially shift ecological communities by altering the strength andstability of trophic interactions. Because many ecological rates are constrained by temperature,new approaches are required to understand how simultaneous changes in multiple rates alter therelative performance of species and their trophic interactions. We develop an energetic approachto identify the relationship between biomass fluxes and standing biomass across trophic levels.Our approach links ecological rates and trophic dynamics to measure temperature-dependentchanges to the strength of trophic interactions and determine how these changes alter food webstability. It accomplishes this by using biomass as a common energetic currency and isolatingthree temperature-dependent processes that are common to all consumer\u2013resource interactions:biomass accumulation of the resource, resource consumption and consumer mortality. Using thisframework, we clarify when and how temperature alters consumer to resource biomass ratios,equilibrium resilience, consumer variability, extinction risk and transient vs. equilibrium dynamics.Finally, we characterise key asymmetries in species responses to temperature that produce thesedistinct dynamic behaviours and identify when they are likely to emerge. Overall, our frameworkprovides a mechanistic and more unified understanding of the temperature dependence of trophicdynamics in terms of ecological rates, biomass ratios and stability.", "author" : [ { "dropping-particle" : "", "family" : "Gilbert", "given" : "Benjamin", "non-dropping-particle" : "", "parse-names" : false, "suffix" : "" }, { "dropping-particle" : "", "family" : "Tunney", "given" : "Tyler D.", "non-dropping-particle" : "", "parse-names" : false, "suffix" : "" }, { "dropping-particle" : "", "family" : "Mccann", "given" : "Kevin S.", "non-dropping-particle" : "", "parse-names" : false, "suffix" : "" }, { "dropping-particle" : "", "family" : "Delong", "given" : "John P.", "non-dropping-particle" : "", "parse-names" : false, "suffix" : "" }, { "dropping-particle" : "", "family" : "Vasseur", "given" : "David A.", "non-dropping-particle" : "", "parse-names" : false, "suffix" : "" }, { "dropping-particle" : "", "family" : "Savage", "given" : "Van", "non-dropping-particle" : "", "parse-names" : false, "suffix" : "" }, { "dropping-particle" : "", "family" : "Shurin", "given" : "Jonathan B.", "non-dropping-particle" : "", "parse-names" : false, "suffix" : "" }, { "dropping-particle" : "", "family" : "Dell", "given" : "Anthony I.", "non-dropping-particle" : "", "parse-names" : false, "suffix" : "" }, { "dropping-particle" : "", "family" : "Barton", "given" : "Brandon T.", "non-dropping-particle" : "", "parse-names" : false, "suffix" : "" }, { "dropping-particle" : "", "family" : "Harley", "given" : "Christopher D.G.", "non-dropping-particle" : "", "parse-names" : false, "suffix" : "" }, { "dropping-particle" : "", "family" : "Kharouba", "given" : "Heather M.", "non-dropping-particle" : "", "parse-names" : false, "suffix" : "" }, { "dropping-particle" : "", "family" : "Kratina", "given" : "Pavel", "non-dropping-particle" : "", "parse-names" : false, "suffix" : "" }, { "dropping-particle" : "", "family" : "Blanchard", "given" : "Julia L.", "non-dropping-particle" : "", "parse-names" : false, "suffix" : "" }, { "dropping-particle" : "", "family" : "Clements", "given" : "Christopher", "non-dropping-particle" : "", "parse-names" : false, "suffix" : "" }, { "dropping-particle" : "", "family" : "Winder", "given" : "Monika", "non-dropping-particle" : "", "parse-names" : false, "suffix" : "" }, { "dropping-particle" : "", "family" : "Greig", "given" : "Hamish S.", "non-dropping-particle" : "", "parse-names" : false, "suffix" : "" }, { "dropping-particle" : "", "family" : "O'Connor", "given" : "Mary I.", "non-dropping-particle" : "", "parse-names" : false, "suffix" : "" } ], "container-title" : "Ecology Letters", "id" : "ITEM-5", "issue" : "8", "issued" : { "date-parts" : [ [ "2014" ] ] }, "page" : "902-914", "title" : "A bioenergetic framework for the temperature dependence of trophic interactions", "type" : "article-journal", "volume" : "17" }, "uris" : [ "http://www.mendeley.com/documents/?uuid=d2843482-fb91-499d-a9ca-6c6b25526787" ] } ], "mendeley" : { "formattedCitation" : "(Dell, Pawar and Savage, 2011, 2014, Pawar, Dell and Savage, 2012, 2015; Gilbert &lt;i&gt;et al.&lt;/i&gt;, 2014)", "plainTextFormattedCitation" : "(Dell, Pawar and Savage, 2011, 2014, Pawar, Dell and Savage, 2012, 2015; Gilbert et al., 2014)", "previouslyFormattedCitation" : "(Dell, Pawar and Savage, 2011, 2014, Pawar, Dell and Savage, 2012, 2015; Gilbert &lt;i&gt;et al.&lt;/i&gt;, 2014)" }, "properties" : {  }, "schema" : "https://github.com/citation-style-language/schema/raw/master/csl-citation.json" }</w:instrText>
      </w:r>
      <w:r w:rsidR="008428DD">
        <w:fldChar w:fldCharType="separate"/>
      </w:r>
      <w:r w:rsidR="008428DD" w:rsidRPr="008428DD">
        <w:rPr>
          <w:noProof/>
        </w:rPr>
        <w:t xml:space="preserve">(Dell, Pawar and Savage, 2011, 2014, Pawar, Dell and Savage, 2012, 2015; Gilbert </w:t>
      </w:r>
      <w:r w:rsidR="008428DD" w:rsidRPr="008428DD">
        <w:rPr>
          <w:i/>
          <w:noProof/>
        </w:rPr>
        <w:t>et al.</w:t>
      </w:r>
      <w:r w:rsidR="008428DD" w:rsidRPr="008428DD">
        <w:rPr>
          <w:noProof/>
        </w:rPr>
        <w:t>, 2014)</w:t>
      </w:r>
      <w:r w:rsidR="008428DD">
        <w:fldChar w:fldCharType="end"/>
      </w:r>
      <w:r w:rsidRPr="00D3130C">
        <w:t>:</w:t>
      </w:r>
    </w:p>
    <w:p w14:paraId="426785AE" w14:textId="77777777" w:rsidR="003F3442" w:rsidRPr="00D3130C" w:rsidRDefault="003F3442" w:rsidP="00CC477B">
      <w:pPr>
        <w:jc w:val="both"/>
      </w:pPr>
    </w:p>
    <w:p w14:paraId="5587625E" w14:textId="05EB0812" w:rsidR="00F4131D" w:rsidRPr="00D3130C" w:rsidRDefault="00CC477B" w:rsidP="00CC477B">
      <m:oMathPara>
        <m:oMath>
          <m:r>
            <w:rPr>
              <w:rFonts w:ascii="Cambria Math" w:hAnsi="Cambria Math"/>
            </w:rPr>
            <m:t xml:space="preserve">a= </m:t>
          </m:r>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D</m:t>
          </m:r>
        </m:oMath>
      </m:oMathPara>
    </w:p>
    <w:p w14:paraId="22F59526" w14:textId="0CC4D449" w:rsidR="003F3442" w:rsidRPr="00D3130C" w:rsidRDefault="003F3442" w:rsidP="003F3442">
      <w:pPr>
        <w:pStyle w:val="Heading3"/>
        <w:rPr>
          <w:color w:val="auto"/>
        </w:rPr>
      </w:pPr>
      <w:bookmarkStart w:id="3" w:name="_Toc381630668"/>
      <w:r w:rsidRPr="00D3130C">
        <w:rPr>
          <w:color w:val="auto"/>
        </w:rPr>
        <w:t>Dimensionality effect</w:t>
      </w:r>
      <w:bookmarkEnd w:id="3"/>
    </w:p>
    <w:p w14:paraId="673BF8E9" w14:textId="199762DA" w:rsidR="00F4131D" w:rsidRDefault="00F4131D" w:rsidP="00CC477B">
      <w:pPr>
        <w:jc w:val="both"/>
      </w:pPr>
      <w:r w:rsidRPr="00D3130C">
        <w:t>The</w:t>
      </w:r>
      <w:r w:rsidR="00CC477B" w:rsidRPr="00D3130C">
        <w:t xml:space="preserve"> dimensionality component</w:t>
      </w:r>
      <w:r w:rsidRPr="00D3130C">
        <w:t xml:space="preserve"> </w:t>
      </w:r>
      <w:r w:rsidRPr="00D3130C">
        <w:rPr>
          <w:i/>
        </w:rPr>
        <w:t xml:space="preserve">D </w:t>
      </w:r>
      <w:r w:rsidRPr="00D3130C">
        <w:t>for equation S1 expands into </w:t>
      </w:r>
      <w:r w:rsidR="008428DD">
        <w:fldChar w:fldCharType="begin" w:fldLock="1"/>
      </w:r>
      <w:r w:rsidR="008428DD">
        <w:instrText>ADDIN CSL_CITATION { "citationItems" : [ { "id" : "ITEM-1", "itemData" : { "author" : [ { "dropping-particle" : "", "family" : "Pawar", "given" : "Samraat", "non-dropping-particle" : "", "parse-names" : false, "suffix" : "" }, { "dropping-particle" : "", "family" : "Dell", "given" : "Anthony I", "non-dropping-particle" : "", "parse-names" : false, "suffix" : "" }, { "dropping-particle" : "", "family" : "Savage", "given" : "Van M", "non-dropping-particle" : "", "parse-names" : false, "suffix" : "" } ], "container-title" : "Nature", "id" : "ITEM-1", "issue" : "7404", "issued" : { "date-parts" : [ [ "2012" ] ] }, "page" : "485", "publisher" : "Nature Publishing Group", "title" : "Dimensionality of consumer search space drives trophic interaction strengths", "type" : "article-journal", "volume" : "486" }, "uris" : [ "http://www.mendeley.com/documents/?uuid=e44c2d38-6919-4e55-88ff-dd1a6e31e947" ] } ], "mendeley" : { "formattedCitation" : "(Pawar, Dell and Savage, 2012)", "plainTextFormattedCitation" : "(Pawar, Dell and Savage, 2012)", "previouslyFormattedCitation" : "(Pawar, Dell and Savage, 2012)" }, "properties" : {  }, "schema" : "https://github.com/citation-style-language/schema/raw/master/csl-citation.json" }</w:instrText>
      </w:r>
      <w:r w:rsidR="008428DD">
        <w:fldChar w:fldCharType="separate"/>
      </w:r>
      <w:r w:rsidR="008428DD" w:rsidRPr="008428DD">
        <w:rPr>
          <w:noProof/>
        </w:rPr>
        <w:t>(Pawar, Dell and Savage, 2012)</w:t>
      </w:r>
      <w:r w:rsidR="008428DD">
        <w:fldChar w:fldCharType="end"/>
      </w:r>
      <w:r w:rsidRPr="00D3130C">
        <w:t>:</w:t>
      </w:r>
    </w:p>
    <w:p w14:paraId="1B1FAD3D" w14:textId="77777777" w:rsidR="00E06AC3" w:rsidRPr="00D3130C" w:rsidRDefault="00E06AC3" w:rsidP="00CC477B">
      <w:pPr>
        <w:jc w:val="both"/>
      </w:pPr>
    </w:p>
    <w:p w14:paraId="44188783" w14:textId="625F8148" w:rsidR="00F4131D" w:rsidRPr="00E06AC3" w:rsidRDefault="00F4131D" w:rsidP="00CC477B">
      <w:pPr>
        <w:jc w:val="both"/>
      </w:pPr>
      <m:oMathPara>
        <m:oMath>
          <m:r>
            <w:rPr>
              <w:rFonts w:ascii="Cambria Math" w:hAnsi="Cambria Math"/>
            </w:rPr>
            <m:t>D=</m:t>
          </m:r>
          <m:sSup>
            <m:sSupPr>
              <m:ctrlPr>
                <w:rPr>
                  <w:rFonts w:ascii="Cambria Math" w:hAnsi="Cambria Math"/>
                  <w:i/>
                </w:rPr>
              </m:ctrlPr>
            </m:sSupPr>
            <m:e>
              <m:r>
                <w:rPr>
                  <w:rFonts w:ascii="Cambria Math" w:hAnsi="Cambria Math"/>
                </w:rPr>
                <m:t>d</m:t>
              </m:r>
            </m:e>
            <m:sup>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-1</m:t>
                  </m:r>
                </m:e>
              </m:d>
            </m:sup>
          </m:sSup>
          <m:sSub>
            <m:sSubPr>
              <m:ctrlPr>
                <w:rPr>
                  <w:rFonts w:ascii="Cambria Math" w:hAnsi="Cambria Math"/>
                  <w:i/>
                </w:rPr>
              </m:ctrlPr>
            </m:sSubPr>
            <m:e>
              <m:r>
                <w:rPr>
                  <w:rFonts w:ascii="Cambria Math" w:hAnsi="Cambria Math"/>
                </w:rPr>
                <m:t>s</m:t>
              </m:r>
            </m:e>
            <m:sub>
              <m:r>
                <w:rPr>
                  <w:rFonts w:ascii="Cambria Math" w:hAnsi="Cambria Math"/>
                </w:rPr>
                <m:t>D</m:t>
              </m:r>
            </m:sub>
          </m:sSub>
        </m:oMath>
      </m:oMathPara>
    </w:p>
    <w:p w14:paraId="2945B5CF" w14:textId="77777777" w:rsidR="00E06AC3" w:rsidRPr="00D3130C" w:rsidRDefault="00E06AC3" w:rsidP="00CC477B">
      <w:pPr>
        <w:jc w:val="both"/>
      </w:pPr>
    </w:p>
    <w:p w14:paraId="34EE8B68" w14:textId="2973615D" w:rsidR="00CC477B" w:rsidRPr="00D3130C" w:rsidRDefault="00CC477B" w:rsidP="00CC477B">
      <w:pPr>
        <w:jc w:val="both"/>
      </w:pPr>
      <w:r w:rsidRPr="00D3130C">
        <w:lastRenderedPageBreak/>
        <w:t>Species interactions in nature can be defined as either 2</w:t>
      </w:r>
      <w:r w:rsidR="00F4131D" w:rsidRPr="00D3130C">
        <w:t>D</w:t>
      </w:r>
      <w:r w:rsidR="003F3442" w:rsidRPr="00D3130C">
        <w:t xml:space="preserve"> (</w:t>
      </w:r>
      <w:r w:rsidR="003F3442" w:rsidRPr="00D3130C">
        <w:rPr>
          <w:i/>
        </w:rPr>
        <w:t>D</w:t>
      </w:r>
      <w:r w:rsidR="00F4131D" w:rsidRPr="00D3130C">
        <w:rPr>
          <w:i/>
          <w:vertAlign w:val="subscript"/>
        </w:rPr>
        <w:t>m</w:t>
      </w:r>
      <w:r w:rsidR="003F3442" w:rsidRPr="00D3130C">
        <w:t>=2 ;</w:t>
      </w:r>
      <w:r w:rsidR="003F3442" w:rsidRPr="00D3130C">
        <w:rPr>
          <w:i/>
        </w:rPr>
        <w:t>s</w:t>
      </w:r>
      <w:r w:rsidR="003F3442" w:rsidRPr="00D3130C">
        <w:rPr>
          <w:i/>
          <w:vertAlign w:val="subscript"/>
        </w:rPr>
        <w:t>D</w:t>
      </w:r>
      <w:r w:rsidR="003F3442" w:rsidRPr="00D3130C">
        <w:t>=2)</w:t>
      </w:r>
      <w:r w:rsidRPr="00D3130C">
        <w:t xml:space="preserve"> or 3D</w:t>
      </w:r>
      <w:r w:rsidR="003F3442" w:rsidRPr="00D3130C">
        <w:t xml:space="preserve"> (</w:t>
      </w:r>
      <w:r w:rsidR="003F3442" w:rsidRPr="00D3130C">
        <w:rPr>
          <w:i/>
        </w:rPr>
        <w:t>D</w:t>
      </w:r>
      <w:r w:rsidR="00F4131D" w:rsidRPr="00D3130C">
        <w:rPr>
          <w:i/>
          <w:vertAlign w:val="subscript"/>
        </w:rPr>
        <w:t>m</w:t>
      </w:r>
      <w:r w:rsidR="003F3442" w:rsidRPr="00D3130C">
        <w:t>=3 ;</w:t>
      </w:r>
      <w:r w:rsidR="003F3442" w:rsidRPr="00D3130C">
        <w:rPr>
          <w:i/>
        </w:rPr>
        <w:t>s</w:t>
      </w:r>
      <w:r w:rsidR="003F3442" w:rsidRPr="00D3130C">
        <w:rPr>
          <w:i/>
          <w:vertAlign w:val="subscript"/>
        </w:rPr>
        <w:t>D</w:t>
      </w:r>
      <w:r w:rsidR="003F3442" w:rsidRPr="00D3130C">
        <w:t>=</w:t>
      </w:r>
      <w:r w:rsidR="003F3442" w:rsidRPr="00D3130C">
        <w:rPr>
          <w:rFonts w:ascii="Cambria" w:hAnsi="Cambria"/>
        </w:rPr>
        <w:t>π</w:t>
      </w:r>
      <w:r w:rsidR="003F3442" w:rsidRPr="00D3130C">
        <w:t>)</w:t>
      </w:r>
      <w:r w:rsidRPr="00D3130C">
        <w:t xml:space="preserve"> dependent on the environment they interact in. In this component, </w:t>
      </w:r>
      <w:r w:rsidRPr="00D3130C">
        <w:rPr>
          <w:i/>
        </w:rPr>
        <w:t xml:space="preserve">d </w:t>
      </w:r>
      <w:r w:rsidRPr="00D3130C">
        <w:t>is the detection distance of a predator and is dependent upon the respective body masses of the predator-prey pair :</w:t>
      </w:r>
    </w:p>
    <w:p w14:paraId="1A6D4145" w14:textId="77777777" w:rsidR="00512010" w:rsidRPr="00D3130C" w:rsidRDefault="00512010" w:rsidP="00512010">
      <w:pPr>
        <w:ind w:left="-567"/>
        <w:jc w:val="both"/>
      </w:pPr>
    </w:p>
    <w:p w14:paraId="4FD0F7E4" w14:textId="64000775" w:rsidR="00CC477B" w:rsidRPr="00D3130C" w:rsidRDefault="00CC477B" w:rsidP="00CC477B">
      <w:pPr>
        <w:jc w:val="both"/>
      </w:pPr>
      <m:oMathPara>
        <m:oMath>
          <m:r>
            <w:rPr>
              <w:rFonts w:ascii="Cambria Math" w:hAnsi="Cambria Math"/>
            </w:rPr>
            <m:t xml:space="preserve">d= </m:t>
          </m:r>
          <m:sSub>
            <m:sSubPr>
              <m:ctrlPr>
                <w:rPr>
                  <w:rFonts w:ascii="Cambria Math" w:hAnsi="Cambria Math"/>
                  <w:i/>
                </w:rPr>
              </m:ctrlPr>
            </m:sSubPr>
            <m:e>
              <m:r>
                <w:rPr>
                  <w:rFonts w:ascii="Cambria Math" w:hAnsi="Cambria Math"/>
                </w:rPr>
                <m:t>d</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r</m:t>
                      </m:r>
                    </m:sub>
                  </m:sSub>
                  <m:sSub>
                    <m:sSubPr>
                      <m:ctrlPr>
                        <w:rPr>
                          <w:rFonts w:ascii="Cambria Math" w:hAnsi="Cambria Math"/>
                          <w:i/>
                        </w:rPr>
                      </m:ctrlPr>
                    </m:sSubPr>
                    <m:e>
                      <m:r>
                        <w:rPr>
                          <w:rFonts w:ascii="Cambria Math" w:hAnsi="Cambria Math"/>
                        </w:rPr>
                        <m:t>m</m:t>
                      </m:r>
                    </m:e>
                    <m:sub>
                      <m:r>
                        <w:rPr>
                          <w:rFonts w:ascii="Cambria Math" w:hAnsi="Cambria Math"/>
                        </w:rPr>
                        <m:t>c</m:t>
                      </m:r>
                    </m:sub>
                  </m:sSub>
                </m:e>
              </m:d>
            </m:e>
            <m:sup>
              <m:sSub>
                <m:sSubPr>
                  <m:ctrlPr>
                    <w:rPr>
                      <w:rFonts w:ascii="Cambria Math" w:hAnsi="Cambria Math"/>
                      <w:i/>
                    </w:rPr>
                  </m:ctrlPr>
                </m:sSubPr>
                <m:e>
                  <m:r>
                    <w:rPr>
                      <w:rFonts w:ascii="Cambria Math" w:hAnsi="Cambria Math"/>
                    </w:rPr>
                    <m:t>p</m:t>
                  </m:r>
                </m:e>
                <m:sub>
                  <m:r>
                    <w:rPr>
                      <w:rFonts w:ascii="Cambria Math" w:hAnsi="Cambria Math"/>
                    </w:rPr>
                    <m:t>d</m:t>
                  </m:r>
                </m:sub>
              </m:sSub>
            </m:sup>
          </m:sSup>
        </m:oMath>
      </m:oMathPara>
    </w:p>
    <w:p w14:paraId="63899B86" w14:textId="77777777" w:rsidR="003F3442" w:rsidRPr="00D3130C" w:rsidRDefault="003F3442" w:rsidP="00CC477B">
      <w:pPr>
        <w:jc w:val="both"/>
      </w:pPr>
    </w:p>
    <w:p w14:paraId="702AED44" w14:textId="2203ECAA" w:rsidR="00CC477B" w:rsidRPr="00D3130C" w:rsidRDefault="00CC477B" w:rsidP="00CC477B">
      <w:pPr>
        <w:jc w:val="both"/>
      </w:pPr>
      <w:r w:rsidRPr="00D3130C">
        <w:t xml:space="preserve">Where </w:t>
      </w:r>
      <w:r w:rsidRPr="00D3130C">
        <w:rPr>
          <w:i/>
        </w:rPr>
        <w:t>d</w:t>
      </w:r>
      <w:r w:rsidRPr="00D3130C">
        <w:rPr>
          <w:i/>
          <w:vertAlign w:val="subscript"/>
        </w:rPr>
        <w:t>0</w:t>
      </w:r>
      <w:r w:rsidRPr="00D3130C">
        <w:rPr>
          <w:i/>
        </w:rPr>
        <w:t xml:space="preserve"> </w:t>
      </w:r>
      <w:r w:rsidRPr="00D3130C">
        <w:t xml:space="preserve"> is the minimum detection distance, </w:t>
      </w:r>
      <w:r w:rsidRPr="00D3130C">
        <w:rPr>
          <w:i/>
        </w:rPr>
        <w:t>m</w:t>
      </w:r>
      <w:r w:rsidRPr="00D3130C">
        <w:rPr>
          <w:i/>
          <w:vertAlign w:val="subscript"/>
        </w:rPr>
        <w:t>r</w:t>
      </w:r>
      <w:r w:rsidRPr="00D3130C">
        <w:rPr>
          <w:i/>
        </w:rPr>
        <w:t xml:space="preserve"> </w:t>
      </w:r>
      <w:r w:rsidRPr="00D3130C">
        <w:t xml:space="preserve">and </w:t>
      </w:r>
      <w:r w:rsidRPr="00D3130C">
        <w:rPr>
          <w:i/>
        </w:rPr>
        <w:t>m</w:t>
      </w:r>
      <w:r w:rsidRPr="00D3130C">
        <w:rPr>
          <w:i/>
          <w:vertAlign w:val="subscript"/>
        </w:rPr>
        <w:t>c</w:t>
      </w:r>
      <w:r w:rsidRPr="00D3130C">
        <w:rPr>
          <w:i/>
        </w:rPr>
        <w:t xml:space="preserve"> </w:t>
      </w:r>
      <w:r w:rsidRPr="00D3130C">
        <w:t xml:space="preserve">are prey and predator mass respectively and </w:t>
      </w:r>
      <w:r w:rsidRPr="00D3130C">
        <w:rPr>
          <w:i/>
        </w:rPr>
        <w:t>p</w:t>
      </w:r>
      <w:r w:rsidRPr="00D3130C">
        <w:rPr>
          <w:i/>
          <w:vertAlign w:val="subscript"/>
        </w:rPr>
        <w:t>d</w:t>
      </w:r>
      <w:r w:rsidRPr="00D3130C">
        <w:rPr>
          <w:i/>
        </w:rPr>
        <w:t xml:space="preserve"> </w:t>
      </w:r>
      <w:r w:rsidRPr="00D3130C">
        <w:t>is the empirical scaling exponent of dimensionality</w:t>
      </w:r>
      <w:r w:rsidR="008428DD">
        <w:fldChar w:fldCharType="begin" w:fldLock="1"/>
      </w:r>
      <w:r w:rsidR="008428DD">
        <w:instrText>ADDIN CSL_CITATION { "citationItems" : [ { "id" : "ITEM-1", "itemData" : { "author" : [ { "dropping-particle" : "", "family" : "Pawar", "given" : "Samraat", "non-dropping-particle" : "", "parse-names" : false, "suffix" : "" }, { "dropping-particle" : "", "family" : "Dell", "given" : "Anthony I", "non-dropping-particle" : "", "parse-names" : false, "suffix" : "" }, { "dropping-particle" : "", "family" : "Savage", "given" : "Van M", "non-dropping-particle" : "", "parse-names" : false, "suffix" : "" } ], "container-title" : "Nature", "id" : "ITEM-1", "issue" : "7404", "issued" : { "date-parts" : [ [ "2012" ] ] }, "page" : "485", "publisher" : "Nature Publishing Group", "title" : "Dimensionality of consumer search space drives trophic interaction strengths", "type" : "article-journal", "volume" : "486" }, "uris" : [ "http://www.mendeley.com/documents/?uuid=e44c2d38-6919-4e55-88ff-dd1a6e31e947" ] } ], "mendeley" : { "formattedCitation" : "(Pawar, Dell and Savage, 2012)", "plainTextFormattedCitation" : "(Pawar, Dell and Savage, 2012)", "previouslyFormattedCitation" : "(Pawar, Dell and Savage, 2012)" }, "properties" : {  }, "schema" : "https://github.com/citation-style-language/schema/raw/master/csl-citation.json" }</w:instrText>
      </w:r>
      <w:r w:rsidR="008428DD">
        <w:fldChar w:fldCharType="separate"/>
      </w:r>
      <w:r w:rsidR="008428DD" w:rsidRPr="008428DD">
        <w:rPr>
          <w:noProof/>
        </w:rPr>
        <w:t>(Pawar, Dell and Savage, 2012)</w:t>
      </w:r>
      <w:r w:rsidR="008428DD">
        <w:fldChar w:fldCharType="end"/>
      </w:r>
      <w:r w:rsidRPr="00D3130C">
        <w:t>. Thus when considering the effect of dimensionality on search rates, we obtain two scenarios :</w:t>
      </w:r>
    </w:p>
    <w:p w14:paraId="4C46CED5" w14:textId="77777777" w:rsidR="00014D8A" w:rsidRPr="00D3130C" w:rsidRDefault="00014D8A" w:rsidP="00CC477B">
      <w:pPr>
        <w:jc w:val="both"/>
      </w:pPr>
    </w:p>
    <w:p w14:paraId="382E17F9" w14:textId="4A6AE7C1" w:rsidR="00CC477B" w:rsidRPr="00D3130C" w:rsidRDefault="00CC477B" w:rsidP="00CC477B">
      <w:pPr>
        <w:jc w:val="both"/>
      </w:pPr>
      <m:oMathPara>
        <m:oMath>
          <m:r>
            <w:rPr>
              <w:rFonts w:ascii="Cambria Math" w:hAnsi="Cambria Math"/>
            </w:rPr>
            <m:t>2D:</m:t>
          </m:r>
          <m:r>
            <w:rPr>
              <w:rFonts w:ascii="Cambria Math" w:hAnsi="Cambria Math"/>
            </w:rPr>
            <m:t>D=</m:t>
          </m:r>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r</m:t>
                      </m:r>
                    </m:sub>
                  </m:sSub>
                  <m:sSub>
                    <m:sSubPr>
                      <m:ctrlPr>
                        <w:rPr>
                          <w:rFonts w:ascii="Cambria Math" w:hAnsi="Cambria Math"/>
                          <w:i/>
                        </w:rPr>
                      </m:ctrlPr>
                    </m:sSubPr>
                    <m:e>
                      <m:r>
                        <w:rPr>
                          <w:rFonts w:ascii="Cambria Math" w:hAnsi="Cambria Math"/>
                        </w:rPr>
                        <m:t>m</m:t>
                      </m:r>
                    </m:e>
                    <m:sub>
                      <m:r>
                        <w:rPr>
                          <w:rFonts w:ascii="Cambria Math" w:hAnsi="Cambria Math"/>
                        </w:rPr>
                        <m:t>c</m:t>
                      </m:r>
                    </m:sub>
                  </m:sSub>
                </m:e>
              </m:d>
            </m:e>
            <m:sup>
              <m:sSub>
                <m:sSubPr>
                  <m:ctrlPr>
                    <w:rPr>
                      <w:rFonts w:ascii="Cambria Math" w:hAnsi="Cambria Math"/>
                      <w:i/>
                    </w:rPr>
                  </m:ctrlPr>
                </m:sSubPr>
                <m:e>
                  <m:r>
                    <w:rPr>
                      <w:rFonts w:ascii="Cambria Math" w:hAnsi="Cambria Math"/>
                    </w:rPr>
                    <m:t>p</m:t>
                  </m:r>
                </m:e>
                <m:sub>
                  <m:r>
                    <w:rPr>
                      <w:rFonts w:ascii="Cambria Math" w:hAnsi="Cambria Math"/>
                    </w:rPr>
                    <m:t>d</m:t>
                  </m:r>
                </m:sub>
              </m:sSub>
            </m:sup>
          </m:sSup>
        </m:oMath>
      </m:oMathPara>
    </w:p>
    <w:p w14:paraId="484920FA" w14:textId="0249AF15" w:rsidR="003F3442" w:rsidRPr="00D3130C" w:rsidRDefault="003F3442" w:rsidP="00CC477B">
      <w:pPr>
        <w:jc w:val="both"/>
      </w:pPr>
      <m:oMathPara>
        <m:oMath>
          <m:r>
            <w:rPr>
              <w:rFonts w:ascii="Cambria Math" w:hAnsi="Cambria Math"/>
            </w:rPr>
            <m:t>3D:</m:t>
          </m:r>
          <m:r>
            <w:rPr>
              <w:rFonts w:ascii="Cambria Math" w:hAnsi="Cambria Math"/>
            </w:rPr>
            <m:t>D=</m:t>
          </m:r>
          <m:r>
            <w:rPr>
              <w:rFonts w:ascii="Cambria Math" w:hAnsi="Cambria Math"/>
            </w:rPr>
            <m:t xml:space="preserve"> π</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r</m:t>
                              </m:r>
                            </m:sub>
                          </m:sSub>
                          <m:sSub>
                            <m:sSubPr>
                              <m:ctrlPr>
                                <w:rPr>
                                  <w:rFonts w:ascii="Cambria Math" w:hAnsi="Cambria Math"/>
                                  <w:i/>
                                </w:rPr>
                              </m:ctrlPr>
                            </m:sSubPr>
                            <m:e>
                              <m:r>
                                <w:rPr>
                                  <w:rFonts w:ascii="Cambria Math" w:hAnsi="Cambria Math"/>
                                </w:rPr>
                                <m:t>m</m:t>
                              </m:r>
                            </m:e>
                            <m:sub>
                              <m:r>
                                <w:rPr>
                                  <w:rFonts w:ascii="Cambria Math" w:hAnsi="Cambria Math"/>
                                </w:rPr>
                                <m:t>c</m:t>
                              </m:r>
                            </m:sub>
                          </m:sSub>
                        </m:e>
                      </m:d>
                    </m:e>
                    <m:sup>
                      <m:sSub>
                        <m:sSubPr>
                          <m:ctrlPr>
                            <w:rPr>
                              <w:rFonts w:ascii="Cambria Math" w:hAnsi="Cambria Math"/>
                              <w:i/>
                            </w:rPr>
                          </m:ctrlPr>
                        </m:sSubPr>
                        <m:e>
                          <m:r>
                            <w:rPr>
                              <w:rFonts w:ascii="Cambria Math" w:hAnsi="Cambria Math"/>
                            </w:rPr>
                            <m:t>p</m:t>
                          </m:r>
                        </m:e>
                        <m:sub>
                          <m:r>
                            <w:rPr>
                              <w:rFonts w:ascii="Cambria Math" w:hAnsi="Cambria Math"/>
                            </w:rPr>
                            <m:t>d</m:t>
                          </m:r>
                        </m:sub>
                      </m:sSub>
                    </m:sup>
                  </m:sSup>
                </m:e>
              </m:d>
            </m:e>
            <m:sup>
              <m:r>
                <w:rPr>
                  <w:rFonts w:ascii="Cambria Math" w:hAnsi="Cambria Math"/>
                </w:rPr>
                <m:t>2</m:t>
              </m:r>
            </m:sup>
          </m:sSup>
        </m:oMath>
      </m:oMathPara>
    </w:p>
    <w:p w14:paraId="4EB72825" w14:textId="77777777" w:rsidR="003F3442" w:rsidRPr="00D3130C" w:rsidRDefault="003F3442" w:rsidP="003F3442">
      <w:pPr>
        <w:rPr>
          <w:lang w:val="en-GB"/>
        </w:rPr>
      </w:pPr>
    </w:p>
    <w:p w14:paraId="76109962" w14:textId="4B24FA47" w:rsidR="003F3442" w:rsidRPr="00D3130C" w:rsidRDefault="003F3442" w:rsidP="003F3442">
      <w:pPr>
        <w:pStyle w:val="Heading3"/>
        <w:rPr>
          <w:color w:val="auto"/>
          <w:lang w:val="en-GB"/>
        </w:rPr>
      </w:pPr>
      <w:bookmarkStart w:id="4" w:name="_Toc381630669"/>
      <w:r w:rsidRPr="00D3130C">
        <w:rPr>
          <w:color w:val="auto"/>
          <w:lang w:val="en-GB"/>
        </w:rPr>
        <w:t>Biological rates and temperature-dependence</w:t>
      </w:r>
      <w:bookmarkEnd w:id="4"/>
    </w:p>
    <w:p w14:paraId="3A0FD7C2" w14:textId="3247D4E5" w:rsidR="003F3442" w:rsidRPr="00D3130C" w:rsidRDefault="003F3442" w:rsidP="003F3442">
      <w:pPr>
        <w:rPr>
          <w:lang w:val="en-GB"/>
        </w:rPr>
      </w:pPr>
      <w:r w:rsidRPr="00D3130C">
        <w:rPr>
          <w:lang w:val="en-GB"/>
        </w:rPr>
        <w:t>Relative body velocity is expressed as</w:t>
      </w:r>
      <w:r w:rsidR="00E06AC3">
        <w:rPr>
          <w:lang w:val="en-GB"/>
        </w:rPr>
        <w:t xml:space="preserve"> </w:t>
      </w:r>
      <w:r w:rsidR="00E06AC3">
        <w:rPr>
          <w:lang w:val="en-GB"/>
        </w:rPr>
        <w:fldChar w:fldCharType="begin" w:fldLock="1"/>
      </w:r>
      <w:r w:rsidR="00E06AC3">
        <w:rPr>
          <w:lang w:val="en-GB"/>
        </w:rPr>
        <w:instrText>ADDIN CSL_CITATION { "citationItems" : [ { "id" : "ITEM-1", "itemData" : { "author" : [ { "dropping-particle" : "", "family" : "Dell", "given" : "Anthony I", "non-dropping-particle" : "", "parse-names" : false, "suffix" : "" }, { "dropping-particle" : "", "family" : "Pawar", "given" : "Samraat", "non-dropping-particle" : "", "parse-names" : false, "suffix" : "" }, { "dropping-particle" : "", "family" : "Savage", "given" : "Van M", "non-dropping-particle" : "", "parse-names" : false, "suffix" : "" } ], "container-title" : "Journal of Animal Ecology", "id" : "ITEM-1", "issue" : "1", "issued" : { "date-parts" : [ [ "2014" ] ] }, "page" : "70-84", "publisher" : "Wiley Online Library", "title" : "Temperature dependence of trophic interactions are driven by asymmetry of species responses and foraging strategy", "type" : "article-journal", "volume" : "83" }, "uris" : [ "http://www.mendeley.com/documents/?uuid=40b38d9d-8fb8-4494-8767-c067eebd46c8" ] }, { "id" : "ITEM-2", "itemData" : { "author" : [ { "dropping-particle" : "", "family" : "Dell", "given" : "Anthony I", "non-dropping-particle" : "", "parse-names" : false, "suffix" : "" }, { "dropping-particle" : "", "family" : "Pawar", "given" : "Samraat", "non-dropping-particle" : "", "parse-names" : false, "suffix" : "" }, { "dropping-particle" : "", "family" : "Savage", "given" : "Van M", "non-dropping-particle" : "", "parse-names" : false, "suffix" : "" } ], "container-title" : "Proceedings of the National Academy of Sciences", "id" : "ITEM-2", "issue" : "26", "issued" : { "date-parts" : [ [ "2011" ] ] }, "page" : "10591-10596", "publisher" : "National Acad Sciences", "title" : "Systematic variation in the temperature dependence of physiological and ecological traits", "type" : "article-journal", "volume" : "108" }, "uris" : [ "http://www.mendeley.com/documents/?uuid=bb702c14-4b97-43a4-96a7-ffedecfe9ee1" ] } ], "mendeley" : { "formattedCitation" : "(Dell, Pawar and Savage, 2011, 2014)", "plainTextFormattedCitation" : "(Dell, Pawar and Savage, 2011, 2014)", "previouslyFormattedCitation" : "(Dell, Pawar and Savage, 2011, 2014)" }, "properties" : {  }, "schema" : "https://github.com/citation-style-language/schema/raw/master/csl-citation.json" }</w:instrText>
      </w:r>
      <w:r w:rsidR="00E06AC3">
        <w:rPr>
          <w:lang w:val="en-GB"/>
        </w:rPr>
        <w:fldChar w:fldCharType="separate"/>
      </w:r>
      <w:r w:rsidR="00E06AC3" w:rsidRPr="00E06AC3">
        <w:rPr>
          <w:noProof/>
          <w:lang w:val="en-GB"/>
        </w:rPr>
        <w:t>(Dell, Pawar and Savage, 2011, 2014)</w:t>
      </w:r>
      <w:r w:rsidR="00E06AC3">
        <w:rPr>
          <w:lang w:val="en-GB"/>
        </w:rPr>
        <w:fldChar w:fldCharType="end"/>
      </w:r>
      <w:r w:rsidRPr="00D3130C">
        <w:rPr>
          <w:lang w:val="en-GB"/>
        </w:rPr>
        <w:t>:</w:t>
      </w:r>
    </w:p>
    <w:p w14:paraId="750141D0" w14:textId="77777777" w:rsidR="00014D8A" w:rsidRPr="00D3130C" w:rsidRDefault="00014D8A" w:rsidP="003F3442">
      <w:pPr>
        <w:rPr>
          <w:lang w:val="en-GB"/>
        </w:rPr>
      </w:pPr>
    </w:p>
    <w:p w14:paraId="638BF286" w14:textId="7DB20CCA" w:rsidR="003F3442" w:rsidRPr="00D3130C" w:rsidRDefault="003F3442" w:rsidP="003F3442">
      <w:pPr>
        <w:rPr>
          <w:lang w:val="en-GB"/>
        </w:rPr>
      </w:pPr>
      <m:oMathPara>
        <m:oMath>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r</m:t>
              </m:r>
            </m:sub>
          </m:sSub>
          <m:r>
            <w:rPr>
              <w:rFonts w:ascii="Cambria Math" w:hAnsi="Cambria Math"/>
              <w:lang w:val="en-GB"/>
            </w:rPr>
            <m:t>=</m:t>
          </m:r>
          <m:rad>
            <m:radPr>
              <m:degHide m:val="1"/>
              <m:ctrlPr>
                <w:rPr>
                  <w:rFonts w:ascii="Cambria Math" w:hAnsi="Cambria Math"/>
                  <w:i/>
                  <w:lang w:val="en-GB"/>
                </w:rPr>
              </m:ctrlPr>
            </m:radPr>
            <m:deg/>
            <m:e>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r</m:t>
                      </m:r>
                    </m:sub>
                  </m:sSub>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c</m:t>
                      </m:r>
                    </m:sub>
                  </m:sSub>
                </m:e>
                <m:sup>
                  <m:r>
                    <w:rPr>
                      <w:rFonts w:ascii="Cambria Math" w:hAnsi="Cambria Math"/>
                      <w:lang w:val="en-GB"/>
                    </w:rPr>
                    <m:t>2</m:t>
                  </m:r>
                </m:sup>
              </m:sSup>
            </m:e>
          </m:rad>
        </m:oMath>
      </m:oMathPara>
    </w:p>
    <w:p w14:paraId="64A25939" w14:textId="77777777" w:rsidR="003F3442" w:rsidRPr="00D3130C" w:rsidRDefault="003F3442" w:rsidP="003F3442">
      <w:pPr>
        <w:rPr>
          <w:lang w:val="en-GB"/>
        </w:rPr>
      </w:pPr>
    </w:p>
    <w:p w14:paraId="3F70DF54" w14:textId="28626441" w:rsidR="00EF2A60" w:rsidRPr="00D3130C" w:rsidRDefault="003F3442" w:rsidP="00EF2A60">
      <w:pPr>
        <w:jc w:val="both"/>
        <w:rPr>
          <w:lang w:val="en-GB"/>
        </w:rPr>
      </w:pPr>
      <w:r w:rsidRPr="00D3130C">
        <w:rPr>
          <w:lang w:val="en-GB"/>
        </w:rPr>
        <w:t xml:space="preserve">Where </w:t>
      </w:r>
      <w:r w:rsidRPr="00D3130C">
        <w:rPr>
          <w:i/>
          <w:lang w:val="en-GB"/>
        </w:rPr>
        <w:t>v</w:t>
      </w:r>
      <w:r w:rsidRPr="00D3130C">
        <w:rPr>
          <w:i/>
          <w:vertAlign w:val="subscript"/>
          <w:lang w:val="en-GB"/>
        </w:rPr>
        <w:t>r</w:t>
      </w:r>
      <w:r w:rsidRPr="00D3130C">
        <w:rPr>
          <w:i/>
          <w:lang w:val="en-GB"/>
        </w:rPr>
        <w:t xml:space="preserve"> </w:t>
      </w:r>
      <w:r w:rsidRPr="00D3130C">
        <w:rPr>
          <w:lang w:val="en-GB"/>
        </w:rPr>
        <w:t xml:space="preserve">and </w:t>
      </w:r>
      <w:r w:rsidRPr="00D3130C">
        <w:rPr>
          <w:i/>
          <w:lang w:val="en-GB"/>
        </w:rPr>
        <w:t>v</w:t>
      </w:r>
      <w:r w:rsidRPr="00D3130C">
        <w:rPr>
          <w:i/>
          <w:vertAlign w:val="subscript"/>
          <w:lang w:val="en-GB"/>
        </w:rPr>
        <w:t>c</w:t>
      </w:r>
      <w:r w:rsidRPr="00D3130C">
        <w:rPr>
          <w:i/>
          <w:lang w:val="en-GB"/>
        </w:rPr>
        <w:t xml:space="preserve"> </w:t>
      </w:r>
      <w:r w:rsidRPr="00D3130C">
        <w:rPr>
          <w:lang w:val="en-GB"/>
        </w:rPr>
        <w:t>are prey and predator body velocities respectively.</w:t>
      </w:r>
      <w:r w:rsidR="00EF2A60" w:rsidRPr="00D3130C">
        <w:rPr>
          <w:lang w:val="en-GB"/>
        </w:rPr>
        <w:t xml:space="preserve"> Here, we consider two interaction cases, one where prey species are relatively sessile compared to the predator (</w:t>
      </w:r>
      <m:oMath>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r</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c</m:t>
            </m:r>
          </m:sub>
        </m:sSub>
      </m:oMath>
      <w:r w:rsidR="00EF2A60" w:rsidRPr="00D3130C">
        <w:rPr>
          <w:lang w:val="en-GB"/>
        </w:rPr>
        <w:t>) and one where both predator and prey are in active movement and equation S5 holds true.</w:t>
      </w:r>
      <w:r w:rsidR="00E06AC3">
        <w:rPr>
          <w:lang w:val="en-GB"/>
        </w:rPr>
        <w:t xml:space="preserve"> </w:t>
      </w:r>
      <w:r w:rsidR="00EF2A60" w:rsidRPr="00D3130C">
        <w:rPr>
          <w:lang w:val="en-GB"/>
        </w:rPr>
        <w:t>Predator and prey velocities as a biological rates scale with temperature and mass:</w:t>
      </w:r>
    </w:p>
    <w:p w14:paraId="7FBDCEFC" w14:textId="77777777" w:rsidR="00014D8A" w:rsidRPr="00D3130C" w:rsidRDefault="00014D8A" w:rsidP="00EF2A60">
      <w:pPr>
        <w:jc w:val="both"/>
        <w:rPr>
          <w:lang w:val="en-GB"/>
        </w:rPr>
      </w:pPr>
    </w:p>
    <w:p w14:paraId="68346B56" w14:textId="2BC0976C" w:rsidR="00EF2A60" w:rsidRPr="00D3130C" w:rsidRDefault="00EF2A60" w:rsidP="00EF2A60">
      <w:pPr>
        <w:jc w:val="both"/>
        <w:rPr>
          <w:lang w:val="en-GB"/>
        </w:rPr>
      </w:pPr>
      <m:oMathPara>
        <m:oMath>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c,r</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sSub>
                <m:sSubPr>
                  <m:ctrlPr>
                    <w:rPr>
                      <w:rFonts w:ascii="Cambria Math" w:hAnsi="Cambria Math"/>
                      <w:i/>
                      <w:lang w:val="en-GB"/>
                    </w:rPr>
                  </m:ctrlPr>
                </m:sSubPr>
                <m:e>
                  <m:r>
                    <w:rPr>
                      <w:rFonts w:ascii="Cambria Math" w:hAnsi="Cambria Math"/>
                      <w:lang w:val="en-GB"/>
                    </w:rPr>
                    <m:t>0</m:t>
                  </m:r>
                </m:e>
                <m:sub>
                  <m:r>
                    <w:rPr>
                      <w:rFonts w:ascii="Cambria Math" w:hAnsi="Cambria Math"/>
                      <w:lang w:val="en-GB"/>
                    </w:rPr>
                    <m:t>c,r</m:t>
                  </m:r>
                </m:sub>
              </m:sSub>
            </m:sub>
          </m:sSub>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c,r</m:t>
                  </m:r>
                </m:sub>
              </m:sSub>
            </m:e>
            <m:sup>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c,r</m:t>
                  </m:r>
                </m:sub>
              </m:sSub>
            </m:sup>
          </m:sSup>
          <m:sSup>
            <m:sSupPr>
              <m:ctrlPr>
                <w:rPr>
                  <w:rFonts w:ascii="Cambria Math" w:hAnsi="Cambria Math"/>
                  <w:i/>
                  <w:lang w:val="en-GB"/>
                </w:rPr>
              </m:ctrlPr>
            </m:sSupPr>
            <m:e>
              <m:r>
                <w:rPr>
                  <w:rFonts w:ascii="Cambria Math" w:hAnsi="Cambria Math"/>
                  <w:lang w:val="en-GB"/>
                </w:rPr>
                <m:t>e</m:t>
              </m:r>
            </m:e>
            <m:sup>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c,r</m:t>
                      </m:r>
                    </m:sub>
                  </m:sSub>
                </m:num>
                <m:den>
                  <m:r>
                    <w:rPr>
                      <w:rFonts w:ascii="Cambria Math" w:hAnsi="Cambria Math"/>
                      <w:lang w:val="en-GB"/>
                    </w:rPr>
                    <m:t>k</m:t>
                  </m:r>
                </m:den>
              </m:f>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1</m:t>
                      </m:r>
                    </m:num>
                    <m:den>
                      <m:r>
                        <w:rPr>
                          <w:rFonts w:ascii="Cambria Math" w:hAnsi="Cambria Math"/>
                          <w:lang w:val="en-GB"/>
                        </w:rPr>
                        <m:t>T</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ref</m:t>
                          </m:r>
                        </m:sub>
                      </m:sSub>
                    </m:den>
                  </m:f>
                </m:e>
              </m:d>
            </m:sup>
          </m:sSup>
        </m:oMath>
      </m:oMathPara>
    </w:p>
    <w:p w14:paraId="167DC9A0" w14:textId="77777777" w:rsidR="00EF2A60" w:rsidRPr="00D3130C" w:rsidRDefault="00EF2A60" w:rsidP="00EF2A60">
      <w:pPr>
        <w:jc w:val="both"/>
        <w:rPr>
          <w:lang w:val="en-GB"/>
        </w:rPr>
      </w:pPr>
    </w:p>
    <w:p w14:paraId="72ACCC39" w14:textId="241B15EE" w:rsidR="00EF2A60" w:rsidRPr="00D3130C" w:rsidRDefault="00EF2A60" w:rsidP="00EF2A60">
      <w:pPr>
        <w:jc w:val="both"/>
        <w:rPr>
          <w:rFonts w:ascii="Cambria" w:hAnsi="Cambria"/>
          <w:lang w:val="en-GB"/>
        </w:rPr>
      </w:pPr>
      <w:r w:rsidRPr="00D3130C">
        <w:rPr>
          <w:lang w:val="en-GB"/>
        </w:rPr>
        <w:t xml:space="preserve">Where c and </w:t>
      </w:r>
      <w:r w:rsidRPr="00D3130C">
        <w:rPr>
          <w:i/>
          <w:lang w:val="en-GB"/>
        </w:rPr>
        <w:t xml:space="preserve">r </w:t>
      </w:r>
      <w:r w:rsidRPr="00D3130C">
        <w:rPr>
          <w:lang w:val="en-GB"/>
        </w:rPr>
        <w:t xml:space="preserve">subscripts apply to predator and prey respectively, </w:t>
      </w:r>
      <w:r w:rsidRPr="00D3130C">
        <w:rPr>
          <w:i/>
          <w:lang w:val="en-GB"/>
        </w:rPr>
        <w:t>b</w:t>
      </w:r>
      <w:r w:rsidRPr="00D3130C">
        <w:rPr>
          <w:i/>
          <w:vertAlign w:val="subscript"/>
          <w:lang w:val="en-GB"/>
        </w:rPr>
        <w:t>O</w:t>
      </w:r>
      <w:r w:rsidRPr="00D3130C">
        <w:rPr>
          <w:i/>
          <w:lang w:val="en-GB"/>
        </w:rPr>
        <w:t xml:space="preserve"> </w:t>
      </w:r>
      <w:r w:rsidRPr="00D3130C">
        <w:rPr>
          <w:lang w:val="en-GB"/>
        </w:rPr>
        <w:t>is the baseline trait performance at a reference temperature (</w:t>
      </w:r>
      <w:r w:rsidRPr="00D3130C">
        <w:rPr>
          <w:i/>
          <w:lang w:val="en-GB"/>
        </w:rPr>
        <w:t>T</w:t>
      </w:r>
      <w:r w:rsidRPr="00D3130C">
        <w:rPr>
          <w:i/>
          <w:vertAlign w:val="subscript"/>
          <w:lang w:val="en-GB"/>
        </w:rPr>
        <w:t>ref</w:t>
      </w:r>
      <w:r w:rsidRPr="00D3130C">
        <w:rPr>
          <w:lang w:val="en-GB"/>
        </w:rPr>
        <w:t xml:space="preserve">), </w:t>
      </w:r>
      <w:r w:rsidRPr="00D3130C">
        <w:rPr>
          <w:i/>
          <w:lang w:val="en-GB"/>
        </w:rPr>
        <w:t xml:space="preserve">m </w:t>
      </w:r>
      <w:r w:rsidRPr="00D3130C">
        <w:rPr>
          <w:lang w:val="en-GB"/>
        </w:rPr>
        <w:t xml:space="preserve">is mass, </w:t>
      </w:r>
      <w:r w:rsidRPr="00D3130C">
        <w:rPr>
          <w:rFonts w:ascii="Cambria" w:hAnsi="Cambria"/>
          <w:i/>
          <w:lang w:val="en-GB"/>
        </w:rPr>
        <w:t>β</w:t>
      </w:r>
      <w:r w:rsidRPr="00D3130C">
        <w:rPr>
          <w:rFonts w:ascii="Cambria" w:hAnsi="Cambria"/>
          <w:lang w:val="en-GB"/>
        </w:rPr>
        <w:t xml:space="preserve"> is the mass scaling exponent, </w:t>
      </w:r>
      <w:r w:rsidRPr="00D3130C">
        <w:rPr>
          <w:rFonts w:ascii="Cambria" w:hAnsi="Cambria"/>
          <w:i/>
          <w:lang w:val="en-GB"/>
        </w:rPr>
        <w:t xml:space="preserve">E </w:t>
      </w:r>
      <w:r w:rsidRPr="00D3130C">
        <w:rPr>
          <w:rFonts w:ascii="Cambria" w:hAnsi="Cambria"/>
          <w:lang w:val="en-GB"/>
        </w:rPr>
        <w:t xml:space="preserve">is activation energy and </w:t>
      </w:r>
      <w:r w:rsidRPr="00D3130C">
        <w:rPr>
          <w:rFonts w:ascii="Cambria" w:hAnsi="Cambria"/>
          <w:i/>
          <w:lang w:val="en-GB"/>
        </w:rPr>
        <w:t xml:space="preserve">T </w:t>
      </w:r>
      <w:r w:rsidRPr="00D3130C">
        <w:rPr>
          <w:rFonts w:ascii="Cambria" w:hAnsi="Cambria"/>
          <w:lang w:val="en-GB"/>
        </w:rPr>
        <w:t>is temperature.</w:t>
      </w:r>
      <w:r w:rsidR="008A1FA9" w:rsidRPr="00D3130C">
        <w:rPr>
          <w:rFonts w:ascii="Cambria" w:hAnsi="Cambria"/>
          <w:lang w:val="en-GB"/>
        </w:rPr>
        <w:t xml:space="preserve"> Hence when the prey is considered sessile we get:</w:t>
      </w:r>
    </w:p>
    <w:p w14:paraId="2FBAA3F1" w14:textId="77777777" w:rsidR="00014D8A" w:rsidRPr="00D3130C" w:rsidRDefault="00014D8A" w:rsidP="00EF2A60">
      <w:pPr>
        <w:jc w:val="both"/>
        <w:rPr>
          <w:rFonts w:ascii="Cambria" w:hAnsi="Cambria"/>
          <w:lang w:val="en-GB"/>
        </w:rPr>
      </w:pPr>
    </w:p>
    <w:p w14:paraId="35A55E30" w14:textId="4CA72177" w:rsidR="008A1FA9" w:rsidRPr="00D3130C" w:rsidRDefault="008A1FA9" w:rsidP="00EF2A60">
      <w:pPr>
        <w:jc w:val="both"/>
      </w:pPr>
      <m:oMathPara>
        <m:oMath>
          <m:r>
            <w:rPr>
              <w:rFonts w:ascii="Cambria Math" w:hAnsi="Cambria Math"/>
              <w:lang w:val="en-GB"/>
            </w:rPr>
            <m:t>2D:a=</m:t>
          </m:r>
          <m:sSub>
            <m:sSubPr>
              <m:ctrlPr>
                <w:rPr>
                  <w:rFonts w:ascii="Cambria Math" w:hAnsi="Cambria Math"/>
                  <w:i/>
                  <w:lang w:val="en-GB"/>
                </w:rPr>
              </m:ctrlPr>
            </m:sSubPr>
            <m:e>
              <m:r>
                <w:rPr>
                  <w:rFonts w:ascii="Cambria Math" w:hAnsi="Cambria Math"/>
                  <w:lang w:val="en-GB"/>
                </w:rPr>
                <m:t>b</m:t>
              </m:r>
            </m:e>
            <m:sub>
              <m:sSub>
                <m:sSubPr>
                  <m:ctrlPr>
                    <w:rPr>
                      <w:rFonts w:ascii="Cambria Math" w:hAnsi="Cambria Math"/>
                      <w:i/>
                      <w:lang w:val="en-GB"/>
                    </w:rPr>
                  </m:ctrlPr>
                </m:sSubPr>
                <m:e>
                  <m:r>
                    <w:rPr>
                      <w:rFonts w:ascii="Cambria Math" w:hAnsi="Cambria Math"/>
                      <w:lang w:val="en-GB"/>
                    </w:rPr>
                    <m:t>0</m:t>
                  </m:r>
                </m:e>
                <m:sub>
                  <m:r>
                    <w:rPr>
                      <w:rFonts w:ascii="Cambria Math" w:hAnsi="Cambria Math"/>
                      <w:lang w:val="en-GB"/>
                    </w:rPr>
                    <m:t>c</m:t>
                  </m:r>
                </m:sub>
              </m:sSub>
            </m:sub>
          </m:sSub>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c</m:t>
                  </m:r>
                </m:sub>
              </m:sSub>
            </m:e>
            <m:sup>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c</m:t>
                  </m:r>
                </m:sub>
              </m:sSub>
            </m:sup>
          </m:sSup>
          <m:sSup>
            <m:sSupPr>
              <m:ctrlPr>
                <w:rPr>
                  <w:rFonts w:ascii="Cambria Math" w:hAnsi="Cambria Math"/>
                  <w:i/>
                  <w:lang w:val="en-GB"/>
                </w:rPr>
              </m:ctrlPr>
            </m:sSupPr>
            <m:e>
              <m:r>
                <w:rPr>
                  <w:rFonts w:ascii="Cambria Math" w:hAnsi="Cambria Math"/>
                  <w:lang w:val="en-GB"/>
                </w:rPr>
                <m:t>e</m:t>
              </m:r>
            </m:e>
            <m:sup>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c</m:t>
                      </m:r>
                    </m:sub>
                  </m:sSub>
                </m:num>
                <m:den>
                  <m:r>
                    <w:rPr>
                      <w:rFonts w:ascii="Cambria Math" w:hAnsi="Cambria Math"/>
                      <w:lang w:val="en-GB"/>
                    </w:rPr>
                    <m:t>k</m:t>
                  </m:r>
                </m:den>
              </m:f>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1</m:t>
                      </m:r>
                    </m:num>
                    <m:den>
                      <m:r>
                        <w:rPr>
                          <w:rFonts w:ascii="Cambria Math" w:hAnsi="Cambria Math"/>
                          <w:lang w:val="en-GB"/>
                        </w:rPr>
                        <m:t>T</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ref</m:t>
                          </m:r>
                        </m:sub>
                      </m:sSub>
                    </m:den>
                  </m:f>
                </m:e>
              </m:d>
            </m:sup>
          </m:sSup>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r</m:t>
                      </m:r>
                    </m:sub>
                  </m:sSub>
                  <m:sSub>
                    <m:sSubPr>
                      <m:ctrlPr>
                        <w:rPr>
                          <w:rFonts w:ascii="Cambria Math" w:hAnsi="Cambria Math"/>
                          <w:i/>
                        </w:rPr>
                      </m:ctrlPr>
                    </m:sSubPr>
                    <m:e>
                      <m:r>
                        <w:rPr>
                          <w:rFonts w:ascii="Cambria Math" w:hAnsi="Cambria Math"/>
                        </w:rPr>
                        <m:t>m</m:t>
                      </m:r>
                    </m:e>
                    <m:sub>
                      <m:r>
                        <w:rPr>
                          <w:rFonts w:ascii="Cambria Math" w:hAnsi="Cambria Math"/>
                        </w:rPr>
                        <m:t>c</m:t>
                      </m:r>
                    </m:sub>
                  </m:sSub>
                </m:e>
              </m:d>
            </m:e>
            <m:sup>
              <m:sSub>
                <m:sSubPr>
                  <m:ctrlPr>
                    <w:rPr>
                      <w:rFonts w:ascii="Cambria Math" w:hAnsi="Cambria Math"/>
                      <w:i/>
                    </w:rPr>
                  </m:ctrlPr>
                </m:sSubPr>
                <m:e>
                  <m:r>
                    <w:rPr>
                      <w:rFonts w:ascii="Cambria Math" w:hAnsi="Cambria Math"/>
                    </w:rPr>
                    <m:t>p</m:t>
                  </m:r>
                </m:e>
                <m:sub>
                  <m:r>
                    <w:rPr>
                      <w:rFonts w:ascii="Cambria Math" w:hAnsi="Cambria Math"/>
                    </w:rPr>
                    <m:t>d</m:t>
                  </m:r>
                </m:sub>
              </m:sSub>
            </m:sup>
          </m:sSup>
        </m:oMath>
      </m:oMathPara>
    </w:p>
    <w:p w14:paraId="42BBA374" w14:textId="69F470B7" w:rsidR="008A1FA9" w:rsidRPr="00D3130C" w:rsidRDefault="008A1FA9" w:rsidP="00EF2A60">
      <w:pPr>
        <w:jc w:val="both"/>
      </w:pPr>
      <m:oMathPara>
        <m:oMath>
          <m:r>
            <w:rPr>
              <w:rFonts w:ascii="Cambria Math" w:hAnsi="Cambria Math"/>
              <w:lang w:val="en-GB"/>
            </w:rPr>
            <m:t>3D:a=</m:t>
          </m:r>
          <m:sSub>
            <m:sSubPr>
              <m:ctrlPr>
                <w:rPr>
                  <w:rFonts w:ascii="Cambria Math" w:hAnsi="Cambria Math"/>
                  <w:i/>
                  <w:lang w:val="en-GB"/>
                </w:rPr>
              </m:ctrlPr>
            </m:sSubPr>
            <m:e>
              <m:r>
                <w:rPr>
                  <w:rFonts w:ascii="Cambria Math" w:hAnsi="Cambria Math"/>
                  <w:lang w:val="en-GB"/>
                </w:rPr>
                <m:t>b</m:t>
              </m:r>
            </m:e>
            <m:sub>
              <m:sSub>
                <m:sSubPr>
                  <m:ctrlPr>
                    <w:rPr>
                      <w:rFonts w:ascii="Cambria Math" w:hAnsi="Cambria Math"/>
                      <w:i/>
                      <w:lang w:val="en-GB"/>
                    </w:rPr>
                  </m:ctrlPr>
                </m:sSubPr>
                <m:e>
                  <m:r>
                    <w:rPr>
                      <w:rFonts w:ascii="Cambria Math" w:hAnsi="Cambria Math"/>
                      <w:lang w:val="en-GB"/>
                    </w:rPr>
                    <m:t>0</m:t>
                  </m:r>
                </m:e>
                <m:sub>
                  <m:r>
                    <w:rPr>
                      <w:rFonts w:ascii="Cambria Math" w:hAnsi="Cambria Math"/>
                      <w:lang w:val="en-GB"/>
                    </w:rPr>
                    <m:t>c</m:t>
                  </m:r>
                </m:sub>
              </m:sSub>
            </m:sub>
          </m:sSub>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c</m:t>
                  </m:r>
                </m:sub>
              </m:sSub>
            </m:e>
            <m:sup>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c</m:t>
                  </m:r>
                </m:sub>
              </m:sSub>
            </m:sup>
          </m:sSup>
          <m:sSup>
            <m:sSupPr>
              <m:ctrlPr>
                <w:rPr>
                  <w:rFonts w:ascii="Cambria Math" w:hAnsi="Cambria Math"/>
                  <w:i/>
                  <w:lang w:val="en-GB"/>
                </w:rPr>
              </m:ctrlPr>
            </m:sSupPr>
            <m:e>
              <m:r>
                <w:rPr>
                  <w:rFonts w:ascii="Cambria Math" w:hAnsi="Cambria Math"/>
                  <w:lang w:val="en-GB"/>
                </w:rPr>
                <m:t>e</m:t>
              </m:r>
            </m:e>
            <m:sup>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c</m:t>
                      </m:r>
                    </m:sub>
                  </m:sSub>
                </m:num>
                <m:den>
                  <m:r>
                    <w:rPr>
                      <w:rFonts w:ascii="Cambria Math" w:hAnsi="Cambria Math"/>
                      <w:lang w:val="en-GB"/>
                    </w:rPr>
                    <m:t>k</m:t>
                  </m:r>
                </m:den>
              </m:f>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1</m:t>
                      </m:r>
                    </m:num>
                    <m:den>
                      <m:r>
                        <w:rPr>
                          <w:rFonts w:ascii="Cambria Math" w:hAnsi="Cambria Math"/>
                          <w:lang w:val="en-GB"/>
                        </w:rPr>
                        <m:t>T</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ref</m:t>
                          </m:r>
                        </m:sub>
                      </m:sSub>
                    </m:den>
                  </m:f>
                </m:e>
              </m:d>
            </m:sup>
          </m:sSup>
          <m:r>
            <w:rPr>
              <w:rFonts w:ascii="Cambria Math" w:hAnsi="Cambria Math"/>
            </w:rPr>
            <m:t>π</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r</m:t>
                              </m:r>
                            </m:sub>
                          </m:sSub>
                          <m:sSub>
                            <m:sSubPr>
                              <m:ctrlPr>
                                <w:rPr>
                                  <w:rFonts w:ascii="Cambria Math" w:hAnsi="Cambria Math"/>
                                  <w:i/>
                                </w:rPr>
                              </m:ctrlPr>
                            </m:sSubPr>
                            <m:e>
                              <m:r>
                                <w:rPr>
                                  <w:rFonts w:ascii="Cambria Math" w:hAnsi="Cambria Math"/>
                                </w:rPr>
                                <m:t>m</m:t>
                              </m:r>
                            </m:e>
                            <m:sub>
                              <m:r>
                                <w:rPr>
                                  <w:rFonts w:ascii="Cambria Math" w:hAnsi="Cambria Math"/>
                                </w:rPr>
                                <m:t>c</m:t>
                              </m:r>
                            </m:sub>
                          </m:sSub>
                        </m:e>
                      </m:d>
                    </m:e>
                    <m:sup>
                      <m:sSub>
                        <m:sSubPr>
                          <m:ctrlPr>
                            <w:rPr>
                              <w:rFonts w:ascii="Cambria Math" w:hAnsi="Cambria Math"/>
                              <w:i/>
                            </w:rPr>
                          </m:ctrlPr>
                        </m:sSubPr>
                        <m:e>
                          <m:r>
                            <w:rPr>
                              <w:rFonts w:ascii="Cambria Math" w:hAnsi="Cambria Math"/>
                            </w:rPr>
                            <m:t>p</m:t>
                          </m:r>
                        </m:e>
                        <m:sub>
                          <m:r>
                            <w:rPr>
                              <w:rFonts w:ascii="Cambria Math" w:hAnsi="Cambria Math"/>
                            </w:rPr>
                            <m:t>d</m:t>
                          </m:r>
                        </m:sub>
                      </m:sSub>
                    </m:sup>
                  </m:sSup>
                </m:e>
              </m:d>
            </m:e>
            <m:sup>
              <m:r>
                <w:rPr>
                  <w:rFonts w:ascii="Cambria Math" w:hAnsi="Cambria Math"/>
                </w:rPr>
                <m:t>2</m:t>
              </m:r>
            </m:sup>
          </m:sSup>
        </m:oMath>
      </m:oMathPara>
    </w:p>
    <w:p w14:paraId="61950EAB" w14:textId="77777777" w:rsidR="008A1FA9" w:rsidRPr="00D3130C" w:rsidRDefault="008A1FA9" w:rsidP="00EF2A60">
      <w:pPr>
        <w:jc w:val="both"/>
      </w:pPr>
    </w:p>
    <w:p w14:paraId="2E60AF6E" w14:textId="2BFDED1A" w:rsidR="008A1FA9" w:rsidRPr="00D3130C" w:rsidRDefault="008A1FA9" w:rsidP="00EF2A60">
      <w:pPr>
        <w:jc w:val="both"/>
      </w:pPr>
      <w:r w:rsidRPr="00D3130C">
        <w:t>When both predator and prey species are active we have :</w:t>
      </w:r>
    </w:p>
    <w:p w14:paraId="26301AE9" w14:textId="77777777" w:rsidR="00014D8A" w:rsidRPr="00D3130C" w:rsidRDefault="00014D8A" w:rsidP="00EF2A60">
      <w:pPr>
        <w:jc w:val="both"/>
      </w:pPr>
    </w:p>
    <w:p w14:paraId="477DD091" w14:textId="0ED9BF94" w:rsidR="008A1FA9" w:rsidRPr="00D3130C" w:rsidRDefault="008A1FA9" w:rsidP="00EF2A60">
      <w:pPr>
        <w:jc w:val="both"/>
        <w:rPr>
          <w:lang w:val="en-GB"/>
        </w:rPr>
      </w:pPr>
      <m:oMathPara>
        <m:oMath>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r</m:t>
              </m:r>
            </m:sub>
          </m:sSub>
          <m:r>
            <w:rPr>
              <w:rFonts w:ascii="Cambria Math" w:hAnsi="Cambria Math"/>
              <w:lang w:val="en-GB"/>
            </w:rPr>
            <m:t>=</m:t>
          </m:r>
          <m:rad>
            <m:radPr>
              <m:degHide m:val="1"/>
              <m:ctrlPr>
                <w:rPr>
                  <w:rFonts w:ascii="Cambria Math" w:hAnsi="Cambria Math"/>
                  <w:i/>
                  <w:lang w:val="en-GB"/>
                </w:rPr>
              </m:ctrlPr>
            </m:radPr>
            <m:deg/>
            <m:e>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b</m:t>
                      </m:r>
                    </m:e>
                    <m:sub>
                      <m:sSub>
                        <m:sSubPr>
                          <m:ctrlPr>
                            <w:rPr>
                              <w:rFonts w:ascii="Cambria Math" w:hAnsi="Cambria Math"/>
                              <w:i/>
                              <w:lang w:val="en-GB"/>
                            </w:rPr>
                          </m:ctrlPr>
                        </m:sSubPr>
                        <m:e>
                          <m:r>
                            <w:rPr>
                              <w:rFonts w:ascii="Cambria Math" w:hAnsi="Cambria Math"/>
                              <w:lang w:val="en-GB"/>
                            </w:rPr>
                            <m:t>0</m:t>
                          </m:r>
                        </m:e>
                        <m:sub>
                          <m:r>
                            <w:rPr>
                              <w:rFonts w:ascii="Cambria Math" w:hAnsi="Cambria Math"/>
                              <w:lang w:val="en-GB"/>
                            </w:rPr>
                            <m:t>r</m:t>
                          </m:r>
                        </m:sub>
                      </m:sSub>
                    </m:sub>
                  </m:sSub>
                </m:e>
                <m:sup>
                  <m:r>
                    <w:rPr>
                      <w:rFonts w:ascii="Cambria Math" w:hAnsi="Cambria Math"/>
                      <w:lang w:val="en-GB"/>
                    </w:rPr>
                    <m:t>2</m:t>
                  </m:r>
                </m:sup>
              </m:sSup>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r</m:t>
                      </m:r>
                    </m:sub>
                  </m:sSub>
                </m:e>
                <m:sup>
                  <m:sSub>
                    <m:sSubPr>
                      <m:ctrlPr>
                        <w:rPr>
                          <w:rFonts w:ascii="Cambria Math" w:hAnsi="Cambria Math"/>
                          <w:i/>
                          <w:lang w:val="en-GB"/>
                        </w:rPr>
                      </m:ctrlPr>
                    </m:sSubPr>
                    <m:e>
                      <m:r>
                        <w:rPr>
                          <w:rFonts w:ascii="Cambria Math" w:hAnsi="Cambria Math"/>
                          <w:lang w:val="en-GB"/>
                        </w:rPr>
                        <m:t>2β</m:t>
                      </m:r>
                    </m:e>
                    <m:sub>
                      <m:r>
                        <w:rPr>
                          <w:rFonts w:ascii="Cambria Math" w:hAnsi="Cambria Math"/>
                          <w:lang w:val="en-GB"/>
                        </w:rPr>
                        <m:t>r</m:t>
                      </m:r>
                    </m:sub>
                  </m:sSub>
                </m:sup>
              </m:sSup>
              <m:sSup>
                <m:sSupPr>
                  <m:ctrlPr>
                    <w:rPr>
                      <w:rFonts w:ascii="Cambria Math" w:hAnsi="Cambria Math"/>
                      <w:i/>
                      <w:lang w:val="en-GB"/>
                    </w:rPr>
                  </m:ctrlPr>
                </m:sSupPr>
                <m:e>
                  <m:r>
                    <w:rPr>
                      <w:rFonts w:ascii="Cambria Math" w:hAnsi="Cambria Math"/>
                      <w:lang w:val="en-GB"/>
                    </w:rPr>
                    <m:t>e</m:t>
                  </m:r>
                </m:e>
                <m:sup>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-2E</m:t>
                          </m:r>
                        </m:e>
                        <m:sub>
                          <m:r>
                            <w:rPr>
                              <w:rFonts w:ascii="Cambria Math" w:hAnsi="Cambria Math"/>
                              <w:lang w:val="en-GB"/>
                            </w:rPr>
                            <m:t>r</m:t>
                          </m:r>
                        </m:sub>
                      </m:sSub>
                    </m:num>
                    <m:den>
                      <m:r>
                        <w:rPr>
                          <w:rFonts w:ascii="Cambria Math" w:hAnsi="Cambria Math"/>
                          <w:lang w:val="en-GB"/>
                        </w:rPr>
                        <m:t>k</m:t>
                      </m:r>
                    </m:den>
                  </m:f>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1</m:t>
                          </m:r>
                        </m:num>
                        <m:den>
                          <m:r>
                            <w:rPr>
                              <w:rFonts w:ascii="Cambria Math" w:hAnsi="Cambria Math"/>
                              <w:lang w:val="en-GB"/>
                            </w:rPr>
                            <m:t>T</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ref</m:t>
                              </m:r>
                            </m:sub>
                          </m:sSub>
                        </m:den>
                      </m:f>
                    </m:e>
                  </m:d>
                </m:sup>
              </m:sSup>
              <m:r>
                <w:rPr>
                  <w:rFonts w:ascii="Cambria Math" w:hAnsi="Cambria Math"/>
                  <w:lang w:val="en-GB"/>
                </w:rPr>
                <m:t>+</m:t>
              </m:r>
              <m:sSup>
                <m:sSupPr>
                  <m:ctrlPr>
                    <w:rPr>
                      <w:rFonts w:ascii="Cambria Math" w:hAnsi="Cambria Math"/>
                      <w:i/>
                      <w:lang w:val="en-GB"/>
                    </w:rPr>
                  </m:ctrlPr>
                </m:sSupPr>
                <m:e>
                  <m:sSub>
                    <m:sSubPr>
                      <m:ctrlPr>
                        <w:rPr>
                          <w:rFonts w:ascii="Cambria Math" w:hAnsi="Cambria Math"/>
                          <w:i/>
                          <w:lang w:val="en-GB"/>
                        </w:rPr>
                      </m:ctrlPr>
                    </m:sSubPr>
                    <m:e>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b</m:t>
                              </m:r>
                            </m:e>
                            <m:sub>
                              <m:sSub>
                                <m:sSubPr>
                                  <m:ctrlPr>
                                    <w:rPr>
                                      <w:rFonts w:ascii="Cambria Math" w:hAnsi="Cambria Math"/>
                                      <w:i/>
                                      <w:lang w:val="en-GB"/>
                                    </w:rPr>
                                  </m:ctrlPr>
                                </m:sSubPr>
                                <m:e>
                                  <m:r>
                                    <w:rPr>
                                      <w:rFonts w:ascii="Cambria Math" w:hAnsi="Cambria Math"/>
                                      <w:lang w:val="en-GB"/>
                                    </w:rPr>
                                    <m:t>0</m:t>
                                  </m:r>
                                </m:e>
                                <m:sub>
                                  <m:r>
                                    <w:rPr>
                                      <w:rFonts w:ascii="Cambria Math" w:hAnsi="Cambria Math"/>
                                      <w:lang w:val="en-GB"/>
                                    </w:rPr>
                                    <m:t>c</m:t>
                                  </m:r>
                                </m:sub>
                              </m:sSub>
                            </m:sub>
                          </m:sSub>
                        </m:e>
                        <m:sup>
                          <m:r>
                            <w:rPr>
                              <w:rFonts w:ascii="Cambria Math" w:hAnsi="Cambria Math"/>
                              <w:lang w:val="en-GB"/>
                            </w:rPr>
                            <m:t>2</m:t>
                          </m:r>
                        </m:sup>
                      </m:sSup>
                      <m:r>
                        <w:rPr>
                          <w:rFonts w:ascii="Cambria Math" w:hAnsi="Cambria Math"/>
                          <w:lang w:val="en-GB"/>
                        </w:rPr>
                        <m:t>m</m:t>
                      </m:r>
                    </m:e>
                    <m:sub>
                      <m:r>
                        <w:rPr>
                          <w:rFonts w:ascii="Cambria Math" w:hAnsi="Cambria Math"/>
                          <w:lang w:val="en-GB"/>
                        </w:rPr>
                        <m:t>c</m:t>
                      </m:r>
                    </m:sub>
                  </m:sSub>
                </m:e>
                <m:sup>
                  <m:sSub>
                    <m:sSubPr>
                      <m:ctrlPr>
                        <w:rPr>
                          <w:rFonts w:ascii="Cambria Math" w:hAnsi="Cambria Math"/>
                          <w:i/>
                          <w:lang w:val="en-GB"/>
                        </w:rPr>
                      </m:ctrlPr>
                    </m:sSubPr>
                    <m:e>
                      <m:r>
                        <w:rPr>
                          <w:rFonts w:ascii="Cambria Math" w:hAnsi="Cambria Math"/>
                          <w:lang w:val="en-GB"/>
                        </w:rPr>
                        <m:t>2β</m:t>
                      </m:r>
                    </m:e>
                    <m:sub>
                      <m:r>
                        <w:rPr>
                          <w:rFonts w:ascii="Cambria Math" w:hAnsi="Cambria Math"/>
                          <w:lang w:val="en-GB"/>
                        </w:rPr>
                        <m:t>c</m:t>
                      </m:r>
                    </m:sub>
                  </m:sSub>
                </m:sup>
              </m:sSup>
              <m:sSup>
                <m:sSupPr>
                  <m:ctrlPr>
                    <w:rPr>
                      <w:rFonts w:ascii="Cambria Math" w:hAnsi="Cambria Math"/>
                      <w:i/>
                      <w:lang w:val="en-GB"/>
                    </w:rPr>
                  </m:ctrlPr>
                </m:sSupPr>
                <m:e>
                  <m:r>
                    <w:rPr>
                      <w:rFonts w:ascii="Cambria Math" w:hAnsi="Cambria Math"/>
                      <w:lang w:val="en-GB"/>
                    </w:rPr>
                    <m:t>e</m:t>
                  </m:r>
                </m:e>
                <m:sup>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-2E</m:t>
                          </m:r>
                        </m:e>
                        <m:sub>
                          <m:r>
                            <w:rPr>
                              <w:rFonts w:ascii="Cambria Math" w:hAnsi="Cambria Math"/>
                              <w:lang w:val="en-GB"/>
                            </w:rPr>
                            <m:t>c</m:t>
                          </m:r>
                        </m:sub>
                      </m:sSub>
                    </m:num>
                    <m:den>
                      <m:r>
                        <w:rPr>
                          <w:rFonts w:ascii="Cambria Math" w:hAnsi="Cambria Math"/>
                          <w:lang w:val="en-GB"/>
                        </w:rPr>
                        <m:t>k</m:t>
                      </m:r>
                    </m:den>
                  </m:f>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1</m:t>
                          </m:r>
                        </m:num>
                        <m:den>
                          <m:r>
                            <w:rPr>
                              <w:rFonts w:ascii="Cambria Math" w:hAnsi="Cambria Math"/>
                              <w:lang w:val="en-GB"/>
                            </w:rPr>
                            <m:t>T</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ref</m:t>
                              </m:r>
                            </m:sub>
                          </m:sSub>
                        </m:den>
                      </m:f>
                    </m:e>
                  </m:d>
                </m:sup>
              </m:sSup>
            </m:e>
          </m:rad>
        </m:oMath>
      </m:oMathPara>
    </w:p>
    <w:p w14:paraId="5297466A" w14:textId="7A36E661" w:rsidR="008A1FA9" w:rsidRPr="00D3130C" w:rsidRDefault="008A1FA9" w:rsidP="00EF2A60">
      <w:pPr>
        <w:jc w:val="both"/>
        <w:rPr>
          <w:lang w:val="en-GB"/>
        </w:rPr>
      </w:pPr>
      <w:r w:rsidRPr="00D3130C">
        <w:rPr>
          <w:lang w:val="en-GB"/>
        </w:rPr>
        <w:t>Hence:</w:t>
      </w:r>
    </w:p>
    <w:p w14:paraId="1E8525A1" w14:textId="77777777" w:rsidR="00014D8A" w:rsidRPr="00D3130C" w:rsidRDefault="00014D8A" w:rsidP="00EF2A60">
      <w:pPr>
        <w:jc w:val="both"/>
        <w:rPr>
          <w:lang w:val="en-GB"/>
        </w:rPr>
      </w:pPr>
    </w:p>
    <w:p w14:paraId="10752C73" w14:textId="011D2765" w:rsidR="008A1FA9" w:rsidRPr="00D3130C" w:rsidRDefault="008A1FA9" w:rsidP="00EF2A60">
      <w:pPr>
        <w:jc w:val="both"/>
        <w:rPr>
          <w:lang w:val="en-GB"/>
        </w:rPr>
      </w:pPr>
      <m:oMathPara>
        <m:oMath>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r</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b</m:t>
              </m:r>
            </m:e>
            <m:sub>
              <m:sSub>
                <m:sSubPr>
                  <m:ctrlPr>
                    <w:rPr>
                      <w:rFonts w:ascii="Cambria Math" w:hAnsi="Cambria Math"/>
                      <w:i/>
                      <w:lang w:val="en-GB"/>
                    </w:rPr>
                  </m:ctrlPr>
                </m:sSubPr>
                <m:e>
                  <m:r>
                    <w:rPr>
                      <w:rFonts w:ascii="Cambria Math" w:hAnsi="Cambria Math"/>
                      <w:lang w:val="en-GB"/>
                    </w:rPr>
                    <m:t>0</m:t>
                  </m:r>
                </m:e>
                <m:sub>
                  <m:r>
                    <w:rPr>
                      <w:rFonts w:ascii="Cambria Math" w:hAnsi="Cambria Math"/>
                      <w:lang w:val="en-GB"/>
                    </w:rPr>
                    <m:t>c</m:t>
                  </m:r>
                </m:sub>
              </m:sSub>
            </m:sub>
          </m:sSub>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c</m:t>
                  </m:r>
                </m:sub>
              </m:sSub>
            </m:e>
            <m:sup>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c</m:t>
                  </m:r>
                </m:sub>
              </m:sSub>
            </m:sup>
          </m:sSup>
          <m:sSup>
            <m:sSupPr>
              <m:ctrlPr>
                <w:rPr>
                  <w:rFonts w:ascii="Cambria Math" w:hAnsi="Cambria Math"/>
                  <w:i/>
                  <w:lang w:val="en-GB"/>
                </w:rPr>
              </m:ctrlPr>
            </m:sSupPr>
            <m:e>
              <m:r>
                <w:rPr>
                  <w:rFonts w:ascii="Cambria Math" w:hAnsi="Cambria Math"/>
                  <w:lang w:val="en-GB"/>
                </w:rPr>
                <m:t>e</m:t>
              </m:r>
            </m:e>
            <m:sup>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c</m:t>
                      </m:r>
                    </m:sub>
                  </m:sSub>
                </m:num>
                <m:den>
                  <m:r>
                    <w:rPr>
                      <w:rFonts w:ascii="Cambria Math" w:hAnsi="Cambria Math"/>
                      <w:lang w:val="en-GB"/>
                    </w:rPr>
                    <m:t>k</m:t>
                  </m:r>
                </m:den>
              </m:f>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1</m:t>
                      </m:r>
                    </m:num>
                    <m:den>
                      <m:r>
                        <w:rPr>
                          <w:rFonts w:ascii="Cambria Math" w:hAnsi="Cambria Math"/>
                          <w:lang w:val="en-GB"/>
                        </w:rPr>
                        <m:t>T</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ref</m:t>
                          </m:r>
                        </m:sub>
                      </m:sSub>
                    </m:den>
                  </m:f>
                </m:e>
              </m:d>
            </m:sup>
          </m:sSup>
          <m:r>
            <w:rPr>
              <w:rFonts w:ascii="Cambria Math" w:hAnsi="Cambria Math"/>
              <w:lang w:val="en-GB"/>
            </w:rPr>
            <m:t>+</m:t>
          </m:r>
          <m:rad>
            <m:radPr>
              <m:degHide m:val="1"/>
              <m:ctrlPr>
                <w:rPr>
                  <w:rFonts w:ascii="Cambria Math" w:hAnsi="Cambria Math"/>
                  <w:i/>
                  <w:lang w:val="en-GB"/>
                </w:rPr>
              </m:ctrlPr>
            </m:radPr>
            <m:deg/>
            <m:e>
              <m:r>
                <w:rPr>
                  <w:rFonts w:ascii="Cambria Math" w:hAnsi="Cambria Math"/>
                  <w:lang w:val="en-GB"/>
                </w:rPr>
                <m:t>1+</m:t>
              </m:r>
              <m:sSup>
                <m:sSupPr>
                  <m:ctrlPr>
                    <w:rPr>
                      <w:rFonts w:ascii="Cambria Math" w:hAnsi="Cambria Math"/>
                      <w:i/>
                      <w:lang w:val="en-GB"/>
                    </w:rPr>
                  </m:ctrlPr>
                </m:sSupPr>
                <m:e>
                  <m:d>
                    <m:dPr>
                      <m:ctrlPr>
                        <w:rPr>
                          <w:rFonts w:ascii="Cambria Math" w:hAnsi="Cambria Math"/>
                          <w:i/>
                          <w:lang w:val="en-GB"/>
                        </w:rPr>
                      </m:ctrlPr>
                    </m:dPr>
                    <m:e>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b</m:t>
                              </m:r>
                            </m:e>
                            <m:sub>
                              <m:sSub>
                                <m:sSubPr>
                                  <m:ctrlPr>
                                    <w:rPr>
                                      <w:rFonts w:ascii="Cambria Math" w:hAnsi="Cambria Math"/>
                                      <w:i/>
                                      <w:lang w:val="en-GB"/>
                                    </w:rPr>
                                  </m:ctrlPr>
                                </m:sSubPr>
                                <m:e>
                                  <m:r>
                                    <w:rPr>
                                      <w:rFonts w:ascii="Cambria Math" w:hAnsi="Cambria Math"/>
                                      <w:lang w:val="en-GB"/>
                                    </w:rPr>
                                    <m:t>0</m:t>
                                  </m:r>
                                </m:e>
                                <m:sub>
                                  <m:r>
                                    <w:rPr>
                                      <w:rFonts w:ascii="Cambria Math" w:hAnsi="Cambria Math"/>
                                      <w:lang w:val="en-GB"/>
                                    </w:rPr>
                                    <m:t>r</m:t>
                                  </m:r>
                                </m:sub>
                              </m:sSub>
                            </m:sub>
                          </m:sSub>
                        </m:num>
                        <m:den>
                          <m:sSub>
                            <m:sSubPr>
                              <m:ctrlPr>
                                <w:rPr>
                                  <w:rFonts w:ascii="Cambria Math" w:hAnsi="Cambria Math"/>
                                  <w:i/>
                                  <w:lang w:val="en-GB"/>
                                </w:rPr>
                              </m:ctrlPr>
                            </m:sSubPr>
                            <m:e>
                              <m:r>
                                <w:rPr>
                                  <w:rFonts w:ascii="Cambria Math" w:hAnsi="Cambria Math"/>
                                  <w:lang w:val="en-GB"/>
                                </w:rPr>
                                <m:t>b</m:t>
                              </m:r>
                            </m:e>
                            <m:sub>
                              <m:sSub>
                                <m:sSubPr>
                                  <m:ctrlPr>
                                    <w:rPr>
                                      <w:rFonts w:ascii="Cambria Math" w:hAnsi="Cambria Math"/>
                                      <w:i/>
                                      <w:lang w:val="en-GB"/>
                                    </w:rPr>
                                  </m:ctrlPr>
                                </m:sSubPr>
                                <m:e>
                                  <m:r>
                                    <w:rPr>
                                      <w:rFonts w:ascii="Cambria Math" w:hAnsi="Cambria Math"/>
                                      <w:lang w:val="en-GB"/>
                                    </w:rPr>
                                    <m:t>0</m:t>
                                  </m:r>
                                </m:e>
                                <m:sub>
                                  <m:r>
                                    <w:rPr>
                                      <w:rFonts w:ascii="Cambria Math" w:hAnsi="Cambria Math"/>
                                      <w:lang w:val="en-GB"/>
                                    </w:rPr>
                                    <m:t>c</m:t>
                                  </m:r>
                                </m:sub>
                              </m:sSub>
                            </m:sub>
                          </m:sSub>
                        </m:den>
                      </m:f>
                    </m:e>
                  </m:d>
                </m:e>
                <m:sup>
                  <m:r>
                    <w:rPr>
                      <w:rFonts w:ascii="Cambria Math" w:hAnsi="Cambria Math"/>
                      <w:lang w:val="en-GB"/>
                    </w:rPr>
                    <m:t>2</m:t>
                  </m:r>
                </m:sup>
              </m:sSup>
              <m:sSup>
                <m:sSupPr>
                  <m:ctrlPr>
                    <w:rPr>
                      <w:rFonts w:ascii="Cambria Math" w:hAnsi="Cambria Math"/>
                      <w:i/>
                      <w:lang w:val="en-GB"/>
                    </w:rPr>
                  </m:ctrlPr>
                </m:sSupPr>
                <m:e>
                  <m:d>
                    <m:dPr>
                      <m:ctrlPr>
                        <w:rPr>
                          <w:rFonts w:ascii="Cambria Math" w:hAnsi="Cambria Math"/>
                          <w:i/>
                          <w:lang w:val="en-GB"/>
                        </w:rPr>
                      </m:ctrlPr>
                    </m:dPr>
                    <m:e>
                      <m:f>
                        <m:fPr>
                          <m:ctrlPr>
                            <w:rPr>
                              <w:rFonts w:ascii="Cambria Math" w:hAnsi="Cambria Math"/>
                              <w:i/>
                              <w:lang w:val="en-GB"/>
                            </w:rPr>
                          </m:ctrlPr>
                        </m:fPr>
                        <m:num>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r</m:t>
                                  </m:r>
                                </m:sub>
                              </m:sSub>
                            </m:e>
                            <m:sup>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r</m:t>
                                  </m:r>
                                </m:sub>
                              </m:sSub>
                            </m:sup>
                          </m:sSup>
                        </m:num>
                        <m:den>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c</m:t>
                                  </m:r>
                                </m:sub>
                              </m:sSub>
                            </m:e>
                            <m:sup>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c</m:t>
                                  </m:r>
                                </m:sub>
                              </m:sSub>
                            </m:sup>
                          </m:sSup>
                        </m:den>
                      </m:f>
                    </m:e>
                  </m:d>
                </m:e>
                <m:sup>
                  <m:r>
                    <w:rPr>
                      <w:rFonts w:ascii="Cambria Math" w:hAnsi="Cambria Math"/>
                      <w:lang w:val="en-GB"/>
                    </w:rPr>
                    <m:t>2</m:t>
                  </m:r>
                </m:sup>
              </m:sSup>
              <m:sSup>
                <m:sSupPr>
                  <m:ctrlPr>
                    <w:rPr>
                      <w:rFonts w:ascii="Cambria Math" w:hAnsi="Cambria Math"/>
                      <w:i/>
                      <w:lang w:val="en-GB"/>
                    </w:rPr>
                  </m:ctrlPr>
                </m:sSupPr>
                <m:e>
                  <m:r>
                    <w:rPr>
                      <w:rFonts w:ascii="Cambria Math" w:hAnsi="Cambria Math"/>
                      <w:lang w:val="en-GB"/>
                    </w:rPr>
                    <m:t>e</m:t>
                  </m:r>
                </m:e>
                <m:sup>
                  <m:f>
                    <m:fPr>
                      <m:ctrlPr>
                        <w:rPr>
                          <w:rFonts w:ascii="Cambria Math" w:hAnsi="Cambria Math"/>
                          <w:i/>
                          <w:lang w:val="en-GB"/>
                        </w:rPr>
                      </m:ctrlPr>
                    </m:fPr>
                    <m:num>
                      <m:r>
                        <w:rPr>
                          <w:rFonts w:ascii="Cambria Math" w:hAnsi="Cambria Math"/>
                          <w:lang w:val="en-GB"/>
                        </w:rPr>
                        <m:t>2</m:t>
                      </m:r>
                    </m:num>
                    <m:den>
                      <m:r>
                        <w:rPr>
                          <w:rFonts w:ascii="Cambria Math" w:hAnsi="Cambria Math"/>
                          <w:lang w:val="en-GB"/>
                        </w:rPr>
                        <m:t>k</m:t>
                      </m:r>
                    </m:den>
                  </m:f>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1</m:t>
                          </m:r>
                        </m:num>
                        <m:den>
                          <m:r>
                            <w:rPr>
                              <w:rFonts w:ascii="Cambria Math" w:hAnsi="Cambria Math"/>
                              <w:lang w:val="en-GB"/>
                            </w:rPr>
                            <m:t>T</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ref</m:t>
                              </m:r>
                            </m:sub>
                          </m:sSub>
                        </m:den>
                      </m:f>
                    </m:e>
                  </m:d>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c</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r</m:t>
                          </m:r>
                        </m:sub>
                      </m:sSub>
                    </m:e>
                  </m:d>
                </m:sup>
              </m:sSup>
            </m:e>
          </m:rad>
        </m:oMath>
      </m:oMathPara>
    </w:p>
    <w:p w14:paraId="567CF9E6" w14:textId="77777777" w:rsidR="00306E76" w:rsidRPr="00D3130C" w:rsidRDefault="00306E76" w:rsidP="00EF2A60">
      <w:pPr>
        <w:jc w:val="both"/>
        <w:rPr>
          <w:lang w:val="en-GB"/>
        </w:rPr>
      </w:pPr>
    </w:p>
    <w:p w14:paraId="138BCCD7" w14:textId="6BC641FC" w:rsidR="00306E76" w:rsidRPr="00D3130C" w:rsidRDefault="00306E76" w:rsidP="00EF2A60">
      <w:pPr>
        <w:jc w:val="both"/>
        <w:rPr>
          <w:lang w:val="en-GB"/>
        </w:rPr>
      </w:pPr>
      <w:r w:rsidRPr="00D3130C">
        <w:rPr>
          <w:lang w:val="en-GB"/>
        </w:rPr>
        <w:t>Thus for active predator-prey search rate models we have:</w:t>
      </w:r>
    </w:p>
    <w:p w14:paraId="5379AE66" w14:textId="77777777" w:rsidR="00014D8A" w:rsidRPr="00D3130C" w:rsidRDefault="00014D8A" w:rsidP="00EF2A60">
      <w:pPr>
        <w:jc w:val="both"/>
        <w:rPr>
          <w:lang w:val="en-GB"/>
        </w:rPr>
      </w:pPr>
    </w:p>
    <w:p w14:paraId="753E22B4" w14:textId="749759C7" w:rsidR="00306E76" w:rsidRPr="00D3130C" w:rsidRDefault="00306E76" w:rsidP="00014D8A">
      <w:pPr>
        <w:jc w:val="both"/>
      </w:pPr>
      <m:oMathPara>
        <m:oMath>
          <m:r>
            <w:rPr>
              <w:rFonts w:ascii="Cambria Math" w:hAnsi="Cambria Math"/>
              <w:lang w:val="en-GB"/>
            </w:rPr>
            <m:t>2D: a=</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b</m:t>
                  </m:r>
                </m:e>
                <m:sub>
                  <m:sSub>
                    <m:sSubPr>
                      <m:ctrlPr>
                        <w:rPr>
                          <w:rFonts w:ascii="Cambria Math" w:hAnsi="Cambria Math"/>
                          <w:i/>
                          <w:lang w:val="en-GB"/>
                        </w:rPr>
                      </m:ctrlPr>
                    </m:sSubPr>
                    <m:e>
                      <m:r>
                        <w:rPr>
                          <w:rFonts w:ascii="Cambria Math" w:hAnsi="Cambria Math"/>
                          <w:lang w:val="en-GB"/>
                        </w:rPr>
                        <m:t>0</m:t>
                      </m:r>
                    </m:e>
                    <m:sub>
                      <m:r>
                        <w:rPr>
                          <w:rFonts w:ascii="Cambria Math" w:hAnsi="Cambria Math"/>
                          <w:lang w:val="en-GB"/>
                        </w:rPr>
                        <m:t>c</m:t>
                      </m:r>
                    </m:sub>
                  </m:sSub>
                </m:sub>
              </m:sSub>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c</m:t>
                      </m:r>
                    </m:sub>
                  </m:sSub>
                </m:e>
                <m:sup>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c</m:t>
                      </m:r>
                    </m:sub>
                  </m:sSub>
                </m:sup>
              </m:sSup>
              <m:sSup>
                <m:sSupPr>
                  <m:ctrlPr>
                    <w:rPr>
                      <w:rFonts w:ascii="Cambria Math" w:hAnsi="Cambria Math"/>
                      <w:i/>
                      <w:lang w:val="en-GB"/>
                    </w:rPr>
                  </m:ctrlPr>
                </m:sSupPr>
                <m:e>
                  <m:r>
                    <w:rPr>
                      <w:rFonts w:ascii="Cambria Math" w:hAnsi="Cambria Math"/>
                      <w:lang w:val="en-GB"/>
                    </w:rPr>
                    <m:t>e</m:t>
                  </m:r>
                </m:e>
                <m:sup>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c</m:t>
                          </m:r>
                        </m:sub>
                      </m:sSub>
                    </m:num>
                    <m:den>
                      <m:r>
                        <w:rPr>
                          <w:rFonts w:ascii="Cambria Math" w:hAnsi="Cambria Math"/>
                          <w:lang w:val="en-GB"/>
                        </w:rPr>
                        <m:t>k</m:t>
                      </m:r>
                    </m:den>
                  </m:f>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1</m:t>
                          </m:r>
                        </m:num>
                        <m:den>
                          <m:r>
                            <w:rPr>
                              <w:rFonts w:ascii="Cambria Math" w:hAnsi="Cambria Math"/>
                              <w:lang w:val="en-GB"/>
                            </w:rPr>
                            <m:t>T</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ref</m:t>
                              </m:r>
                            </m:sub>
                          </m:sSub>
                        </m:den>
                      </m:f>
                    </m:e>
                  </m:d>
                </m:sup>
              </m:sSup>
              <m:r>
                <w:rPr>
                  <w:rFonts w:ascii="Cambria Math" w:hAnsi="Cambria Math"/>
                  <w:lang w:val="en-GB"/>
                </w:rPr>
                <m:t>+</m:t>
              </m:r>
              <m:rad>
                <m:radPr>
                  <m:degHide m:val="1"/>
                  <m:ctrlPr>
                    <w:rPr>
                      <w:rFonts w:ascii="Cambria Math" w:hAnsi="Cambria Math"/>
                      <w:i/>
                      <w:lang w:val="en-GB"/>
                    </w:rPr>
                  </m:ctrlPr>
                </m:radPr>
                <m:deg/>
                <m:e>
                  <m:r>
                    <w:rPr>
                      <w:rFonts w:ascii="Cambria Math" w:hAnsi="Cambria Math"/>
                      <w:lang w:val="en-GB"/>
                    </w:rPr>
                    <m:t>1+</m:t>
                  </m:r>
                  <m:sSup>
                    <m:sSupPr>
                      <m:ctrlPr>
                        <w:rPr>
                          <w:rFonts w:ascii="Cambria Math" w:hAnsi="Cambria Math"/>
                          <w:i/>
                          <w:lang w:val="en-GB"/>
                        </w:rPr>
                      </m:ctrlPr>
                    </m:sSupPr>
                    <m:e>
                      <m:d>
                        <m:dPr>
                          <m:ctrlPr>
                            <w:rPr>
                              <w:rFonts w:ascii="Cambria Math" w:hAnsi="Cambria Math"/>
                              <w:i/>
                              <w:lang w:val="en-GB"/>
                            </w:rPr>
                          </m:ctrlPr>
                        </m:dPr>
                        <m:e>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b</m:t>
                                  </m:r>
                                </m:e>
                                <m:sub>
                                  <m:sSub>
                                    <m:sSubPr>
                                      <m:ctrlPr>
                                        <w:rPr>
                                          <w:rFonts w:ascii="Cambria Math" w:hAnsi="Cambria Math"/>
                                          <w:i/>
                                          <w:lang w:val="en-GB"/>
                                        </w:rPr>
                                      </m:ctrlPr>
                                    </m:sSubPr>
                                    <m:e>
                                      <m:r>
                                        <w:rPr>
                                          <w:rFonts w:ascii="Cambria Math" w:hAnsi="Cambria Math"/>
                                          <w:lang w:val="en-GB"/>
                                        </w:rPr>
                                        <m:t>0</m:t>
                                      </m:r>
                                    </m:e>
                                    <m:sub>
                                      <m:r>
                                        <w:rPr>
                                          <w:rFonts w:ascii="Cambria Math" w:hAnsi="Cambria Math"/>
                                          <w:lang w:val="en-GB"/>
                                        </w:rPr>
                                        <m:t>r</m:t>
                                      </m:r>
                                    </m:sub>
                                  </m:sSub>
                                </m:sub>
                              </m:sSub>
                            </m:num>
                            <m:den>
                              <m:sSub>
                                <m:sSubPr>
                                  <m:ctrlPr>
                                    <w:rPr>
                                      <w:rFonts w:ascii="Cambria Math" w:hAnsi="Cambria Math"/>
                                      <w:i/>
                                      <w:lang w:val="en-GB"/>
                                    </w:rPr>
                                  </m:ctrlPr>
                                </m:sSubPr>
                                <m:e>
                                  <m:r>
                                    <w:rPr>
                                      <w:rFonts w:ascii="Cambria Math" w:hAnsi="Cambria Math"/>
                                      <w:lang w:val="en-GB"/>
                                    </w:rPr>
                                    <m:t>b</m:t>
                                  </m:r>
                                </m:e>
                                <m:sub>
                                  <m:sSub>
                                    <m:sSubPr>
                                      <m:ctrlPr>
                                        <w:rPr>
                                          <w:rFonts w:ascii="Cambria Math" w:hAnsi="Cambria Math"/>
                                          <w:i/>
                                          <w:lang w:val="en-GB"/>
                                        </w:rPr>
                                      </m:ctrlPr>
                                    </m:sSubPr>
                                    <m:e>
                                      <m:r>
                                        <w:rPr>
                                          <w:rFonts w:ascii="Cambria Math" w:hAnsi="Cambria Math"/>
                                          <w:lang w:val="en-GB"/>
                                        </w:rPr>
                                        <m:t>0</m:t>
                                      </m:r>
                                    </m:e>
                                    <m:sub>
                                      <m:r>
                                        <w:rPr>
                                          <w:rFonts w:ascii="Cambria Math" w:hAnsi="Cambria Math"/>
                                          <w:lang w:val="en-GB"/>
                                        </w:rPr>
                                        <m:t>c</m:t>
                                      </m:r>
                                    </m:sub>
                                  </m:sSub>
                                </m:sub>
                              </m:sSub>
                            </m:den>
                          </m:f>
                        </m:e>
                      </m:d>
                    </m:e>
                    <m:sup>
                      <m:r>
                        <w:rPr>
                          <w:rFonts w:ascii="Cambria Math" w:hAnsi="Cambria Math"/>
                          <w:lang w:val="en-GB"/>
                        </w:rPr>
                        <m:t>2</m:t>
                      </m:r>
                    </m:sup>
                  </m:sSup>
                  <m:sSup>
                    <m:sSupPr>
                      <m:ctrlPr>
                        <w:rPr>
                          <w:rFonts w:ascii="Cambria Math" w:hAnsi="Cambria Math"/>
                          <w:i/>
                          <w:lang w:val="en-GB"/>
                        </w:rPr>
                      </m:ctrlPr>
                    </m:sSupPr>
                    <m:e>
                      <m:d>
                        <m:dPr>
                          <m:ctrlPr>
                            <w:rPr>
                              <w:rFonts w:ascii="Cambria Math" w:hAnsi="Cambria Math"/>
                              <w:i/>
                              <w:lang w:val="en-GB"/>
                            </w:rPr>
                          </m:ctrlPr>
                        </m:dPr>
                        <m:e>
                          <m:f>
                            <m:fPr>
                              <m:ctrlPr>
                                <w:rPr>
                                  <w:rFonts w:ascii="Cambria Math" w:hAnsi="Cambria Math"/>
                                  <w:i/>
                                  <w:lang w:val="en-GB"/>
                                </w:rPr>
                              </m:ctrlPr>
                            </m:fPr>
                            <m:num>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r</m:t>
                                      </m:r>
                                    </m:sub>
                                  </m:sSub>
                                </m:e>
                                <m:sup>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r</m:t>
                                      </m:r>
                                    </m:sub>
                                  </m:sSub>
                                </m:sup>
                              </m:sSup>
                            </m:num>
                            <m:den>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c</m:t>
                                      </m:r>
                                    </m:sub>
                                  </m:sSub>
                                </m:e>
                                <m:sup>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c</m:t>
                                      </m:r>
                                    </m:sub>
                                  </m:sSub>
                                </m:sup>
                              </m:sSup>
                            </m:den>
                          </m:f>
                        </m:e>
                      </m:d>
                    </m:e>
                    <m:sup>
                      <m:r>
                        <w:rPr>
                          <w:rFonts w:ascii="Cambria Math" w:hAnsi="Cambria Math"/>
                          <w:lang w:val="en-GB"/>
                        </w:rPr>
                        <m:t>2</m:t>
                      </m:r>
                    </m:sup>
                  </m:sSup>
                  <m:sSup>
                    <m:sSupPr>
                      <m:ctrlPr>
                        <w:rPr>
                          <w:rFonts w:ascii="Cambria Math" w:hAnsi="Cambria Math"/>
                          <w:i/>
                          <w:lang w:val="en-GB"/>
                        </w:rPr>
                      </m:ctrlPr>
                    </m:sSupPr>
                    <m:e>
                      <m:r>
                        <w:rPr>
                          <w:rFonts w:ascii="Cambria Math" w:hAnsi="Cambria Math"/>
                          <w:lang w:val="en-GB"/>
                        </w:rPr>
                        <m:t>e</m:t>
                      </m:r>
                    </m:e>
                    <m:sup>
                      <m:f>
                        <m:fPr>
                          <m:ctrlPr>
                            <w:rPr>
                              <w:rFonts w:ascii="Cambria Math" w:hAnsi="Cambria Math"/>
                              <w:i/>
                              <w:lang w:val="en-GB"/>
                            </w:rPr>
                          </m:ctrlPr>
                        </m:fPr>
                        <m:num>
                          <m:r>
                            <w:rPr>
                              <w:rFonts w:ascii="Cambria Math" w:hAnsi="Cambria Math"/>
                              <w:lang w:val="en-GB"/>
                            </w:rPr>
                            <m:t>2</m:t>
                          </m:r>
                        </m:num>
                        <m:den>
                          <m:r>
                            <w:rPr>
                              <w:rFonts w:ascii="Cambria Math" w:hAnsi="Cambria Math"/>
                              <w:lang w:val="en-GB"/>
                            </w:rPr>
                            <m:t>k</m:t>
                          </m:r>
                        </m:den>
                      </m:f>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1</m:t>
                              </m:r>
                            </m:num>
                            <m:den>
                              <m:r>
                                <w:rPr>
                                  <w:rFonts w:ascii="Cambria Math" w:hAnsi="Cambria Math"/>
                                  <w:lang w:val="en-GB"/>
                                </w:rPr>
                                <m:t>T</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ref</m:t>
                                  </m:r>
                                </m:sub>
                              </m:sSub>
                            </m:den>
                          </m:f>
                        </m:e>
                      </m:d>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c</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r</m:t>
                              </m:r>
                            </m:sub>
                          </m:sSub>
                        </m:e>
                      </m:d>
                    </m:sup>
                  </m:sSup>
                </m:e>
              </m:rad>
            </m:e>
          </m:d>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r</m:t>
                      </m:r>
                    </m:sub>
                  </m:sSub>
                  <m:sSub>
                    <m:sSubPr>
                      <m:ctrlPr>
                        <w:rPr>
                          <w:rFonts w:ascii="Cambria Math" w:hAnsi="Cambria Math"/>
                          <w:i/>
                        </w:rPr>
                      </m:ctrlPr>
                    </m:sSubPr>
                    <m:e>
                      <m:r>
                        <w:rPr>
                          <w:rFonts w:ascii="Cambria Math" w:hAnsi="Cambria Math"/>
                        </w:rPr>
                        <m:t>m</m:t>
                      </m:r>
                    </m:e>
                    <m:sub>
                      <m:r>
                        <w:rPr>
                          <w:rFonts w:ascii="Cambria Math" w:hAnsi="Cambria Math"/>
                        </w:rPr>
                        <m:t>c</m:t>
                      </m:r>
                    </m:sub>
                  </m:sSub>
                </m:e>
              </m:d>
            </m:e>
            <m:sup>
              <m:sSub>
                <m:sSubPr>
                  <m:ctrlPr>
                    <w:rPr>
                      <w:rFonts w:ascii="Cambria Math" w:hAnsi="Cambria Math"/>
                      <w:i/>
                    </w:rPr>
                  </m:ctrlPr>
                </m:sSubPr>
                <m:e>
                  <m:r>
                    <w:rPr>
                      <w:rFonts w:ascii="Cambria Math" w:hAnsi="Cambria Math"/>
                    </w:rPr>
                    <m:t>p</m:t>
                  </m:r>
                </m:e>
                <m:sub>
                  <m:r>
                    <w:rPr>
                      <w:rFonts w:ascii="Cambria Math" w:hAnsi="Cambria Math"/>
                    </w:rPr>
                    <m:t>d</m:t>
                  </m:r>
                </m:sub>
              </m:sSub>
            </m:sup>
          </m:sSup>
        </m:oMath>
      </m:oMathPara>
    </w:p>
    <w:p w14:paraId="40C0416D" w14:textId="540621FB" w:rsidR="00014D8A" w:rsidRPr="00D3130C" w:rsidRDefault="00014D8A" w:rsidP="00EF2A60">
      <w:pPr>
        <w:jc w:val="both"/>
        <w:rPr>
          <w:lang w:val="en-GB"/>
        </w:rPr>
      </w:pPr>
      <m:oMathPara>
        <m:oMath>
          <m:r>
            <w:rPr>
              <w:rFonts w:ascii="Cambria Math" w:hAnsi="Cambria Math"/>
              <w:lang w:val="en-GB"/>
            </w:rPr>
            <m:t>3D:a=</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b</m:t>
                  </m:r>
                </m:e>
                <m:sub>
                  <m:sSub>
                    <m:sSubPr>
                      <m:ctrlPr>
                        <w:rPr>
                          <w:rFonts w:ascii="Cambria Math" w:hAnsi="Cambria Math"/>
                          <w:i/>
                          <w:lang w:val="en-GB"/>
                        </w:rPr>
                      </m:ctrlPr>
                    </m:sSubPr>
                    <m:e>
                      <m:r>
                        <w:rPr>
                          <w:rFonts w:ascii="Cambria Math" w:hAnsi="Cambria Math"/>
                          <w:lang w:val="en-GB"/>
                        </w:rPr>
                        <m:t>0</m:t>
                      </m:r>
                    </m:e>
                    <m:sub>
                      <m:r>
                        <w:rPr>
                          <w:rFonts w:ascii="Cambria Math" w:hAnsi="Cambria Math"/>
                          <w:lang w:val="en-GB"/>
                        </w:rPr>
                        <m:t>c</m:t>
                      </m:r>
                    </m:sub>
                  </m:sSub>
                </m:sub>
              </m:sSub>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c</m:t>
                      </m:r>
                    </m:sub>
                  </m:sSub>
                </m:e>
                <m:sup>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c</m:t>
                      </m:r>
                    </m:sub>
                  </m:sSub>
                </m:sup>
              </m:sSup>
              <m:sSup>
                <m:sSupPr>
                  <m:ctrlPr>
                    <w:rPr>
                      <w:rFonts w:ascii="Cambria Math" w:hAnsi="Cambria Math"/>
                      <w:i/>
                      <w:lang w:val="en-GB"/>
                    </w:rPr>
                  </m:ctrlPr>
                </m:sSupPr>
                <m:e>
                  <m:r>
                    <w:rPr>
                      <w:rFonts w:ascii="Cambria Math" w:hAnsi="Cambria Math"/>
                      <w:lang w:val="en-GB"/>
                    </w:rPr>
                    <m:t>e</m:t>
                  </m:r>
                </m:e>
                <m:sup>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c</m:t>
                          </m:r>
                        </m:sub>
                      </m:sSub>
                    </m:num>
                    <m:den>
                      <m:r>
                        <w:rPr>
                          <w:rFonts w:ascii="Cambria Math" w:hAnsi="Cambria Math"/>
                          <w:lang w:val="en-GB"/>
                        </w:rPr>
                        <m:t>k</m:t>
                      </m:r>
                    </m:den>
                  </m:f>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1</m:t>
                          </m:r>
                        </m:num>
                        <m:den>
                          <m:r>
                            <w:rPr>
                              <w:rFonts w:ascii="Cambria Math" w:hAnsi="Cambria Math"/>
                              <w:lang w:val="en-GB"/>
                            </w:rPr>
                            <m:t>T</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ref</m:t>
                              </m:r>
                            </m:sub>
                          </m:sSub>
                        </m:den>
                      </m:f>
                    </m:e>
                  </m:d>
                </m:sup>
              </m:sSup>
              <m:r>
                <w:rPr>
                  <w:rFonts w:ascii="Cambria Math" w:hAnsi="Cambria Math"/>
                  <w:lang w:val="en-GB"/>
                </w:rPr>
                <m:t>+</m:t>
              </m:r>
              <m:rad>
                <m:radPr>
                  <m:degHide m:val="1"/>
                  <m:ctrlPr>
                    <w:rPr>
                      <w:rFonts w:ascii="Cambria Math" w:hAnsi="Cambria Math"/>
                      <w:i/>
                      <w:lang w:val="en-GB"/>
                    </w:rPr>
                  </m:ctrlPr>
                </m:radPr>
                <m:deg/>
                <m:e>
                  <m:r>
                    <w:rPr>
                      <w:rFonts w:ascii="Cambria Math" w:hAnsi="Cambria Math"/>
                      <w:lang w:val="en-GB"/>
                    </w:rPr>
                    <m:t>1+</m:t>
                  </m:r>
                  <m:sSup>
                    <m:sSupPr>
                      <m:ctrlPr>
                        <w:rPr>
                          <w:rFonts w:ascii="Cambria Math" w:hAnsi="Cambria Math"/>
                          <w:i/>
                          <w:lang w:val="en-GB"/>
                        </w:rPr>
                      </m:ctrlPr>
                    </m:sSupPr>
                    <m:e>
                      <m:d>
                        <m:dPr>
                          <m:ctrlPr>
                            <w:rPr>
                              <w:rFonts w:ascii="Cambria Math" w:hAnsi="Cambria Math"/>
                              <w:i/>
                              <w:lang w:val="en-GB"/>
                            </w:rPr>
                          </m:ctrlPr>
                        </m:dPr>
                        <m:e>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b</m:t>
                                  </m:r>
                                </m:e>
                                <m:sub>
                                  <m:sSub>
                                    <m:sSubPr>
                                      <m:ctrlPr>
                                        <w:rPr>
                                          <w:rFonts w:ascii="Cambria Math" w:hAnsi="Cambria Math"/>
                                          <w:i/>
                                          <w:lang w:val="en-GB"/>
                                        </w:rPr>
                                      </m:ctrlPr>
                                    </m:sSubPr>
                                    <m:e>
                                      <m:r>
                                        <w:rPr>
                                          <w:rFonts w:ascii="Cambria Math" w:hAnsi="Cambria Math"/>
                                          <w:lang w:val="en-GB"/>
                                        </w:rPr>
                                        <m:t>0</m:t>
                                      </m:r>
                                    </m:e>
                                    <m:sub>
                                      <m:r>
                                        <w:rPr>
                                          <w:rFonts w:ascii="Cambria Math" w:hAnsi="Cambria Math"/>
                                          <w:lang w:val="en-GB"/>
                                        </w:rPr>
                                        <m:t>r</m:t>
                                      </m:r>
                                    </m:sub>
                                  </m:sSub>
                                </m:sub>
                              </m:sSub>
                            </m:num>
                            <m:den>
                              <m:sSub>
                                <m:sSubPr>
                                  <m:ctrlPr>
                                    <w:rPr>
                                      <w:rFonts w:ascii="Cambria Math" w:hAnsi="Cambria Math"/>
                                      <w:i/>
                                      <w:lang w:val="en-GB"/>
                                    </w:rPr>
                                  </m:ctrlPr>
                                </m:sSubPr>
                                <m:e>
                                  <m:r>
                                    <w:rPr>
                                      <w:rFonts w:ascii="Cambria Math" w:hAnsi="Cambria Math"/>
                                      <w:lang w:val="en-GB"/>
                                    </w:rPr>
                                    <m:t>b</m:t>
                                  </m:r>
                                </m:e>
                                <m:sub>
                                  <m:sSub>
                                    <m:sSubPr>
                                      <m:ctrlPr>
                                        <w:rPr>
                                          <w:rFonts w:ascii="Cambria Math" w:hAnsi="Cambria Math"/>
                                          <w:i/>
                                          <w:lang w:val="en-GB"/>
                                        </w:rPr>
                                      </m:ctrlPr>
                                    </m:sSubPr>
                                    <m:e>
                                      <m:r>
                                        <w:rPr>
                                          <w:rFonts w:ascii="Cambria Math" w:hAnsi="Cambria Math"/>
                                          <w:lang w:val="en-GB"/>
                                        </w:rPr>
                                        <m:t>0</m:t>
                                      </m:r>
                                    </m:e>
                                    <m:sub>
                                      <m:r>
                                        <w:rPr>
                                          <w:rFonts w:ascii="Cambria Math" w:hAnsi="Cambria Math"/>
                                          <w:lang w:val="en-GB"/>
                                        </w:rPr>
                                        <m:t>c</m:t>
                                      </m:r>
                                    </m:sub>
                                  </m:sSub>
                                </m:sub>
                              </m:sSub>
                            </m:den>
                          </m:f>
                        </m:e>
                      </m:d>
                    </m:e>
                    <m:sup>
                      <m:r>
                        <w:rPr>
                          <w:rFonts w:ascii="Cambria Math" w:hAnsi="Cambria Math"/>
                          <w:lang w:val="en-GB"/>
                        </w:rPr>
                        <m:t>2</m:t>
                      </m:r>
                    </m:sup>
                  </m:sSup>
                  <m:sSup>
                    <m:sSupPr>
                      <m:ctrlPr>
                        <w:rPr>
                          <w:rFonts w:ascii="Cambria Math" w:hAnsi="Cambria Math"/>
                          <w:i/>
                          <w:lang w:val="en-GB"/>
                        </w:rPr>
                      </m:ctrlPr>
                    </m:sSupPr>
                    <m:e>
                      <m:d>
                        <m:dPr>
                          <m:ctrlPr>
                            <w:rPr>
                              <w:rFonts w:ascii="Cambria Math" w:hAnsi="Cambria Math"/>
                              <w:i/>
                              <w:lang w:val="en-GB"/>
                            </w:rPr>
                          </m:ctrlPr>
                        </m:dPr>
                        <m:e>
                          <m:f>
                            <m:fPr>
                              <m:ctrlPr>
                                <w:rPr>
                                  <w:rFonts w:ascii="Cambria Math" w:hAnsi="Cambria Math"/>
                                  <w:i/>
                                  <w:lang w:val="en-GB"/>
                                </w:rPr>
                              </m:ctrlPr>
                            </m:fPr>
                            <m:num>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r</m:t>
                                      </m:r>
                                    </m:sub>
                                  </m:sSub>
                                </m:e>
                                <m:sup>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r</m:t>
                                      </m:r>
                                    </m:sub>
                                  </m:sSub>
                                </m:sup>
                              </m:sSup>
                            </m:num>
                            <m:den>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c</m:t>
                                      </m:r>
                                    </m:sub>
                                  </m:sSub>
                                </m:e>
                                <m:sup>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c</m:t>
                                      </m:r>
                                    </m:sub>
                                  </m:sSub>
                                </m:sup>
                              </m:sSup>
                            </m:den>
                          </m:f>
                        </m:e>
                      </m:d>
                    </m:e>
                    <m:sup>
                      <m:r>
                        <w:rPr>
                          <w:rFonts w:ascii="Cambria Math" w:hAnsi="Cambria Math"/>
                          <w:lang w:val="en-GB"/>
                        </w:rPr>
                        <m:t>2</m:t>
                      </m:r>
                    </m:sup>
                  </m:sSup>
                  <m:sSup>
                    <m:sSupPr>
                      <m:ctrlPr>
                        <w:rPr>
                          <w:rFonts w:ascii="Cambria Math" w:hAnsi="Cambria Math"/>
                          <w:i/>
                          <w:lang w:val="en-GB"/>
                        </w:rPr>
                      </m:ctrlPr>
                    </m:sSupPr>
                    <m:e>
                      <m:r>
                        <w:rPr>
                          <w:rFonts w:ascii="Cambria Math" w:hAnsi="Cambria Math"/>
                          <w:lang w:val="en-GB"/>
                        </w:rPr>
                        <m:t>e</m:t>
                      </m:r>
                    </m:e>
                    <m:sup>
                      <m:f>
                        <m:fPr>
                          <m:ctrlPr>
                            <w:rPr>
                              <w:rFonts w:ascii="Cambria Math" w:hAnsi="Cambria Math"/>
                              <w:i/>
                              <w:lang w:val="en-GB"/>
                            </w:rPr>
                          </m:ctrlPr>
                        </m:fPr>
                        <m:num>
                          <m:r>
                            <w:rPr>
                              <w:rFonts w:ascii="Cambria Math" w:hAnsi="Cambria Math"/>
                              <w:lang w:val="en-GB"/>
                            </w:rPr>
                            <m:t>2</m:t>
                          </m:r>
                        </m:num>
                        <m:den>
                          <m:r>
                            <w:rPr>
                              <w:rFonts w:ascii="Cambria Math" w:hAnsi="Cambria Math"/>
                              <w:lang w:val="en-GB"/>
                            </w:rPr>
                            <m:t>k</m:t>
                          </m:r>
                        </m:den>
                      </m:f>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1</m:t>
                              </m:r>
                            </m:num>
                            <m:den>
                              <m:r>
                                <w:rPr>
                                  <w:rFonts w:ascii="Cambria Math" w:hAnsi="Cambria Math"/>
                                  <w:lang w:val="en-GB"/>
                                </w:rPr>
                                <m:t>T</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ref</m:t>
                                  </m:r>
                                </m:sub>
                              </m:sSub>
                            </m:den>
                          </m:f>
                        </m:e>
                      </m:d>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c</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r</m:t>
                              </m:r>
                            </m:sub>
                          </m:sSub>
                        </m:e>
                      </m:d>
                    </m:sup>
                  </m:sSup>
                </m:e>
              </m:rad>
            </m:e>
          </m:d>
          <m:r>
            <w:rPr>
              <w:rFonts w:ascii="Cambria Math" w:hAnsi="Cambria Math"/>
            </w:rPr>
            <m:t>π</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r</m:t>
                              </m:r>
                            </m:sub>
                          </m:sSub>
                          <m:sSub>
                            <m:sSubPr>
                              <m:ctrlPr>
                                <w:rPr>
                                  <w:rFonts w:ascii="Cambria Math" w:hAnsi="Cambria Math"/>
                                  <w:i/>
                                </w:rPr>
                              </m:ctrlPr>
                            </m:sSubPr>
                            <m:e>
                              <m:r>
                                <w:rPr>
                                  <w:rFonts w:ascii="Cambria Math" w:hAnsi="Cambria Math"/>
                                </w:rPr>
                                <m:t>m</m:t>
                              </m:r>
                            </m:e>
                            <m:sub>
                              <m:r>
                                <w:rPr>
                                  <w:rFonts w:ascii="Cambria Math" w:hAnsi="Cambria Math"/>
                                </w:rPr>
                                <m:t>c</m:t>
                              </m:r>
                            </m:sub>
                          </m:sSub>
                        </m:e>
                      </m:d>
                    </m:e>
                    <m:sup>
                      <m:sSub>
                        <m:sSubPr>
                          <m:ctrlPr>
                            <w:rPr>
                              <w:rFonts w:ascii="Cambria Math" w:hAnsi="Cambria Math"/>
                              <w:i/>
                            </w:rPr>
                          </m:ctrlPr>
                        </m:sSubPr>
                        <m:e>
                          <m:r>
                            <w:rPr>
                              <w:rFonts w:ascii="Cambria Math" w:hAnsi="Cambria Math"/>
                            </w:rPr>
                            <m:t>p</m:t>
                          </m:r>
                        </m:e>
                        <m:sub>
                          <m:r>
                            <w:rPr>
                              <w:rFonts w:ascii="Cambria Math" w:hAnsi="Cambria Math"/>
                            </w:rPr>
                            <m:t>d</m:t>
                          </m:r>
                        </m:sub>
                      </m:sSub>
                    </m:sup>
                  </m:sSup>
                </m:e>
              </m:d>
            </m:e>
            <m:sup>
              <m:r>
                <w:rPr>
                  <w:rFonts w:ascii="Cambria Math" w:hAnsi="Cambria Math"/>
                </w:rPr>
                <m:t>2</m:t>
              </m:r>
            </m:sup>
          </m:sSup>
        </m:oMath>
      </m:oMathPara>
    </w:p>
    <w:p w14:paraId="5B255C97" w14:textId="060E9954" w:rsidR="00C609F6" w:rsidRPr="00D3130C" w:rsidRDefault="00C609F6" w:rsidP="00F7524C">
      <w:pPr>
        <w:pStyle w:val="Heading2"/>
        <w:rPr>
          <w:color w:val="auto"/>
          <w:lang w:val="en-GB"/>
        </w:rPr>
      </w:pPr>
      <w:bookmarkStart w:id="5" w:name="_Toc381630670"/>
      <w:r w:rsidRPr="00D3130C">
        <w:rPr>
          <w:color w:val="auto"/>
          <w:lang w:val="en-GB"/>
        </w:rPr>
        <w:t>Velocity estimation</w:t>
      </w:r>
      <w:bookmarkEnd w:id="5"/>
    </w:p>
    <w:p w14:paraId="3937AD19" w14:textId="520273EA" w:rsidR="000F222A" w:rsidRDefault="00E02336" w:rsidP="00195320">
      <w:pPr>
        <w:widowControl w:val="0"/>
        <w:tabs>
          <w:tab w:val="left" w:pos="220"/>
          <w:tab w:val="left" w:pos="720"/>
        </w:tabs>
        <w:autoSpaceDE w:val="0"/>
        <w:autoSpaceDN w:val="0"/>
        <w:adjustRightInd w:val="0"/>
        <w:spacing w:after="240" w:line="340" w:lineRule="atLeast"/>
        <w:jc w:val="both"/>
        <w:rPr>
          <w:lang w:val="en-GB"/>
        </w:rPr>
      </w:pPr>
      <w:r>
        <w:rPr>
          <w:rFonts w:ascii="Cambria" w:hAnsi="Cambria" w:cs="Times Roman"/>
          <w:lang w:val="en-US"/>
        </w:rPr>
        <w:t xml:space="preserve">The taxa used in this study are swimmers. </w:t>
      </w:r>
      <w:r w:rsidRPr="00D3130C">
        <w:rPr>
          <w:rFonts w:ascii="Cambria" w:hAnsi="Cambria" w:cs="Times Roman"/>
          <w:lang w:val="en-US"/>
        </w:rPr>
        <w:t>T</w:t>
      </w:r>
      <w:r w:rsidR="00670783">
        <w:rPr>
          <w:rFonts w:ascii="Cambria" w:hAnsi="Cambria" w:cs="Times Roman"/>
          <w:lang w:val="en-US"/>
        </w:rPr>
        <w:t xml:space="preserve">he energetics of  swimming have </w:t>
      </w:r>
      <w:r w:rsidRPr="00D3130C">
        <w:rPr>
          <w:rFonts w:ascii="Cambria" w:hAnsi="Cambria" w:cs="Times Roman"/>
          <w:lang w:val="en-US"/>
        </w:rPr>
        <w:t xml:space="preserve">been studied for various species </w:t>
      </w:r>
      <w:r w:rsidR="00670783">
        <w:rPr>
          <w:rFonts w:ascii="Cambria" w:hAnsi="Cambria" w:cs="Times Roman"/>
          <w:lang w:val="en-US"/>
        </w:rPr>
        <w:fldChar w:fldCharType="begin" w:fldLock="1"/>
      </w:r>
      <w:r w:rsidR="00670783">
        <w:rPr>
          <w:rFonts w:ascii="Cambria" w:hAnsi="Cambria" w:cs="Times Roman"/>
          <w:lang w:val="en-US"/>
        </w:rPr>
        <w:instrText>ADDIN CSL_CITATION { "citationItems" : [ { "id" : "ITEM-1", "itemData" : { "author" : [ { "dropping-particle" : "", "family" : "Alexander", "given" : "R McNeill", "non-dropping-particle" : "", "parse-names" : false, "suffix" : "" } ], "id" : "ITEM-1", "issued" : { "date-parts" : [ [ "2003" ] ] }, "publisher" : "Princeton University Press", "title" : "Principles of animal locomotion", "type" : "book" }, "uris" : [ "http://www.mendeley.com/documents/?uuid=89d521e5-37d4-4b2d-92fc-870acedec200" ] }, { "id" : "ITEM-2", "itemData" : { "author" : [ { "dropping-particle" : "", "family" : "Videler", "given" : "John J", "non-dropping-particle" : "", "parse-names" : false, "suffix" : "" } ], "id" : "ITEM-2", "issued" : { "date-parts" : [ [ "1993" ] ] }, "publisher" : "Springer Science &amp; Business Media", "title" : "Fish swimming", "type" : "book", "volume" : "10" }, "uris" : [ "http://www.mendeley.com/documents/?uuid=70094dbe-2371-4be1-bd5e-9d3c0cc046d5" ] }, { "id" : "ITEM-3", "itemData" : { "author" : [ { "dropping-particle" : "", "family" : "Videler", "given" : "J J", "non-dropping-particle" : "", "parse-names" : false, "suffix" : "" }, { "dropping-particle" : "", "family" : "Nolet", "given" : "B A", "non-dropping-particle" : "", "parse-names" : false, "suffix" : "" } ], "container-title" : "Comparative Biochemistry and Physiology Part A: Physiology", "id" : "ITEM-3", "issue" : "2", "issued" : { "date-parts" : [ [ "1990" ] ] }, "page" : "91-99", "publisher" : "Elsevier", "title" : "Costs of swimming measured at optimum speed: scale effects, differences between swimming styles, taxonomic groups and submerged and surface swimming", "type" : "article-journal", "volume" : "97" }, "uris" : [ "http://www.mendeley.com/documents/?uuid=d5f572d3-dc52-4d91-9e59-d4e81676a19b" ] } ], "mendeley" : { "formattedCitation" : "(Videler and Nolet, 1990; Videler, 1993; Alexander, 2003)", "plainTextFormattedCitation" : "(Videler and Nolet, 1990; Videler, 1993; Alexander, 2003)", "previouslyFormattedCitation" : "(Videler and Nolet, 1990; Videler, 1993; Alexander, 2003)" }, "properties" : {  }, "schema" : "https://github.com/citation-style-language/schema/raw/master/csl-citation.json" }</w:instrText>
      </w:r>
      <w:r w:rsidR="00670783">
        <w:rPr>
          <w:rFonts w:ascii="Cambria" w:hAnsi="Cambria" w:cs="Times Roman"/>
          <w:lang w:val="en-US"/>
        </w:rPr>
        <w:fldChar w:fldCharType="separate"/>
      </w:r>
      <w:r w:rsidR="00670783" w:rsidRPr="00670783">
        <w:rPr>
          <w:rFonts w:ascii="Cambria" w:hAnsi="Cambria" w:cs="Times Roman"/>
          <w:noProof/>
          <w:lang w:val="en-US"/>
        </w:rPr>
        <w:t>(Videler and Nolet, 1990; Videler, 1993; Alexander, 2003)</w:t>
      </w:r>
      <w:r w:rsidR="00670783">
        <w:rPr>
          <w:rFonts w:ascii="Cambria" w:hAnsi="Cambria" w:cs="Times Roman"/>
          <w:lang w:val="en-US"/>
        </w:rPr>
        <w:fldChar w:fldCharType="end"/>
      </w:r>
      <w:r>
        <w:rPr>
          <w:rFonts w:ascii="Cambria" w:hAnsi="Cambria" w:cs="Times Roman"/>
          <w:lang w:val="en-US"/>
        </w:rPr>
        <w:t>. Assuming v</w:t>
      </w:r>
      <w:r w:rsidR="00195320" w:rsidRPr="00D3130C">
        <w:rPr>
          <w:rFonts w:ascii="Cambria" w:hAnsi="Cambria" w:cs="Times Roman"/>
          <w:lang w:val="en-US"/>
        </w:rPr>
        <w:t>elocity scale</w:t>
      </w:r>
      <w:r>
        <w:rPr>
          <w:rFonts w:ascii="Cambria" w:hAnsi="Cambria" w:cs="Times Roman"/>
          <w:lang w:val="en-US"/>
        </w:rPr>
        <w:t>s</w:t>
      </w:r>
      <w:r w:rsidR="00195320" w:rsidRPr="00D3130C">
        <w:rPr>
          <w:rFonts w:ascii="Cambria" w:hAnsi="Cambria" w:cs="Times Roman"/>
          <w:lang w:val="en-US"/>
        </w:rPr>
        <w:t xml:space="preserve"> linearly with metabolic rate (Tucker, 1970),  </w:t>
      </w:r>
      <w:r>
        <w:rPr>
          <w:rFonts w:ascii="Cambria" w:hAnsi="Cambria" w:cs="Times Roman"/>
          <w:lang w:val="en-US"/>
        </w:rPr>
        <w:t>we can convert a measure of oxygen consumption into one of velocity. The relationship between respiration and velocity is linked to a measure of the cost of transport (COT)</w:t>
      </w:r>
      <w:r w:rsidR="000F222A">
        <w:rPr>
          <w:rFonts w:ascii="Cambria" w:hAnsi="Cambria" w:cs="Times Roman"/>
          <w:lang w:val="en-US"/>
        </w:rPr>
        <w:t>:</w:t>
      </w:r>
      <w:r w:rsidR="000F222A" w:rsidRPr="000F222A">
        <w:rPr>
          <w:lang w:val="en-GB"/>
        </w:rPr>
        <w:t xml:space="preserve"> </w:t>
      </w:r>
      <w:r w:rsidR="000F222A">
        <w:rPr>
          <w:lang w:val="en-GB"/>
        </w:rPr>
        <w:t xml:space="preserve">the amount of energy in </w:t>
      </w:r>
      <w:r w:rsidR="000F222A" w:rsidRPr="001B5875">
        <w:rPr>
          <w:lang w:val="en-GB"/>
        </w:rPr>
        <w:t>J</w:t>
      </w:r>
      <w:r w:rsidR="000F222A">
        <w:rPr>
          <w:lang w:val="en-GB"/>
        </w:rPr>
        <w:t xml:space="preserve"> needed to transport 1</w:t>
      </w:r>
      <w:r w:rsidR="000F222A" w:rsidRPr="001B5875">
        <w:rPr>
          <w:lang w:val="en-GB"/>
        </w:rPr>
        <w:t xml:space="preserve">N </w:t>
      </w:r>
      <w:r w:rsidR="000F222A">
        <w:rPr>
          <w:lang w:val="en-GB"/>
        </w:rPr>
        <w:t>over 1</w:t>
      </w:r>
      <w:r w:rsidR="000F222A" w:rsidRPr="001B5875">
        <w:rPr>
          <w:lang w:val="en-GB"/>
        </w:rPr>
        <w:t>m</w:t>
      </w:r>
      <w:r w:rsidR="000F222A">
        <w:rPr>
          <w:i/>
          <w:lang w:val="en-GB"/>
        </w:rPr>
        <w:t xml:space="preserve"> </w:t>
      </w:r>
      <w:r w:rsidR="000F222A">
        <w:rPr>
          <w:lang w:val="en-GB"/>
        </w:rPr>
        <w:t xml:space="preserve">in submerged swimmers </w:t>
      </w:r>
      <w:r w:rsidR="000F222A">
        <w:rPr>
          <w:lang w:val="en-GB"/>
        </w:rPr>
        <w:fldChar w:fldCharType="begin" w:fldLock="1"/>
      </w:r>
      <w:r w:rsidR="000F222A">
        <w:rPr>
          <w:lang w:val="en-GB"/>
        </w:rPr>
        <w:instrText>ADDIN CSL_CITATION { "citationItems" : [ { "id" : "ITEM-1", "itemData" : { "author" : [ { "dropping-particle" : "", "family" : "Videler", "given" : "John J", "non-dropping-particle" : "", "parse-names" : false, "suffix" : "" } ], "id" : "ITEM-1", "issued" : { "date-parts" : [ [ "1993" ] ] }, "publisher" : "Springer Science &amp; Business Media", "title" : "Fish swimming", "type" : "book", "volume" : "10" }, "uris" : [ "http://www.mendeley.com/documents/?uuid=70094dbe-2371-4be1-bd5e-9d3c0cc046d5" ] } ], "mendeley" : { "formattedCitation" : "(Videler, 1993)", "plainTextFormattedCitation" : "(Videler, 1993)", "previouslyFormattedCitation" : "(Videler, 1993)" }, "properties" : {  }, "schema" : "https://github.com/citation-style-language/schema/raw/master/csl-citation.json" }</w:instrText>
      </w:r>
      <w:r w:rsidR="000F222A">
        <w:rPr>
          <w:lang w:val="en-GB"/>
        </w:rPr>
        <w:fldChar w:fldCharType="separate"/>
      </w:r>
      <w:r w:rsidR="000F222A" w:rsidRPr="000F222A">
        <w:rPr>
          <w:noProof/>
          <w:lang w:val="en-GB"/>
        </w:rPr>
        <w:t>(Videler, 1993)</w:t>
      </w:r>
      <w:r w:rsidR="000F222A">
        <w:rPr>
          <w:lang w:val="en-GB"/>
        </w:rPr>
        <w:fldChar w:fldCharType="end"/>
      </w:r>
      <w:r w:rsidR="000F222A">
        <w:rPr>
          <w:lang w:val="en-GB"/>
        </w:rPr>
        <w:t>. Thus we express velocity as:</w:t>
      </w:r>
    </w:p>
    <w:p w14:paraId="6A814EF7" w14:textId="4873615C" w:rsidR="000F222A" w:rsidRDefault="000F222A" w:rsidP="00195320">
      <w:pPr>
        <w:widowControl w:val="0"/>
        <w:tabs>
          <w:tab w:val="left" w:pos="220"/>
          <w:tab w:val="left" w:pos="720"/>
        </w:tabs>
        <w:autoSpaceDE w:val="0"/>
        <w:autoSpaceDN w:val="0"/>
        <w:adjustRightInd w:val="0"/>
        <w:spacing w:after="240" w:line="340" w:lineRule="atLeast"/>
        <w:jc w:val="both"/>
        <w:rPr>
          <w:rFonts w:ascii="Cambria" w:hAnsi="Cambria" w:cs="Times Roman"/>
          <w:lang w:val="en-US"/>
        </w:rPr>
      </w:pPr>
      <m:oMathPara>
        <m:oMath>
          <m:r>
            <w:rPr>
              <w:rFonts w:ascii="Cambria Math" w:hAnsi="Cambria Math" w:cs="Times Roman"/>
              <w:lang w:val="en-US"/>
            </w:rPr>
            <m:t>v=</m:t>
          </m:r>
          <m:f>
            <m:fPr>
              <m:ctrlPr>
                <w:rPr>
                  <w:rFonts w:ascii="Cambria Math" w:hAnsi="Cambria Math" w:cs="Times Roman"/>
                  <w:i/>
                  <w:lang w:val="en-US"/>
                </w:rPr>
              </m:ctrlPr>
            </m:fPr>
            <m:num>
              <m:r>
                <w:rPr>
                  <w:rFonts w:ascii="Cambria Math" w:hAnsi="Cambria Math" w:cs="Times Roman"/>
                  <w:lang w:val="en-US"/>
                </w:rPr>
                <m:t>B</m:t>
              </m:r>
            </m:num>
            <m:den>
              <m:r>
                <w:rPr>
                  <w:rFonts w:ascii="Cambria Math" w:hAnsi="Cambria Math" w:cs="Times Roman"/>
                  <w:lang w:val="en-US"/>
                </w:rPr>
                <m:t>COTmg</m:t>
              </m:r>
            </m:den>
          </m:f>
        </m:oMath>
      </m:oMathPara>
    </w:p>
    <w:p w14:paraId="51623286" w14:textId="4B99244A" w:rsidR="000F222A" w:rsidRDefault="000F222A" w:rsidP="00195320">
      <w:pPr>
        <w:widowControl w:val="0"/>
        <w:tabs>
          <w:tab w:val="left" w:pos="220"/>
          <w:tab w:val="left" w:pos="720"/>
        </w:tabs>
        <w:autoSpaceDE w:val="0"/>
        <w:autoSpaceDN w:val="0"/>
        <w:adjustRightInd w:val="0"/>
        <w:spacing w:after="240" w:line="340" w:lineRule="atLeast"/>
        <w:jc w:val="both"/>
        <w:rPr>
          <w:rFonts w:ascii="Cambria" w:hAnsi="Cambria" w:cs="Times Roman"/>
          <w:lang w:val="en-US"/>
        </w:rPr>
      </w:pPr>
      <w:r>
        <w:rPr>
          <w:rFonts w:ascii="Cambria" w:hAnsi="Cambria" w:cs="Times Roman"/>
          <w:lang w:val="en-US"/>
        </w:rPr>
        <w:t xml:space="preserve">Where </w:t>
      </w:r>
      <w:r>
        <w:rPr>
          <w:rFonts w:ascii="Cambria" w:hAnsi="Cambria" w:cs="Times Roman"/>
          <w:i/>
          <w:lang w:val="en-US"/>
        </w:rPr>
        <w:t xml:space="preserve">B </w:t>
      </w:r>
      <w:r>
        <w:rPr>
          <w:rFonts w:ascii="Cambria" w:hAnsi="Cambria" w:cs="Times Roman"/>
          <w:lang w:val="en-US"/>
        </w:rPr>
        <w:t>is oxygen consumption in J.s</w:t>
      </w:r>
      <w:r w:rsidRPr="000F222A">
        <w:rPr>
          <w:rFonts w:ascii="Cambria" w:hAnsi="Cambria" w:cs="Times Roman"/>
          <w:vertAlign w:val="superscript"/>
          <w:lang w:val="en-US"/>
        </w:rPr>
        <w:t>-1</w:t>
      </w:r>
      <w:r>
        <w:rPr>
          <w:rFonts w:ascii="Cambria" w:hAnsi="Cambria" w:cs="Times Roman"/>
          <w:lang w:val="en-US"/>
        </w:rPr>
        <w:t xml:space="preserve">, </w:t>
      </w:r>
      <w:r>
        <w:rPr>
          <w:rFonts w:ascii="Cambria" w:hAnsi="Cambria" w:cs="Times Roman"/>
          <w:i/>
          <w:lang w:val="en-US"/>
        </w:rPr>
        <w:t xml:space="preserve">COT </w:t>
      </w:r>
      <w:r>
        <w:rPr>
          <w:rFonts w:ascii="Cambria" w:hAnsi="Cambria" w:cs="Times Roman"/>
          <w:lang w:val="en-US"/>
        </w:rPr>
        <w:t>is in J.N</w:t>
      </w:r>
      <w:r w:rsidRPr="000F222A">
        <w:rPr>
          <w:rFonts w:ascii="Cambria" w:hAnsi="Cambria" w:cs="Times Roman"/>
          <w:vertAlign w:val="superscript"/>
          <w:lang w:val="en-US"/>
        </w:rPr>
        <w:t>-1</w:t>
      </w:r>
      <w:r>
        <w:rPr>
          <w:rFonts w:ascii="Cambria" w:hAnsi="Cambria" w:cs="Times Roman"/>
          <w:lang w:val="en-US"/>
        </w:rPr>
        <w:t>.m</w:t>
      </w:r>
      <w:r w:rsidRPr="000F222A">
        <w:rPr>
          <w:rFonts w:ascii="Cambria" w:hAnsi="Cambria" w:cs="Times Roman"/>
          <w:vertAlign w:val="superscript"/>
          <w:lang w:val="en-US"/>
        </w:rPr>
        <w:t>-1</w:t>
      </w:r>
      <w:r>
        <w:rPr>
          <w:rFonts w:ascii="Cambria" w:hAnsi="Cambria" w:cs="Times Roman"/>
          <w:lang w:val="en-US"/>
        </w:rPr>
        <w:t xml:space="preserve">, </w:t>
      </w:r>
      <w:r>
        <w:rPr>
          <w:rFonts w:ascii="Cambria" w:hAnsi="Cambria" w:cs="Times Roman"/>
          <w:i/>
          <w:lang w:val="en-US"/>
        </w:rPr>
        <w:t xml:space="preserve">m </w:t>
      </w:r>
      <w:r>
        <w:rPr>
          <w:rFonts w:ascii="Cambria" w:hAnsi="Cambria" w:cs="Times Roman"/>
          <w:lang w:val="en-US"/>
        </w:rPr>
        <w:t xml:space="preserve">is </w:t>
      </w:r>
      <w:r w:rsidR="00450BFF">
        <w:rPr>
          <w:rFonts w:ascii="Cambria" w:hAnsi="Cambria" w:cs="Times Roman"/>
          <w:lang w:val="en-US"/>
        </w:rPr>
        <w:t xml:space="preserve">mean </w:t>
      </w:r>
      <w:r>
        <w:rPr>
          <w:rFonts w:ascii="Cambria" w:hAnsi="Cambria" w:cs="Times Roman"/>
          <w:lang w:val="en-US"/>
        </w:rPr>
        <w:t xml:space="preserve">mass in kg and </w:t>
      </w:r>
      <w:r>
        <w:rPr>
          <w:rFonts w:ascii="Cambria" w:hAnsi="Cambria" w:cs="Times Roman"/>
          <w:i/>
          <w:lang w:val="en-US"/>
        </w:rPr>
        <w:t xml:space="preserve">g </w:t>
      </w:r>
      <w:r>
        <w:rPr>
          <w:rFonts w:ascii="Cambria" w:hAnsi="Cambria" w:cs="Times Roman"/>
          <w:lang w:val="en-US"/>
        </w:rPr>
        <w:t>is gravitational acceleration in m.s</w:t>
      </w:r>
      <w:r w:rsidRPr="000F222A">
        <w:rPr>
          <w:rFonts w:ascii="Cambria" w:hAnsi="Cambria" w:cs="Times Roman"/>
          <w:vertAlign w:val="superscript"/>
          <w:lang w:val="en-US"/>
        </w:rPr>
        <w:t>-2</w:t>
      </w:r>
      <w:r>
        <w:rPr>
          <w:rFonts w:ascii="Cambria" w:hAnsi="Cambria" w:cs="Times Roman"/>
          <w:lang w:val="en-US"/>
        </w:rPr>
        <w:t xml:space="preserve">. Cost of transport in swimmers scales with body mass as follows </w:t>
      </w:r>
      <w:r>
        <w:rPr>
          <w:rFonts w:ascii="Cambria" w:hAnsi="Cambria" w:cs="Times Roman"/>
          <w:lang w:val="en-US"/>
        </w:rPr>
        <w:fldChar w:fldCharType="begin" w:fldLock="1"/>
      </w:r>
      <w:r>
        <w:rPr>
          <w:rFonts w:ascii="Cambria" w:hAnsi="Cambria" w:cs="Times Roman"/>
          <w:lang w:val="en-US"/>
        </w:rPr>
        <w:instrText>ADDIN CSL_CITATION { "citationItems" : [ { "id" : "ITEM-1", "itemData" : { "author" : [ { "dropping-particle" : "", "family" : "Videler", "given" : "J J", "non-dropping-particle" : "", "parse-names" : false, "suffix" : "" }, { "dropping-particle" : "", "family" : "Nolet", "given" : "B A", "non-dropping-particle" : "", "parse-names" : false, "suffix" : "" } ], "container-title" : "Comparative Biochemistry and Physiology Part A: Physiology", "id" : "ITEM-1", "issue" : "2", "issued" : { "date-parts" : [ [ "1990" ] ] }, "page" : "91-99", "publisher" : "Elsevier", "title" : "Costs of swimming measured at optimum speed: scale effects, differences between swimming styles, taxonomic groups and submerged and surface swimming", "type" : "article-journal", "volume" : "97" }, "uris" : [ "http://www.mendeley.com/documents/?uuid=d5f572d3-dc52-4d91-9e59-d4e81676a19b" ] } ], "mendeley" : { "formattedCitation" : "(Videler and Nolet, 1990)", "plainTextFormattedCitation" : "(Videler and Nolet, 1990)", "previouslyFormattedCitation" : "(Videler and Nolet, 1990)" }, "properties" : {  }, "schema" : "https://github.com/citation-style-language/schema/raw/master/csl-citation.json" }</w:instrText>
      </w:r>
      <w:r>
        <w:rPr>
          <w:rFonts w:ascii="Cambria" w:hAnsi="Cambria" w:cs="Times Roman"/>
          <w:lang w:val="en-US"/>
        </w:rPr>
        <w:fldChar w:fldCharType="separate"/>
      </w:r>
      <w:r w:rsidRPr="000F222A">
        <w:rPr>
          <w:rFonts w:ascii="Cambria" w:hAnsi="Cambria" w:cs="Times Roman"/>
          <w:noProof/>
          <w:lang w:val="en-US"/>
        </w:rPr>
        <w:t>(Videler and Nolet, 1990)</w:t>
      </w:r>
      <w:r>
        <w:rPr>
          <w:rFonts w:ascii="Cambria" w:hAnsi="Cambria" w:cs="Times Roman"/>
          <w:lang w:val="en-US"/>
        </w:rPr>
        <w:fldChar w:fldCharType="end"/>
      </w:r>
      <w:r>
        <w:rPr>
          <w:rFonts w:ascii="Cambria" w:hAnsi="Cambria" w:cs="Times Roman"/>
          <w:lang w:val="en-US"/>
        </w:rPr>
        <w:t>:</w:t>
      </w:r>
    </w:p>
    <w:p w14:paraId="0D3D6EAE" w14:textId="5DBA98F7" w:rsidR="000F222A" w:rsidRDefault="000F222A" w:rsidP="00195320">
      <w:pPr>
        <w:widowControl w:val="0"/>
        <w:tabs>
          <w:tab w:val="left" w:pos="220"/>
          <w:tab w:val="left" w:pos="720"/>
        </w:tabs>
        <w:autoSpaceDE w:val="0"/>
        <w:autoSpaceDN w:val="0"/>
        <w:adjustRightInd w:val="0"/>
        <w:spacing w:after="240" w:line="340" w:lineRule="atLeast"/>
        <w:jc w:val="both"/>
        <w:rPr>
          <w:rFonts w:ascii="Cambria" w:hAnsi="Cambria" w:cs="Times Roman"/>
          <w:lang w:val="en-US"/>
        </w:rPr>
      </w:pPr>
      <m:oMathPara>
        <m:oMath>
          <m:r>
            <w:rPr>
              <w:rFonts w:ascii="Cambria Math" w:hAnsi="Cambria Math" w:cs="Times Roman"/>
              <w:lang w:val="en-US"/>
            </w:rPr>
            <m:t>COT=1.1</m:t>
          </m:r>
          <m:sSup>
            <m:sSupPr>
              <m:ctrlPr>
                <w:rPr>
                  <w:rFonts w:ascii="Cambria Math" w:hAnsi="Cambria Math" w:cs="Times Roman"/>
                  <w:i/>
                  <w:lang w:val="en-US"/>
                </w:rPr>
              </m:ctrlPr>
            </m:sSupPr>
            <m:e>
              <m:r>
                <w:rPr>
                  <w:rFonts w:ascii="Cambria Math" w:hAnsi="Cambria Math" w:cs="Times Roman"/>
                  <w:lang w:val="en-US"/>
                </w:rPr>
                <m:t>m</m:t>
              </m:r>
            </m:e>
            <m:sup>
              <m:r>
                <w:rPr>
                  <w:rFonts w:ascii="Cambria Math" w:hAnsi="Cambria Math" w:cs="Times Roman"/>
                  <w:lang w:val="en-US"/>
                </w:rPr>
                <m:t>-0.038</m:t>
              </m:r>
            </m:sup>
          </m:sSup>
        </m:oMath>
      </m:oMathPara>
    </w:p>
    <w:p w14:paraId="135BD80C" w14:textId="15F3766B" w:rsidR="00E02336" w:rsidRDefault="00E02336" w:rsidP="00195320">
      <w:pPr>
        <w:widowControl w:val="0"/>
        <w:tabs>
          <w:tab w:val="left" w:pos="220"/>
          <w:tab w:val="left" w:pos="720"/>
        </w:tabs>
        <w:autoSpaceDE w:val="0"/>
        <w:autoSpaceDN w:val="0"/>
        <w:adjustRightInd w:val="0"/>
        <w:spacing w:after="240" w:line="340" w:lineRule="atLeast"/>
        <w:jc w:val="both"/>
        <w:rPr>
          <w:rFonts w:ascii="Cambria" w:hAnsi="Cambria" w:cs="Times Roman"/>
          <w:lang w:val="en-US"/>
        </w:rPr>
      </w:pPr>
      <w:r>
        <w:rPr>
          <w:rFonts w:ascii="Cambria" w:hAnsi="Cambria" w:cs="Times Roman"/>
          <w:lang w:val="en-US"/>
        </w:rPr>
        <w:t xml:space="preserve">Oxygen consumption for nutrient combustion is the primary means by which nutrients are converted into energy. </w:t>
      </w:r>
      <w:r w:rsidR="000F222A" w:rsidRPr="00D3130C">
        <w:rPr>
          <w:rFonts w:ascii="Cambria" w:hAnsi="Cambria" w:cs="Times Roman"/>
          <w:lang w:val="en-US"/>
        </w:rPr>
        <w:t>Oxyge</w:t>
      </w:r>
      <w:r w:rsidR="000F222A">
        <w:rPr>
          <w:rFonts w:ascii="Cambria" w:hAnsi="Cambria" w:cs="Times Roman"/>
          <w:lang w:val="en-US"/>
        </w:rPr>
        <w:t>n consumption, measured in μmol.</w:t>
      </w:r>
      <w:r w:rsidR="000F222A" w:rsidRPr="00D3130C">
        <w:rPr>
          <w:rFonts w:ascii="Cambria" w:hAnsi="Cambria" w:cs="Times Roman"/>
          <w:lang w:val="en-US"/>
        </w:rPr>
        <w:t>h</w:t>
      </w:r>
      <w:r w:rsidR="000F222A" w:rsidRPr="000F222A">
        <w:rPr>
          <w:rFonts w:ascii="Cambria" w:hAnsi="Cambria" w:cs="Times Roman"/>
          <w:vertAlign w:val="superscript"/>
          <w:lang w:val="en-US"/>
        </w:rPr>
        <w:t>-1</w:t>
      </w:r>
      <w:r w:rsidR="000F222A" w:rsidRPr="00D3130C">
        <w:rPr>
          <w:rFonts w:ascii="Cambria" w:hAnsi="Cambria" w:cs="Times Roman"/>
          <w:lang w:val="en-US"/>
        </w:rPr>
        <w:t xml:space="preserve"> can be converted to</w:t>
      </w:r>
      <w:r w:rsidR="000F222A">
        <w:rPr>
          <w:rFonts w:ascii="Cambria" w:hAnsi="Cambria" w:cs="Times Roman"/>
          <w:lang w:val="en-US"/>
        </w:rPr>
        <w:t xml:space="preserve"> g.h</w:t>
      </w:r>
      <w:r w:rsidR="000F222A" w:rsidRPr="000F222A">
        <w:rPr>
          <w:rFonts w:ascii="Cambria" w:hAnsi="Cambria" w:cs="Times Roman"/>
          <w:vertAlign w:val="superscript"/>
          <w:lang w:val="en-US"/>
        </w:rPr>
        <w:t>-1</w:t>
      </w:r>
      <w:r w:rsidR="000F222A" w:rsidRPr="00D3130C">
        <w:rPr>
          <w:rFonts w:ascii="Cambria" w:hAnsi="Cambria" w:cs="Times Roman"/>
          <w:lang w:val="en-US"/>
        </w:rPr>
        <w:t> by multiplying by the atomic mass of O</w:t>
      </w:r>
      <w:r w:rsidR="000F222A" w:rsidRPr="00D3130C">
        <w:rPr>
          <w:rFonts w:ascii="Cambria" w:hAnsi="Cambria" w:cs="Times Roman"/>
          <w:vertAlign w:val="subscript"/>
          <w:lang w:val="en-US"/>
        </w:rPr>
        <w:t>2</w:t>
      </w:r>
      <w:r w:rsidR="000F222A" w:rsidRPr="00D3130C">
        <w:rPr>
          <w:rFonts w:ascii="Cambria" w:hAnsi="Cambria" w:cs="Times Roman"/>
          <w:lang w:val="en-US"/>
        </w:rPr>
        <w:t>: 31.988g/mol.</w:t>
      </w:r>
      <w:r w:rsidR="000F222A">
        <w:rPr>
          <w:rFonts w:ascii="Cambria" w:hAnsi="Cambria" w:cs="Times Roman"/>
          <w:lang w:val="en-US"/>
        </w:rPr>
        <w:t xml:space="preserve"> </w:t>
      </w:r>
      <w:r>
        <w:rPr>
          <w:rFonts w:ascii="Cambria" w:hAnsi="Cambria" w:cs="Times Roman"/>
          <w:lang w:val="en-US"/>
        </w:rPr>
        <w:t xml:space="preserve">The combustion of carbohydrates, fat and protein yields 3.34cal per 1mg of oxygen </w:t>
      </w:r>
      <w:r w:rsidR="000F222A">
        <w:rPr>
          <w:rFonts w:ascii="Cambria" w:hAnsi="Cambria" w:cs="Times Roman"/>
          <w:lang w:val="en-US"/>
        </w:rPr>
        <w:fldChar w:fldCharType="begin" w:fldLock="1"/>
      </w:r>
      <w:r w:rsidR="000F222A">
        <w:rPr>
          <w:rFonts w:ascii="Cambria" w:hAnsi="Cambria" w:cs="Times Roman"/>
          <w:lang w:val="en-US"/>
        </w:rPr>
        <w:instrText>ADDIN CSL_CITATION { "citationItems" : [ { "id" : "ITEM-1", "itemData" : { "DOI" : "10.1007/BF00345305", "ISBN" : "0029-8549", "ISSN" : "00298549", "abstract" : "Summary. The energy equivalents given in the literature are reviewed and criticised. New equivalents are calculated for protein respiration. The energy equivalent for converting rate of oxygen consumption into rate of heat pro- duction (0OX cai mg-1 oxygen consumed) is 3.53 cai mg-1 for carbohydrate oxidation, 3.28 cal mg-1 (range 3.22-3.32) for fat oxidation. Qox values for the respiration of standard protein are the same at 3.25 cai mg-1 for ureotelic and uricotelic animals, and about 2 % less at 3.20 cal mg-1 for ammoniotelic animals. The energy equivalent for converting rate of oxygen con- sumption into rate of energy loss in excreta (Qex cai mg-1) varies considerably with different excretory products. Values for standard protein are 0.62 cai mg-1 for ammonioteles, 0.58 cal mg-1 for ureoteles, and 0.94 cai mg-1 for uricoteles. The various factors affecting both Qox and Qex are discussed, and examples of the estima- tion of general energy equivalents are given.", "author" : [ { "dropping-particle" : "", "family" : "Elliott", "given" : "J. M.", "non-dropping-particle" : "", "parse-names" : false, "suffix" : "" }, { "dropping-particle" : "", "family" : "Davison", "given" : "W.", "non-dropping-particle" : "", "parse-names" : false, "suffix" : "" } ], "container-title" : "Oecologia", "id" : "ITEM-1", "issue" : "3", "issued" : { "date-parts" : [ [ "1975" ] ] }, "page" : "195-201", "title" : "Energy equivalents of oxygen consumption in animal energetics", "type" : "article-journal", "volume" : "19" }, "uris" : [ "http://www.mendeley.com/documents/?uuid=5219aa5d-bdb0-41a7-b8ee-343403642937" ] } ], "mendeley" : { "formattedCitation" : "(Elliott and Davison, 1975)", "plainTextFormattedCitation" : "(Elliott and Davison, 1975)", "previouslyFormattedCitation" : "(Elliott and Davison, 1975)" }, "properties" : {  }, "schema" : "https://github.com/citation-style-language/schema/raw/master/csl-citation.json" }</w:instrText>
      </w:r>
      <w:r w:rsidR="000F222A">
        <w:rPr>
          <w:rFonts w:ascii="Cambria" w:hAnsi="Cambria" w:cs="Times Roman"/>
          <w:lang w:val="en-US"/>
        </w:rPr>
        <w:fldChar w:fldCharType="separate"/>
      </w:r>
      <w:r w:rsidR="000F222A" w:rsidRPr="000F222A">
        <w:rPr>
          <w:rFonts w:ascii="Cambria" w:hAnsi="Cambria" w:cs="Times Roman"/>
          <w:noProof/>
          <w:lang w:val="en-US"/>
        </w:rPr>
        <w:t>(</w:t>
      </w:r>
      <w:r w:rsidR="00F04AAF">
        <w:rPr>
          <w:rFonts w:ascii="Cambria" w:hAnsi="Cambria" w:cs="Times Roman"/>
          <w:noProof/>
          <w:lang w:val="en-US"/>
        </w:rPr>
        <w:t xml:space="preserve">Elliott and Davison, </w:t>
      </w:r>
      <w:r w:rsidR="000F222A" w:rsidRPr="000F222A">
        <w:rPr>
          <w:rFonts w:ascii="Cambria" w:hAnsi="Cambria" w:cs="Times Roman"/>
          <w:noProof/>
          <w:lang w:val="en-US"/>
        </w:rPr>
        <w:t>1975)</w:t>
      </w:r>
      <w:r w:rsidR="000F222A">
        <w:rPr>
          <w:rFonts w:ascii="Cambria" w:hAnsi="Cambria" w:cs="Times Roman"/>
          <w:lang w:val="en-US"/>
        </w:rPr>
        <w:fldChar w:fldCharType="end"/>
      </w:r>
      <w:r w:rsidR="000F222A">
        <w:rPr>
          <w:rFonts w:ascii="Cambria" w:hAnsi="Cambria" w:cs="Times Roman"/>
          <w:lang w:val="en-US"/>
        </w:rPr>
        <w:t xml:space="preserve"> and 1cal </w:t>
      </w:r>
      <w:r w:rsidR="00B1514F">
        <w:rPr>
          <w:rFonts w:ascii="Cambria" w:hAnsi="Cambria" w:cs="Times Roman"/>
          <w:lang w:val="en-US"/>
        </w:rPr>
        <w:t>yields 4.2868J</w:t>
      </w:r>
      <w:r w:rsidR="00450BFF">
        <w:rPr>
          <w:rFonts w:ascii="Cambria" w:hAnsi="Cambria" w:cs="Times Roman"/>
          <w:lang w:val="en-US"/>
        </w:rPr>
        <w:t xml:space="preserve"> </w:t>
      </w:r>
      <w:r w:rsidR="00450BFF">
        <w:rPr>
          <w:rFonts w:ascii="Cambria" w:hAnsi="Cambria" w:cs="Times Roman"/>
          <w:lang w:val="en-US"/>
        </w:rPr>
        <w:fldChar w:fldCharType="begin" w:fldLock="1"/>
      </w:r>
      <w:r w:rsidR="00450BFF">
        <w:rPr>
          <w:rFonts w:ascii="Cambria" w:hAnsi="Cambria" w:cs="Times Roman"/>
          <w:lang w:val="en-US"/>
        </w:rPr>
        <w:instrText>ADDIN CSL_CITATION { "citationItems" : [ { "id" : "ITEM-1", "itemData" : { "abstract" : "THE STATISTICS DIVISION OF FAO HAS LAUNCHED A NEW VERSION OF FAOSTAT, WHICH IS PART OF THE ORGANIZATION'S MISSION TO IMPROVE DATA COLLECTION AND DISSEMINATION FOR DEVELOPMENT AND THE FIGHT AGAINST GLOBAL HUNGER AND MALNUTRITION. THE NEW PLATFORM CONTINUES TO OFFER FREE AND EASY ACCESS TO DATA FOR 245 COUNTRIES AND 35 REGIONAL AREAS FROM 1961 THROUGH THE MOST RECENT YEAR AVAILABLE. ENHANCED FEATURES INCLUDE BROWSING AND ANALYSIS OF DATA, AN ADVANCED INTERACTIVE DATA DOWNLOAD, AND ENHANCED DATA EXCHANGE THROUGH WEB SERVICES.", "author" : [ { "dropping-particle" : "", "family" : "Food and Agriculture Organization", "given" : "", "non-dropping-particle" : "", "parse-names" : false, "suffix" : "" } ], "container-title" : "United Nations", "id" : "ITEM-1", "issued" : { "date-parts" : [ [ "2015" ] ] }, "title" : "FAOSTAT", "type" : "webpage" }, "uris" : [ "http://www.mendeley.com/documents/?uuid=9b96cb81-cec1-3a3d-a5d3-27deb6020b01" ] }, { "id" : "ITEM-2", "itemData" : { "DOI" : "10.1017/CBO9781107415324.004", "ISBN" : "9788578110796", "ISSN" : "1098-6596", "PMID" : "25246403", "abstract" : "The kilocalorie, which has been defined as the amount of heat energy needed to raise the temperature of a kilogram of water 1\u00ba C, is the unit that has been used traditionally for expressing the energy value of foods. Recently the International Bureau of Weights and Measures has recommended that the joule, a unit of energy applicable to electrical, work, and chemical energy, be adopted as the preferred unit for all forms of energy. The joule is derived from basic units in the International System of Units (SI) and is defined as a measure of force (newtons) times distance (metres). In the interest of uniform nomenclature, some nutritionists have proposed that the kilojoule replace the kilocalorie. The conversion factor for expressing kcalories as kjoules, as recommended by the Committee on Nomenclature of the International Union of Nutritional Sciences, is 1 kcalorie equals 4.184 kjoules, based on the kcalorie determined at 14.5\u00ba to 15.5\u00ba C. Use of kjoules in place of kcalories as the unit of measure for energy in no way invalidates the principles underlying the Atwater system for determining energy value of foods and the energy needs and energy expenditures of man. The Atwater system is based on the demonstrated principle that the oxygen used, the carbon dioxide formed, and the energy evolved in oxidizing foods are the same whether this oxidation takes place in the body of man or in a bomb calorimeter. Furthermore, Atwater has clearly shown that by applying appropriate factors, which allow for metabolic losses, to the contents of protein, fat, and carbohydrate in a food, teh physiologically available energy value of that food can be calculated with outstanding accuracy. The results obtained by this procedure are in excellent agreement with data from measurements made by bomb calorimetry on food and metabolic products. Results of studies by Atwater and others could be expressed either in kcalories or in kjoules.", "author" : [ { "dropping-particle" : "", "family" : "Merrill", "given" : "Annabel L.", "non-dropping-particle" : "", "parse-names" : false, "suffix" : "" }, { "dropping-particle" : "", "family" : "Watt", "given" : "Bernice K.", "non-dropping-particle" : "", "parse-names" : false, "suffix" : "" } ], "container-title" : "USDA. United States Department of Agriculture", "id" : "ITEM-2", "issued" : { "date-parts" : [ [ "1973" ] ] }, "title" : "Energy value of foods: Basis and derivation", "type" : "article-journal" }, "uris" : [ "http://www.mendeley.com/documents/?uuid=8124927c-17f6-33cb-ab83-e1283fcf1007" ] } ], "mendeley" : { "formattedCitation" : "(Merrill and Watt, 1973; Food and Agriculture Organization, 2015)", "plainTextFormattedCitation" : "(Merrill and Watt, 1973; Food and Agriculture Organization, 2015)", "previouslyFormattedCitation" : "(Merrill and Watt, 1973; Food and Agriculture Organization, 2015)" }, "properties" : {  }, "schema" : "https://github.com/citation-style-language/schema/raw/master/csl-citation.json" }</w:instrText>
      </w:r>
      <w:r w:rsidR="00450BFF">
        <w:rPr>
          <w:rFonts w:ascii="Cambria" w:hAnsi="Cambria" w:cs="Times Roman"/>
          <w:lang w:val="en-US"/>
        </w:rPr>
        <w:fldChar w:fldCharType="separate"/>
      </w:r>
      <w:r w:rsidR="00450BFF" w:rsidRPr="00450BFF">
        <w:rPr>
          <w:rFonts w:ascii="Cambria" w:hAnsi="Cambria" w:cs="Times Roman"/>
          <w:noProof/>
          <w:lang w:val="en-US"/>
        </w:rPr>
        <w:t>(Merrill and Watt, 1973; Food and Agriculture Organization, 2015)</w:t>
      </w:r>
      <w:r w:rsidR="00450BFF">
        <w:rPr>
          <w:rFonts w:ascii="Cambria" w:hAnsi="Cambria" w:cs="Times Roman"/>
          <w:lang w:val="en-US"/>
        </w:rPr>
        <w:fldChar w:fldCharType="end"/>
      </w:r>
      <w:r w:rsidR="00B1514F">
        <w:rPr>
          <w:rFonts w:ascii="Cambria" w:hAnsi="Cambria" w:cs="Times Roman"/>
          <w:lang w:val="en-US"/>
        </w:rPr>
        <w:t>. Thus we estimate the energetic output of respiration by defining a conversion coefficient of oxygen combustion:</w:t>
      </w:r>
    </w:p>
    <w:p w14:paraId="77A9AB48" w14:textId="522A7480" w:rsidR="00B1514F" w:rsidRPr="00F04AAF" w:rsidRDefault="00B1514F" w:rsidP="003E5189">
      <w:pPr>
        <w:rPr>
          <w:lang w:val="en-GB"/>
        </w:rPr>
      </w:pPr>
      <m:oMathPara>
        <m:oMath>
          <m:r>
            <w:rPr>
              <w:rFonts w:ascii="Cambria Math" w:hAnsi="Cambria Math"/>
              <w:lang w:val="en-GB"/>
            </w:rPr>
            <m:t>γ</m:t>
          </m:r>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M</m:t>
              </m:r>
            </m:e>
            <m:sub>
              <m:sSub>
                <m:sSubPr>
                  <m:ctrlPr>
                    <w:rPr>
                      <w:rFonts w:ascii="Cambria Math" w:hAnsi="Cambria Math"/>
                      <w:lang w:val="en-GB"/>
                    </w:rPr>
                  </m:ctrlPr>
                </m:sSubPr>
                <m:e>
                  <m:r>
                    <w:rPr>
                      <w:rFonts w:ascii="Cambria Math" w:hAnsi="Cambria Math"/>
                      <w:lang w:val="en-GB"/>
                    </w:rPr>
                    <m:t>O</m:t>
                  </m:r>
                </m:e>
                <m:sub>
                  <m:r>
                    <m:rPr>
                      <m:sty m:val="p"/>
                    </m:rPr>
                    <w:rPr>
                      <w:rFonts w:ascii="Cambria Math" w:hAnsi="Cambria Math"/>
                      <w:lang w:val="en-GB"/>
                    </w:rPr>
                    <m:t>2</m:t>
                  </m:r>
                </m:sub>
              </m:sSub>
            </m:sub>
          </m:sSub>
          <m:r>
            <w:rPr>
              <w:rFonts w:ascii="Cambria Math" w:hAnsi="Cambria Math"/>
              <w:lang w:val="en-GB"/>
            </w:rPr>
            <m:t>K</m:t>
          </m:r>
          <m:sSub>
            <m:sSubPr>
              <m:ctrlPr>
                <w:rPr>
                  <w:rFonts w:ascii="Cambria Math" w:hAnsi="Cambria Math"/>
                  <w:lang w:val="en-GB"/>
                </w:rPr>
              </m:ctrlPr>
            </m:sSubPr>
            <m:e>
              <m:r>
                <w:rPr>
                  <w:rFonts w:ascii="Cambria Math" w:hAnsi="Cambria Math"/>
                  <w:lang w:val="en-GB"/>
                </w:rPr>
                <m:t>E</m:t>
              </m:r>
            </m:e>
            <m:sub>
              <m:r>
                <w:rPr>
                  <w:rFonts w:ascii="Cambria Math" w:hAnsi="Cambria Math"/>
                  <w:lang w:val="en-GB"/>
                </w:rPr>
                <m:t>v</m:t>
              </m:r>
            </m:sub>
          </m:sSub>
        </m:oMath>
      </m:oMathPara>
    </w:p>
    <w:p w14:paraId="01C7C2AC" w14:textId="77777777" w:rsidR="00F04AAF" w:rsidRPr="00F04AAF" w:rsidRDefault="00F04AAF" w:rsidP="00F04AAF"/>
    <w:p w14:paraId="41C43A93" w14:textId="44FCB10A" w:rsidR="00F04AAF" w:rsidRDefault="00F04AAF" w:rsidP="00F04AAF">
      <w:pPr>
        <w:jc w:val="both"/>
      </w:pPr>
      <w:r>
        <w:t xml:space="preserve">Where </w:t>
      </w:r>
      <w:r w:rsidRPr="00F04AAF">
        <w:rPr>
          <w:i/>
        </w:rPr>
        <w:t>M</w:t>
      </w:r>
      <w:r w:rsidRPr="00F04AAF">
        <w:rPr>
          <w:i/>
          <w:vertAlign w:val="subscript"/>
        </w:rPr>
        <w:t>O2</w:t>
      </w:r>
      <w:r>
        <w:t xml:space="preserve"> is the atomic mass of oxygen, </w:t>
      </w:r>
      <w:r w:rsidRPr="00F04AAF">
        <w:rPr>
          <w:i/>
        </w:rPr>
        <w:t>K</w:t>
      </w:r>
      <w:r>
        <w:t xml:space="preserve"> is the caloric value of oxygen combustion and </w:t>
      </w:r>
      <w:r w:rsidRPr="00F04AAF">
        <w:rPr>
          <w:i/>
        </w:rPr>
        <w:t>E</w:t>
      </w:r>
      <w:r w:rsidRPr="00F04AAF">
        <w:rPr>
          <w:i/>
          <w:vertAlign w:val="subscript"/>
        </w:rPr>
        <w:t>v</w:t>
      </w:r>
      <w:r>
        <w:t xml:space="preserve"> is the energetic value of a calorie. We can express velocity’s temperature dependence with respect to metabolism as :</w:t>
      </w:r>
    </w:p>
    <w:p w14:paraId="2D20A99F" w14:textId="77777777" w:rsidR="00F04AAF" w:rsidRDefault="00F04AAF" w:rsidP="00F04AAF"/>
    <w:p w14:paraId="76539853" w14:textId="3F2BEFBE" w:rsidR="00F04AAF" w:rsidRPr="00F04AAF" w:rsidRDefault="00F04AAF" w:rsidP="00F04AAF">
      <m:oMathPara>
        <m:oMath>
          <m:r>
            <w:rPr>
              <w:rFonts w:ascii="Cambria Math" w:hAnsi="Cambria Math"/>
              <w:lang w:val="en-GB"/>
            </w:rPr>
            <m:t>v=</m:t>
          </m:r>
          <m:f>
            <m:fPr>
              <m:ctrlPr>
                <w:rPr>
                  <w:rFonts w:ascii="Cambria Math" w:hAnsi="Cambria Math"/>
                  <w:i/>
                  <w:lang w:val="en-GB"/>
                </w:rPr>
              </m:ctrlPr>
            </m:fPr>
            <m:num>
              <m:d>
                <m:dPr>
                  <m:ctrlPr>
                    <w:rPr>
                      <w:rFonts w:ascii="Cambria Math" w:hAnsi="Cambria Math"/>
                      <w:i/>
                      <w:lang w:val="en-GB"/>
                    </w:rPr>
                  </m:ctrlPr>
                </m:dPr>
                <m:e>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0</m:t>
                          </m:r>
                        </m:sub>
                      </m:sSub>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β</m:t>
                          </m:r>
                        </m:sup>
                      </m:sSup>
                      <m:sSup>
                        <m:sSupPr>
                          <m:ctrlPr>
                            <w:rPr>
                              <w:rFonts w:ascii="Cambria Math" w:hAnsi="Cambria Math"/>
                              <w:i/>
                              <w:lang w:val="en-GB"/>
                            </w:rPr>
                          </m:ctrlPr>
                        </m:sSupPr>
                        <m:e>
                          <m:r>
                            <w:rPr>
                              <w:rFonts w:ascii="Cambria Math" w:hAnsi="Cambria Math"/>
                              <w:lang w:val="en-GB"/>
                            </w:rPr>
                            <m:t>e</m:t>
                          </m:r>
                        </m:e>
                        <m:sup>
                          <m:f>
                            <m:fPr>
                              <m:ctrlPr>
                                <w:rPr>
                                  <w:rFonts w:ascii="Cambria Math" w:hAnsi="Cambria Math"/>
                                  <w:i/>
                                  <w:lang w:val="en-GB"/>
                                </w:rPr>
                              </m:ctrlPr>
                            </m:fPr>
                            <m:num>
                              <m:r>
                                <w:rPr>
                                  <w:rFonts w:ascii="Cambria Math" w:hAnsi="Cambria Math"/>
                                  <w:lang w:val="en-GB"/>
                                </w:rPr>
                                <m:t>-</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a</m:t>
                                  </m:r>
                                </m:sub>
                              </m:sSub>
                            </m:num>
                            <m:den>
                              <m:r>
                                <w:rPr>
                                  <w:rFonts w:ascii="Cambria Math" w:hAnsi="Cambria Math"/>
                                  <w:lang w:val="en-GB"/>
                                </w:rPr>
                                <m:t>k</m:t>
                              </m:r>
                            </m:den>
                          </m:f>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1</m:t>
                                  </m:r>
                                </m:num>
                                <m:den>
                                  <m:r>
                                    <w:rPr>
                                      <w:rFonts w:ascii="Cambria Math" w:hAnsi="Cambria Math"/>
                                      <w:lang w:val="en-GB"/>
                                    </w:rPr>
                                    <m:t>T</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ref</m:t>
                                      </m:r>
                                    </m:sub>
                                  </m:sSub>
                                </m:den>
                              </m:f>
                            </m:e>
                          </m:d>
                        </m:sup>
                      </m:sSup>
                    </m:num>
                    <m:den>
                      <m:r>
                        <w:rPr>
                          <w:rFonts w:ascii="Cambria Math" w:hAnsi="Cambria Math"/>
                          <w:lang w:val="en-GB"/>
                        </w:rPr>
                        <m:t xml:space="preserve">1+ </m:t>
                      </m:r>
                      <m:sSup>
                        <m:sSupPr>
                          <m:ctrlPr>
                            <w:rPr>
                              <w:rFonts w:ascii="Cambria Math" w:hAnsi="Cambria Math"/>
                              <w:i/>
                              <w:lang w:val="en-GB"/>
                            </w:rPr>
                          </m:ctrlPr>
                        </m:sSupPr>
                        <m:e>
                          <m:r>
                            <w:rPr>
                              <w:rFonts w:ascii="Cambria Math" w:hAnsi="Cambria Math"/>
                              <w:lang w:val="en-GB"/>
                            </w:rPr>
                            <m:t>e</m:t>
                          </m:r>
                        </m:e>
                        <m:sup>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d</m:t>
                                  </m:r>
                                </m:sub>
                              </m:sSub>
                            </m:num>
                            <m:den>
                              <m:r>
                                <w:rPr>
                                  <w:rFonts w:ascii="Cambria Math" w:hAnsi="Cambria Math"/>
                                  <w:lang w:val="en-GB"/>
                                </w:rPr>
                                <m:t>k</m:t>
                              </m:r>
                            </m:den>
                          </m:f>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1</m:t>
                                  </m:r>
                                </m:num>
                                <m:den>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pk</m:t>
                                      </m:r>
                                    </m:sub>
                                  </m:sSub>
                                </m:den>
                              </m:f>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T</m:t>
                                  </m:r>
                                </m:den>
                              </m:f>
                            </m:e>
                          </m:d>
                        </m:sup>
                      </m:sSup>
                    </m:den>
                  </m:f>
                </m:e>
              </m:d>
              <m:r>
                <w:rPr>
                  <w:rFonts w:ascii="Cambria Math" w:hAnsi="Cambria Math"/>
                  <w:lang w:val="en-GB"/>
                </w:rPr>
                <m:t>γ</m:t>
              </m:r>
            </m:num>
            <m:den>
              <m:r>
                <w:rPr>
                  <w:rFonts w:ascii="Cambria Math" w:hAnsi="Cambria Math"/>
                  <w:lang w:val="en-GB"/>
                </w:rPr>
                <m:t>1.1</m:t>
              </m:r>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0.962</m:t>
                  </m:r>
                </m:sup>
              </m:sSup>
              <m:r>
                <w:rPr>
                  <w:rFonts w:ascii="Cambria Math" w:hAnsi="Cambria Math"/>
                  <w:lang w:val="en-GB"/>
                </w:rPr>
                <m:t>g</m:t>
              </m:r>
            </m:den>
          </m:f>
        </m:oMath>
      </m:oMathPara>
    </w:p>
    <w:p w14:paraId="42B511A9" w14:textId="77777777" w:rsidR="00E33A94" w:rsidRPr="00D3130C" w:rsidRDefault="00E33A94" w:rsidP="00F7524C">
      <w:pPr>
        <w:pStyle w:val="Heading2"/>
        <w:rPr>
          <w:color w:val="auto"/>
          <w:lang w:val="en-GB"/>
        </w:rPr>
      </w:pPr>
      <w:bookmarkStart w:id="6" w:name="_Toc381630671"/>
      <w:r w:rsidRPr="00D3130C">
        <w:rPr>
          <w:color w:val="auto"/>
          <w:lang w:val="en-GB"/>
        </w:rPr>
        <w:t>R</w:t>
      </w:r>
      <w:r w:rsidR="00F7524C" w:rsidRPr="00D3130C">
        <w:rPr>
          <w:color w:val="auto"/>
          <w:lang w:val="en-GB"/>
        </w:rPr>
        <w:t>espiration model choice</w:t>
      </w:r>
      <w:bookmarkEnd w:id="6"/>
    </w:p>
    <w:p w14:paraId="37735DFB" w14:textId="5F1AB796" w:rsidR="00E33A94" w:rsidRPr="00D3130C" w:rsidRDefault="00E33A94" w:rsidP="00E33A94">
      <w:pPr>
        <w:jc w:val="both"/>
        <w:rPr>
          <w:lang w:val="en-GB"/>
        </w:rPr>
      </w:pPr>
      <w:r w:rsidRPr="00D3130C">
        <w:rPr>
          <w:lang w:val="en-GB"/>
        </w:rPr>
        <w:t xml:space="preserve">A simplified version ignoring low temperature inactivation of the mechanistic model for respiration designed by Sharpe &amp; Schoolfield </w:t>
      </w:r>
      <w:r w:rsidR="005E2E24">
        <w:rPr>
          <w:lang w:val="en-GB"/>
        </w:rPr>
        <w:fldChar w:fldCharType="begin" w:fldLock="1"/>
      </w:r>
      <w:r w:rsidR="005E2E24">
        <w:rPr>
          <w:lang w:val="en-GB"/>
        </w:rPr>
        <w:instrText>ADDIN CSL_CITATION { "citationItems" : [ { "id" : "ITEM-1", "itemData" : { "author" : [ { "dropping-particle" : "", "family" : "Schoolfield", "given" : "R M", "non-dropping-particle" : "", "parse-names" : false, "suffix" : "" }, { "dropping-particle" : "", "family" : "Sharpe", "given" : "P J H", "non-dropping-particle" : "", "parse-names" : false, "suffix" : "" }, { "dropping-particle" : "", "family" : "Magnuson", "given" : "C E", "non-dropping-particle" : "", "parse-names" : false, "suffix" : "" } ], "container-title" : "Journal of theoretical biology", "id" : "ITEM-1", "issue" : "4", "issued" : { "date-parts" : [ [ "1981" ] ] }, "page" : "719-731", "publisher" : "Elsevier", "title" : "Non-linear regression of biological temperature-dependent rate models based on absolute reaction-rate theory", "type" : "article-journal", "volume" : "88" }, "uris" : [ "http://www.mendeley.com/documents/?uuid=b1c452ee-a976-41f3-98af-2d11cb3a00b7" ] } ], "mendeley" : { "formattedCitation" : "(Schoolfield, Sharpe and Magnuson, 1981)", "plainTextFormattedCitation" : "(Schoolfield, Sharpe and Magnuson, 1981)", "previouslyFormattedCitation" : "(Schoolfield, Sharpe and Magnuson, 1981)" }, "properties" : {  }, "schema" : "https://github.com/citation-style-language/schema/raw/master/csl-citation.json" }</w:instrText>
      </w:r>
      <w:r w:rsidR="005E2E24">
        <w:rPr>
          <w:lang w:val="en-GB"/>
        </w:rPr>
        <w:fldChar w:fldCharType="separate"/>
      </w:r>
      <w:r w:rsidR="005E2E24" w:rsidRPr="005E2E24">
        <w:rPr>
          <w:noProof/>
          <w:lang w:val="en-GB"/>
        </w:rPr>
        <w:t>(Schoolfield, Sharpe and Magnuson, 1981)</w:t>
      </w:r>
      <w:r w:rsidR="005E2E24">
        <w:rPr>
          <w:lang w:val="en-GB"/>
        </w:rPr>
        <w:fldChar w:fldCharType="end"/>
      </w:r>
      <w:r w:rsidRPr="00D3130C">
        <w:rPr>
          <w:lang w:val="en-GB"/>
        </w:rPr>
        <w:t xml:space="preserve"> was used to fit the respirometry data. Three variants of this model were tested for each species at each site. The model is as follows:</w:t>
      </w:r>
    </w:p>
    <w:p w14:paraId="08C74662" w14:textId="77777777" w:rsidR="00512010" w:rsidRPr="00D3130C" w:rsidRDefault="00512010" w:rsidP="00E33A94">
      <w:pPr>
        <w:jc w:val="both"/>
        <w:rPr>
          <w:lang w:val="en-GB"/>
        </w:rPr>
      </w:pPr>
    </w:p>
    <w:p w14:paraId="5CA411BF" w14:textId="5768166A" w:rsidR="00512010" w:rsidRPr="00D3130C" w:rsidRDefault="00512010" w:rsidP="00512010">
      <w:pPr>
        <w:jc w:val="both"/>
        <w:rPr>
          <w:lang w:val="en-GB"/>
        </w:rPr>
      </w:pPr>
      <m:oMathPara>
        <m:oMath>
          <m:r>
            <w:rPr>
              <w:rFonts w:ascii="Cambria Math" w:hAnsi="Cambria Math"/>
              <w:lang w:val="en-GB"/>
            </w:rPr>
            <m:t xml:space="preserve">B=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0</m:t>
                  </m:r>
                </m:sub>
              </m:sSub>
              <m:sSup>
                <m:sSupPr>
                  <m:ctrlPr>
                    <w:rPr>
                      <w:rFonts w:ascii="Cambria Math" w:hAnsi="Cambria Math"/>
                      <w:i/>
                      <w:lang w:val="en-GB"/>
                    </w:rPr>
                  </m:ctrlPr>
                </m:sSupPr>
                <m:e>
                  <m:r>
                    <w:rPr>
                      <w:rFonts w:ascii="Cambria Math" w:hAnsi="Cambria Math"/>
                      <w:lang w:val="en-GB"/>
                    </w:rPr>
                    <m:t>e</m:t>
                  </m:r>
                </m:e>
                <m:sup>
                  <m:f>
                    <m:fPr>
                      <m:ctrlPr>
                        <w:rPr>
                          <w:rFonts w:ascii="Cambria Math" w:hAnsi="Cambria Math"/>
                          <w:i/>
                          <w:lang w:val="en-GB"/>
                        </w:rPr>
                      </m:ctrlPr>
                    </m:fPr>
                    <m:num>
                      <m:r>
                        <w:rPr>
                          <w:rFonts w:ascii="Cambria Math" w:hAnsi="Cambria Math"/>
                          <w:lang w:val="en-GB"/>
                        </w:rPr>
                        <m:t>-</m:t>
                      </m:r>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a</m:t>
                          </m:r>
                        </m:sub>
                      </m:sSub>
                    </m:num>
                    <m:den>
                      <m:r>
                        <w:rPr>
                          <w:rFonts w:ascii="Cambria Math" w:hAnsi="Cambria Math"/>
                          <w:lang w:val="en-GB"/>
                        </w:rPr>
                        <m:t>k</m:t>
                      </m:r>
                    </m:den>
                  </m:f>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1</m:t>
                          </m:r>
                        </m:num>
                        <m:den>
                          <m:r>
                            <w:rPr>
                              <w:rFonts w:ascii="Cambria Math" w:hAnsi="Cambria Math"/>
                              <w:lang w:val="en-GB"/>
                            </w:rPr>
                            <m:t>T</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ref</m:t>
                              </m:r>
                            </m:sub>
                          </m:sSub>
                        </m:den>
                      </m:f>
                    </m:e>
                  </m:d>
                </m:sup>
              </m:sSup>
            </m:num>
            <m:den>
              <m:r>
                <w:rPr>
                  <w:rFonts w:ascii="Cambria Math" w:hAnsi="Cambria Math"/>
                  <w:lang w:val="en-GB"/>
                </w:rPr>
                <m:t xml:space="preserve">1+ </m:t>
              </m:r>
              <m:sSup>
                <m:sSupPr>
                  <m:ctrlPr>
                    <w:rPr>
                      <w:rFonts w:ascii="Cambria Math" w:hAnsi="Cambria Math"/>
                      <w:i/>
                      <w:lang w:val="en-GB"/>
                    </w:rPr>
                  </m:ctrlPr>
                </m:sSupPr>
                <m:e>
                  <m:r>
                    <w:rPr>
                      <w:rFonts w:ascii="Cambria Math" w:hAnsi="Cambria Math"/>
                      <w:lang w:val="en-GB"/>
                    </w:rPr>
                    <m:t>e</m:t>
                  </m:r>
                </m:e>
                <m:sup>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E</m:t>
                          </m:r>
                        </m:e>
                        <m:sub>
                          <m:r>
                            <w:rPr>
                              <w:rFonts w:ascii="Cambria Math" w:hAnsi="Cambria Math"/>
                              <w:lang w:val="en-GB"/>
                            </w:rPr>
                            <m:t>d</m:t>
                          </m:r>
                        </m:sub>
                      </m:sSub>
                    </m:num>
                    <m:den>
                      <m:r>
                        <w:rPr>
                          <w:rFonts w:ascii="Cambria Math" w:hAnsi="Cambria Math"/>
                          <w:lang w:val="en-GB"/>
                        </w:rPr>
                        <m:t>k</m:t>
                      </m:r>
                    </m:den>
                  </m:f>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1</m:t>
                          </m:r>
                        </m:num>
                        <m:den>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pk</m:t>
                              </m:r>
                            </m:sub>
                          </m:sSub>
                        </m:den>
                      </m:f>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T</m:t>
                          </m:r>
                        </m:den>
                      </m:f>
                    </m:e>
                  </m:d>
                </m:sup>
              </m:sSup>
            </m:den>
          </m:f>
        </m:oMath>
      </m:oMathPara>
    </w:p>
    <w:p w14:paraId="5FE93B00" w14:textId="77777777" w:rsidR="00E33A94" w:rsidRPr="00D3130C" w:rsidRDefault="00E33A94" w:rsidP="00E33A94">
      <w:pPr>
        <w:jc w:val="both"/>
        <w:rPr>
          <w:lang w:val="en-GB"/>
        </w:rPr>
      </w:pPr>
    </w:p>
    <w:p w14:paraId="5E4888E9" w14:textId="3C2E2045" w:rsidR="00E33A94" w:rsidRPr="00D3130C" w:rsidRDefault="00E33A94" w:rsidP="00E33A94">
      <w:pPr>
        <w:jc w:val="both"/>
        <w:rPr>
          <w:lang w:val="en-GB"/>
        </w:rPr>
      </w:pPr>
      <w:r w:rsidRPr="00D3130C">
        <w:rPr>
          <w:lang w:val="en-GB"/>
        </w:rPr>
        <w:t xml:space="preserve">Where </w:t>
      </w:r>
      <w:r w:rsidRPr="00D3130C">
        <w:rPr>
          <w:i/>
          <w:lang w:val="en-GB"/>
        </w:rPr>
        <w:t>B</w:t>
      </w:r>
      <w:r w:rsidRPr="00D3130C">
        <w:rPr>
          <w:lang w:val="en-GB"/>
        </w:rPr>
        <w:t xml:space="preserve"> is oxygen consumption rate, </w:t>
      </w:r>
      <w:r w:rsidRPr="00D3130C">
        <w:rPr>
          <w:i/>
          <w:lang w:val="en-GB"/>
        </w:rPr>
        <w:t>B</w:t>
      </w:r>
      <w:r w:rsidRPr="00D3130C">
        <w:rPr>
          <w:i/>
          <w:vertAlign w:val="subscript"/>
          <w:lang w:val="en-GB"/>
        </w:rPr>
        <w:t>0</w:t>
      </w:r>
      <w:r w:rsidRPr="00D3130C">
        <w:rPr>
          <w:position w:val="-6"/>
          <w:lang w:val="en-GB"/>
        </w:rPr>
        <w:t xml:space="preserve"> </w:t>
      </w:r>
      <w:r w:rsidRPr="00D3130C">
        <w:rPr>
          <w:lang w:val="en-GB"/>
        </w:rPr>
        <w:t xml:space="preserve">is the normalisation constant at </w:t>
      </w:r>
      <w:r w:rsidR="00E06AC3">
        <w:rPr>
          <w:lang w:val="en-GB"/>
        </w:rPr>
        <w:t>each site’s mean temperature</w:t>
      </w:r>
      <w:r w:rsidRPr="00D3130C">
        <w:rPr>
          <w:lang w:val="en-GB"/>
        </w:rPr>
        <w:t xml:space="preserve">, </w:t>
      </w:r>
      <w:r w:rsidRPr="00D3130C">
        <w:rPr>
          <w:i/>
          <w:lang w:val="en-GB"/>
        </w:rPr>
        <w:t>E</w:t>
      </w:r>
      <w:r w:rsidRPr="00D3130C">
        <w:rPr>
          <w:i/>
          <w:vertAlign w:val="subscript"/>
          <w:lang w:val="en-GB"/>
        </w:rPr>
        <w:t>a</w:t>
      </w:r>
      <w:r w:rsidRPr="00D3130C">
        <w:rPr>
          <w:position w:val="-6"/>
          <w:lang w:val="en-GB"/>
        </w:rPr>
        <w:t xml:space="preserve"> </w:t>
      </w:r>
      <w:r w:rsidRPr="00D3130C">
        <w:rPr>
          <w:lang w:val="en-GB"/>
        </w:rPr>
        <w:t xml:space="preserve">is the enzyme’s activation energy, </w:t>
      </w:r>
      <w:r w:rsidRPr="00D3130C">
        <w:rPr>
          <w:i/>
          <w:lang w:val="en-GB"/>
        </w:rPr>
        <w:t>E</w:t>
      </w:r>
      <w:r w:rsidRPr="00D3130C">
        <w:rPr>
          <w:i/>
          <w:vertAlign w:val="subscript"/>
          <w:lang w:val="en-GB"/>
        </w:rPr>
        <w:t>d</w:t>
      </w:r>
      <w:r w:rsidRPr="00D3130C">
        <w:rPr>
          <w:position w:val="-6"/>
          <w:lang w:val="en-GB"/>
        </w:rPr>
        <w:t xml:space="preserve"> </w:t>
      </w:r>
      <w:r w:rsidRPr="00D3130C">
        <w:rPr>
          <w:lang w:val="en-GB"/>
        </w:rPr>
        <w:t xml:space="preserve">is its deactivation energy, </w:t>
      </w:r>
      <w:r w:rsidRPr="00D3130C">
        <w:rPr>
          <w:i/>
          <w:lang w:val="en-GB"/>
        </w:rPr>
        <w:t>k</w:t>
      </w:r>
      <w:r w:rsidRPr="00D3130C">
        <w:rPr>
          <w:lang w:val="en-GB"/>
        </w:rPr>
        <w:t xml:space="preserve"> is Boltzmann’s constant, </w:t>
      </w:r>
      <w:r w:rsidRPr="00D3130C">
        <w:rPr>
          <w:i/>
          <w:lang w:val="en-GB"/>
        </w:rPr>
        <w:t>T</w:t>
      </w:r>
      <w:r w:rsidRPr="00D3130C">
        <w:rPr>
          <w:lang w:val="en-GB"/>
        </w:rPr>
        <w:t xml:space="preserve"> is temperature and </w:t>
      </w:r>
      <w:r w:rsidRPr="00D3130C">
        <w:rPr>
          <w:i/>
          <w:lang w:val="en-GB"/>
        </w:rPr>
        <w:t>T</w:t>
      </w:r>
      <w:r w:rsidRPr="00D3130C">
        <w:rPr>
          <w:i/>
          <w:vertAlign w:val="subscript"/>
          <w:lang w:val="en-GB"/>
        </w:rPr>
        <w:t>pk</w:t>
      </w:r>
      <w:r w:rsidRPr="00D3130C">
        <w:rPr>
          <w:i/>
          <w:position w:val="-6"/>
          <w:lang w:val="en-GB"/>
        </w:rPr>
        <w:t xml:space="preserve"> </w:t>
      </w:r>
      <w:r w:rsidRPr="00D3130C">
        <w:rPr>
          <w:lang w:val="en-GB"/>
        </w:rPr>
        <w:t xml:space="preserve">is the temperature at which </w:t>
      </w:r>
      <w:r w:rsidRPr="00D3130C">
        <w:rPr>
          <w:i/>
          <w:lang w:val="en-GB"/>
        </w:rPr>
        <w:t>B</w:t>
      </w:r>
      <w:r w:rsidRPr="00D3130C">
        <w:rPr>
          <w:lang w:val="en-GB"/>
        </w:rPr>
        <w:t xml:space="preserve"> is maximised.</w:t>
      </w:r>
      <w:r w:rsidR="00E06AC3">
        <w:rPr>
          <w:lang w:val="en-GB"/>
        </w:rPr>
        <w:t xml:space="preserve"> </w:t>
      </w:r>
      <w:r w:rsidRPr="00D3130C">
        <w:rPr>
          <w:lang w:val="en-GB"/>
        </w:rPr>
        <w:t>The normalisation constant scales with mass as follows:</w:t>
      </w:r>
    </w:p>
    <w:p w14:paraId="1D49B4FD" w14:textId="77777777" w:rsidR="00512010" w:rsidRPr="00D3130C" w:rsidRDefault="00512010" w:rsidP="00E33A94">
      <w:pPr>
        <w:jc w:val="both"/>
        <w:rPr>
          <w:lang w:val="en-GB"/>
        </w:rPr>
      </w:pPr>
    </w:p>
    <w:p w14:paraId="2FB11744" w14:textId="7264ECF9" w:rsidR="00512010" w:rsidRPr="00D3130C" w:rsidRDefault="00512010" w:rsidP="00E33A94">
      <w:pPr>
        <w:jc w:val="both"/>
        <w:rPr>
          <w:lang w:val="en-GB"/>
        </w:rPr>
      </w:pPr>
      <m:oMathPara>
        <m:oMath>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0</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0</m:t>
              </m:r>
            </m:sub>
          </m:sSub>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β</m:t>
              </m:r>
            </m:sup>
          </m:sSup>
        </m:oMath>
      </m:oMathPara>
    </w:p>
    <w:p w14:paraId="1FB92E22" w14:textId="77777777" w:rsidR="00E33A94" w:rsidRPr="00D3130C" w:rsidRDefault="00E33A94" w:rsidP="00E33A94">
      <w:pPr>
        <w:jc w:val="both"/>
        <w:rPr>
          <w:lang w:val="en-GB"/>
        </w:rPr>
      </w:pPr>
    </w:p>
    <w:p w14:paraId="1E2B9FE0" w14:textId="77777777" w:rsidR="00E33A94" w:rsidRPr="00D3130C" w:rsidRDefault="00E33A94" w:rsidP="00E33A94">
      <w:pPr>
        <w:jc w:val="both"/>
        <w:rPr>
          <w:lang w:val="en-GB"/>
        </w:rPr>
      </w:pPr>
      <w:r w:rsidRPr="00D3130C">
        <w:rPr>
          <w:lang w:val="en-GB"/>
        </w:rPr>
        <w:t xml:space="preserve">Where </w:t>
      </w:r>
      <w:r w:rsidRPr="00D3130C">
        <w:rPr>
          <w:i/>
          <w:lang w:val="en-GB"/>
        </w:rPr>
        <w:t>m</w:t>
      </w:r>
      <w:r w:rsidRPr="00D3130C">
        <w:rPr>
          <w:lang w:val="en-GB"/>
        </w:rPr>
        <w:t xml:space="preserve"> is mass, </w:t>
      </w:r>
      <w:r w:rsidRPr="00D3130C">
        <w:rPr>
          <w:i/>
          <w:lang w:val="en-GB"/>
        </w:rPr>
        <w:t>β</w:t>
      </w:r>
      <w:r w:rsidRPr="00D3130C">
        <w:rPr>
          <w:lang w:val="en-GB"/>
        </w:rPr>
        <w:t xml:space="preserve"> is the scaling exponent and </w:t>
      </w:r>
      <w:r w:rsidRPr="00D3130C">
        <w:rPr>
          <w:i/>
          <w:lang w:val="en-GB"/>
        </w:rPr>
        <w:t>b</w:t>
      </w:r>
      <w:r w:rsidRPr="00D3130C">
        <w:rPr>
          <w:i/>
          <w:position w:val="-6"/>
          <w:lang w:val="en-GB"/>
        </w:rPr>
        <w:t>0</w:t>
      </w:r>
      <w:r w:rsidRPr="00D3130C">
        <w:rPr>
          <w:position w:val="-6"/>
          <w:lang w:val="en-GB"/>
        </w:rPr>
        <w:t xml:space="preserve"> </w:t>
      </w:r>
      <w:r w:rsidRPr="00D3130C">
        <w:rPr>
          <w:lang w:val="en-GB"/>
        </w:rPr>
        <w:t>is the normalisation constant of the Arrhenius model.</w:t>
      </w:r>
    </w:p>
    <w:p w14:paraId="0AA11FD5" w14:textId="25F21681" w:rsidR="00E33A94" w:rsidRPr="00D3130C" w:rsidRDefault="00E33A94" w:rsidP="00E33A94">
      <w:pPr>
        <w:jc w:val="both"/>
        <w:rPr>
          <w:lang w:val="en-GB"/>
        </w:rPr>
      </w:pPr>
      <w:r w:rsidRPr="00D3130C">
        <w:rPr>
          <w:lang w:val="en-GB"/>
        </w:rPr>
        <w:t xml:space="preserve">Thus, three Sharpe-Sharpe-Schoolfield models were run with different scalings for </w:t>
      </w:r>
      <w:r w:rsidRPr="00D3130C">
        <w:rPr>
          <w:i/>
          <w:lang w:val="en-GB"/>
        </w:rPr>
        <w:t>b</w:t>
      </w:r>
      <w:r w:rsidRPr="00D3130C">
        <w:rPr>
          <w:i/>
          <w:vertAlign w:val="subscript"/>
          <w:lang w:val="en-GB"/>
        </w:rPr>
        <w:t>0</w:t>
      </w:r>
      <w:r w:rsidRPr="00D3130C">
        <w:rPr>
          <w:lang w:val="en-GB"/>
        </w:rPr>
        <w:t>. One model where mass scaling was ignored (</w:t>
      </w:r>
      <w:r w:rsidRPr="00D3130C">
        <w:rPr>
          <w:i/>
          <w:lang w:val="en-GB"/>
        </w:rPr>
        <w:t>B</w:t>
      </w:r>
      <w:r w:rsidRPr="00D3130C">
        <w:rPr>
          <w:i/>
          <w:vertAlign w:val="subscript"/>
          <w:lang w:val="en-GB"/>
        </w:rPr>
        <w:t>0</w:t>
      </w:r>
      <w:r w:rsidRPr="00D3130C">
        <w:rPr>
          <w:position w:val="-6"/>
          <w:lang w:val="en-GB"/>
        </w:rPr>
        <w:t xml:space="preserve"> </w:t>
      </w:r>
      <w:r w:rsidRPr="00D3130C">
        <w:rPr>
          <w:lang w:val="en-GB"/>
        </w:rPr>
        <w:t xml:space="preserve">= </w:t>
      </w:r>
      <w:r w:rsidRPr="00D3130C">
        <w:rPr>
          <w:i/>
          <w:lang w:val="en-GB"/>
        </w:rPr>
        <w:t>b</w:t>
      </w:r>
      <w:r w:rsidRPr="00D3130C">
        <w:rPr>
          <w:i/>
          <w:vertAlign w:val="subscript"/>
          <w:lang w:val="en-GB"/>
        </w:rPr>
        <w:t>0</w:t>
      </w:r>
      <w:r w:rsidRPr="00D3130C">
        <w:rPr>
          <w:lang w:val="en-GB"/>
        </w:rPr>
        <w:t xml:space="preserve">), one where </w:t>
      </w:r>
      <w:r w:rsidRPr="00D3130C">
        <w:rPr>
          <w:i/>
          <w:lang w:val="en-GB"/>
        </w:rPr>
        <w:t>B</w:t>
      </w:r>
      <w:r w:rsidRPr="00D3130C">
        <w:rPr>
          <w:i/>
          <w:vertAlign w:val="subscript"/>
          <w:lang w:val="en-GB"/>
        </w:rPr>
        <w:t>0</w:t>
      </w:r>
      <w:r w:rsidRPr="00D3130C">
        <w:rPr>
          <w:position w:val="-6"/>
          <w:lang w:val="en-GB"/>
        </w:rPr>
        <w:t xml:space="preserve"> </w:t>
      </w:r>
      <w:r w:rsidRPr="00D3130C">
        <w:rPr>
          <w:lang w:val="en-GB"/>
        </w:rPr>
        <w:t>scaled with mass according to the metabolic theory of ecology (</w:t>
      </w:r>
      <w:r w:rsidRPr="00D3130C">
        <w:rPr>
          <w:i/>
          <w:lang w:val="en-GB"/>
        </w:rPr>
        <w:t>β</w:t>
      </w:r>
      <w:r w:rsidRPr="00D3130C">
        <w:rPr>
          <w:lang w:val="en-GB"/>
        </w:rPr>
        <w:t xml:space="preserve"> = 0.75,</w:t>
      </w:r>
      <w:r w:rsidR="00E06AC3">
        <w:rPr>
          <w:lang w:val="en-GB"/>
        </w:rPr>
        <w:fldChar w:fldCharType="begin" w:fldLock="1"/>
      </w:r>
      <w:r w:rsidR="00E06AC3">
        <w:rPr>
          <w:lang w:val="en-GB"/>
        </w:rPr>
        <w:instrText>ADDIN CSL_CITATION { "citationItems" : [ { "id" : "ITEM-1", "itemData" : { "author" : [ { "dropping-particle" : "", "family" : "Brown", "given" : "James H", "non-dropping-particle" : "", "parse-names" : false, "suffix" : "" }, { "dropping-particle" : "", "family" : "Gillooly", "given" : "James F", "non-dropping-particle" : "", "parse-names" : false, "suffix" : "" }, { "dropping-particle" : "", "family" : "Allen", "given" : "Andrew P", "non-dropping-particle" : "", "parse-names" : false, "suffix" : "" }, { "dropping-particle" : "", "family" : "Savage", "given" : "Van M", "non-dropping-particle" : "", "parse-names" : false, "suffix" : "" }, { "dropping-particle" : "", "family" : "West", "given" : "Geoffrey B", "non-dropping-particle" : "", "parse-names" : false, "suffix" : "" } ], "container-title" : "Ecology", "id" : "ITEM-1", "issue" : "7", "issued" : { "date-parts" : [ [ "2004" ] ] }, "page" : "1771-1789", "publisher" : "Wiley Online Library", "title" : "Toward a metabolic theory of ecology", "type" : "article-journal", "volume" : "85" }, "uris" : [ "http://www.mendeley.com/documents/?uuid=656e9684-9299-4c52-a9a4-87d8fb039047" ] } ], "mendeley" : { "formattedCitation" : "(Brown &lt;i&gt;et al.&lt;/i&gt;, 2004)", "plainTextFormattedCitation" : "(Brown et al., 2004)", "previouslyFormattedCitation" : "(Brown &lt;i&gt;et al.&lt;/i&gt;, 2004)" }, "properties" : {  }, "schema" : "https://github.com/citation-style-language/schema/raw/master/csl-citation.json" }</w:instrText>
      </w:r>
      <w:r w:rsidR="00E06AC3">
        <w:rPr>
          <w:lang w:val="en-GB"/>
        </w:rPr>
        <w:fldChar w:fldCharType="separate"/>
      </w:r>
      <w:r w:rsidR="00E06AC3" w:rsidRPr="00E06AC3">
        <w:rPr>
          <w:noProof/>
          <w:lang w:val="en-GB"/>
        </w:rPr>
        <w:t xml:space="preserve">(Brown </w:t>
      </w:r>
      <w:r w:rsidR="00E06AC3" w:rsidRPr="00E06AC3">
        <w:rPr>
          <w:i/>
          <w:noProof/>
          <w:lang w:val="en-GB"/>
        </w:rPr>
        <w:t>et al.</w:t>
      </w:r>
      <w:r w:rsidR="00E06AC3" w:rsidRPr="00E06AC3">
        <w:rPr>
          <w:noProof/>
          <w:lang w:val="en-GB"/>
        </w:rPr>
        <w:t>, 2004)</w:t>
      </w:r>
      <w:r w:rsidR="00E06AC3">
        <w:rPr>
          <w:lang w:val="en-GB"/>
        </w:rPr>
        <w:fldChar w:fldCharType="end"/>
      </w:r>
      <w:r w:rsidRPr="00D3130C">
        <w:rPr>
          <w:lang w:val="en-GB"/>
        </w:rPr>
        <w:t>) and one where mass scaling was left free and β was estimated from the data along with all other parameters of the model. For each species at each site, 10,000 models of each type were run, the best fit model was selected based on the overall mean fit (</w:t>
      </w:r>
      <w:r w:rsidRPr="00D3130C">
        <w:rPr>
          <w:i/>
          <w:lang w:val="en-GB"/>
        </w:rPr>
        <w:t>R</w:t>
      </w:r>
      <w:r w:rsidRPr="00D3130C">
        <w:rPr>
          <w:i/>
          <w:vertAlign w:val="superscript"/>
          <w:lang w:val="en-GB"/>
        </w:rPr>
        <w:t>2</w:t>
      </w:r>
      <w:r w:rsidRPr="00D3130C">
        <w:rPr>
          <w:lang w:val="en-GB"/>
        </w:rPr>
        <w:t>), AIC and BIC values of all runs (Table S3).</w:t>
      </w:r>
    </w:p>
    <w:p w14:paraId="624EDE7B" w14:textId="77777777" w:rsidR="00E33A94" w:rsidRPr="00D3130C" w:rsidRDefault="00E33A94"/>
    <w:p w14:paraId="06BA060E" w14:textId="77777777" w:rsidR="00F7524C" w:rsidRPr="00D3130C" w:rsidRDefault="00F7524C" w:rsidP="00F7524C">
      <w:pPr>
        <w:pStyle w:val="Heading1"/>
        <w:rPr>
          <w:color w:val="auto"/>
          <w:lang w:val="en-GB"/>
        </w:rPr>
      </w:pPr>
      <w:bookmarkStart w:id="7" w:name="_Toc381630672"/>
      <w:r w:rsidRPr="00D3130C">
        <w:rPr>
          <w:color w:val="auto"/>
          <w:lang w:val="en-GB"/>
        </w:rPr>
        <w:t>EXPERIMENTS</w:t>
      </w:r>
      <w:bookmarkEnd w:id="7"/>
    </w:p>
    <w:p w14:paraId="2986F3BF" w14:textId="77777777" w:rsidR="00F7524C" w:rsidRPr="00D3130C" w:rsidRDefault="00F7524C" w:rsidP="00F7524C">
      <w:pPr>
        <w:pStyle w:val="Heading2"/>
        <w:rPr>
          <w:color w:val="auto"/>
        </w:rPr>
      </w:pPr>
      <w:bookmarkStart w:id="8" w:name="_Toc381630673"/>
      <w:r w:rsidRPr="00D3130C">
        <w:rPr>
          <w:color w:val="auto"/>
        </w:rPr>
        <w:t>Species selection</w:t>
      </w:r>
      <w:bookmarkEnd w:id="8"/>
    </w:p>
    <w:p w14:paraId="1B712D55" w14:textId="372CDEC0" w:rsidR="006E2346" w:rsidRPr="00D3130C" w:rsidRDefault="006E2346" w:rsidP="006E2346">
      <w:pPr>
        <w:jc w:val="both"/>
      </w:pPr>
      <w:r w:rsidRPr="00D3130C">
        <w:rPr>
          <w:lang w:val="en-GB"/>
        </w:rPr>
        <w:t>Feeding trials were carried out at each site to assess consumer links. Potential predator species (1 individual) were isolated and left overnight in water filled arenas (50</w:t>
      </w:r>
      <w:r w:rsidRPr="00D3130C">
        <w:rPr>
          <w:i/>
          <w:lang w:val="en-GB"/>
        </w:rPr>
        <w:t>mL</w:t>
      </w:r>
      <w:r w:rsidRPr="00D3130C">
        <w:rPr>
          <w:lang w:val="en-GB"/>
        </w:rPr>
        <w:t xml:space="preserve">) with expected prey species (2 individuals). These trials revealed a predatory relationship between the dragonfly species </w:t>
      </w:r>
      <w:r w:rsidRPr="00D3130C">
        <w:rPr>
          <w:i/>
          <w:lang w:val="en-GB"/>
        </w:rPr>
        <w:t>Sympetrum striolatum</w:t>
      </w:r>
      <w:r w:rsidRPr="00D3130C">
        <w:rPr>
          <w:lang w:val="en-GB"/>
        </w:rPr>
        <w:t xml:space="preserve"> and two prey taxa, the mayfly species </w:t>
      </w:r>
      <w:r w:rsidRPr="00D3130C">
        <w:rPr>
          <w:i/>
          <w:lang w:val="en-GB"/>
        </w:rPr>
        <w:t>Cloeon dipterum</w:t>
      </w:r>
      <w:r w:rsidRPr="00D3130C">
        <w:rPr>
          <w:lang w:val="en-GB"/>
        </w:rPr>
        <w:t xml:space="preserve"> and the chironomid genus</w:t>
      </w:r>
      <w:r w:rsidRPr="00D3130C">
        <w:rPr>
          <w:i/>
          <w:lang w:val="en-GB"/>
        </w:rPr>
        <w:t xml:space="preserve"> Chironomus</w:t>
      </w:r>
      <w:r w:rsidR="00D468FF">
        <w:rPr>
          <w:lang w:val="en-GB"/>
        </w:rPr>
        <w:t xml:space="preserve">. All three taxa were not found at all sites in equal abundances due to differences in larval phenology </w:t>
      </w:r>
      <w:r w:rsidRPr="00D3130C">
        <w:rPr>
          <w:lang w:val="en-GB"/>
        </w:rPr>
        <w:t>(Fig S1).</w:t>
      </w:r>
    </w:p>
    <w:p w14:paraId="3941A3C1" w14:textId="77777777" w:rsidR="00F7524C" w:rsidRPr="00D3130C" w:rsidRDefault="00F7524C" w:rsidP="00F7524C">
      <w:pPr>
        <w:pStyle w:val="Heading2"/>
        <w:rPr>
          <w:color w:val="auto"/>
          <w:lang w:val="en-GB"/>
        </w:rPr>
      </w:pPr>
      <w:bookmarkStart w:id="9" w:name="_Toc381630674"/>
      <w:r w:rsidRPr="00D3130C">
        <w:rPr>
          <w:color w:val="auto"/>
          <w:lang w:val="en-GB"/>
        </w:rPr>
        <w:t>Length-weight regression</w:t>
      </w:r>
      <w:bookmarkEnd w:id="9"/>
    </w:p>
    <w:p w14:paraId="2633F3E3" w14:textId="77777777" w:rsidR="00F7524C" w:rsidRPr="00D3130C" w:rsidRDefault="00F7524C" w:rsidP="00F7524C">
      <w:pPr>
        <w:jc w:val="both"/>
        <w:rPr>
          <w:lang w:val="en-GB"/>
        </w:rPr>
      </w:pPr>
      <w:r w:rsidRPr="00D3130C">
        <w:rPr>
          <w:lang w:val="en-GB"/>
        </w:rPr>
        <w:t xml:space="preserve">Between 50 and 100 individuals of all three tax “types”, </w:t>
      </w:r>
      <w:r w:rsidRPr="00D3130C">
        <w:rPr>
          <w:i/>
          <w:lang w:val="en-GB"/>
        </w:rPr>
        <w:t>Odonata</w:t>
      </w:r>
      <w:r w:rsidRPr="00D3130C">
        <w:rPr>
          <w:lang w:val="en-GB"/>
        </w:rPr>
        <w:t xml:space="preserve">, </w:t>
      </w:r>
      <w:r w:rsidRPr="00D3130C">
        <w:rPr>
          <w:i/>
          <w:lang w:val="en-GB"/>
        </w:rPr>
        <w:t>Ephemeroptera</w:t>
      </w:r>
      <w:r w:rsidRPr="00D3130C">
        <w:rPr>
          <w:lang w:val="en-GB"/>
        </w:rPr>
        <w:t xml:space="preserve"> and </w:t>
      </w:r>
      <w:r w:rsidRPr="00D3130C">
        <w:rPr>
          <w:i/>
          <w:lang w:val="en-GB"/>
        </w:rPr>
        <w:t>Chironomidae</w:t>
      </w:r>
      <w:r w:rsidRPr="00D3130C">
        <w:rPr>
          <w:lang w:val="en-GB"/>
        </w:rPr>
        <w:t xml:space="preserve">, were used in each length-weight regression experiments. Each individual was measured under the microscope and placed in an individual foil cup. All cups were labelled and left in an oven at 80°C for 16 to 18 hours. Dry-weight measurements were then done for each individual in turn. The obtained length and biomass measurements were then fitted to two different linear models, one with dry-weight logged and not the other. The best-fit model (highest </w:t>
      </w:r>
      <w:r w:rsidRPr="00D3130C">
        <w:rPr>
          <w:i/>
          <w:lang w:val="en-GB"/>
        </w:rPr>
        <w:t>R</w:t>
      </w:r>
      <w:r w:rsidRPr="00D3130C">
        <w:rPr>
          <w:i/>
          <w:vertAlign w:val="superscript"/>
          <w:lang w:val="en-GB"/>
        </w:rPr>
        <w:t>2</w:t>
      </w:r>
      <w:r w:rsidRPr="00D3130C">
        <w:rPr>
          <w:lang w:val="en-GB"/>
        </w:rPr>
        <w:t xml:space="preserve">) was kept. Only </w:t>
      </w:r>
      <w:r w:rsidRPr="00D3130C">
        <w:rPr>
          <w:i/>
          <w:lang w:val="en-GB"/>
        </w:rPr>
        <w:t>Odonata</w:t>
      </w:r>
      <w:r w:rsidRPr="00D3130C">
        <w:rPr>
          <w:lang w:val="en-GB"/>
        </w:rPr>
        <w:t xml:space="preserve"> and </w:t>
      </w:r>
      <w:r w:rsidRPr="00D3130C">
        <w:rPr>
          <w:i/>
          <w:lang w:val="en-GB"/>
        </w:rPr>
        <w:t>Ephemeroptera</w:t>
      </w:r>
      <w:r w:rsidRPr="00D3130C">
        <w:rPr>
          <w:lang w:val="en-GB"/>
        </w:rPr>
        <w:t xml:space="preserve"> linear models yielded satisfactory fit (</w:t>
      </w:r>
      <w:r w:rsidRPr="00D3130C">
        <w:rPr>
          <w:i/>
          <w:lang w:val="en-GB"/>
        </w:rPr>
        <w:t>R</w:t>
      </w:r>
      <w:r w:rsidRPr="00D3130C">
        <w:rPr>
          <w:i/>
          <w:vertAlign w:val="superscript"/>
          <w:lang w:val="en-GB"/>
        </w:rPr>
        <w:t>2</w:t>
      </w:r>
      <w:r w:rsidRPr="00D3130C">
        <w:rPr>
          <w:position w:val="10"/>
          <w:lang w:val="en-GB"/>
        </w:rPr>
        <w:t xml:space="preserve"> </w:t>
      </w:r>
      <w:r w:rsidRPr="00D3130C">
        <w:rPr>
          <w:lang w:val="en-GB"/>
        </w:rPr>
        <w:t xml:space="preserve">&gt; 0.6) and were thus kept. The length-weight regression for </w:t>
      </w:r>
      <w:r w:rsidRPr="00D3130C">
        <w:rPr>
          <w:i/>
          <w:lang w:val="en-GB"/>
        </w:rPr>
        <w:t>Chironomidae</w:t>
      </w:r>
      <w:r w:rsidRPr="00D3130C">
        <w:rPr>
          <w:lang w:val="en-GB"/>
        </w:rPr>
        <w:t xml:space="preserve"> was taken from </w:t>
      </w:r>
      <w:r w:rsidRPr="00D3130C">
        <w:rPr>
          <w:lang w:val="en-GB"/>
        </w:rPr>
        <w:fldChar w:fldCharType="begin" w:fldLock="1"/>
      </w:r>
      <w:r w:rsidRPr="00D3130C">
        <w:rPr>
          <w:lang w:val="en-GB"/>
        </w:rPr>
        <w:instrText>ADDIN CSL_CITATION { "citationItems" : [ { "id" : "ITEM-1", "itemData" : { "DOI" : "10.2307/1468447", "ISBN" : "08873593", "ISSN" : "0887-3593", "PMID" : "25246403", "abstract" : "Estimation of invertebrate biomass is a critical step in addressing many ecological ques- tions in aquatic environments. Length-dry mass regressions are the most widely used approach for estimating benthic invertebrate biomass because they are faster and more precise than other methods. A compilation and analysis of length-mass regressions using the power model, M (mass) = n L (length)h, are presented from 30 y of data collected by the authors, primarily from the southeastern USA, along with published regressions from the rest of North America. A total of 442 new and published regressions are presented, mostly for genus or species, based on total body length or other linear measurements. The regressions include 64 families of aquatic insects and 12 families of other invertebrate groups (mostly molluscs and crustaceans). Regressions were obtained for 134 insect genera (155 species) and 153 total invertebrate genera (184 species). Regressions are provided for both body length and head width for some taxa. In some cases, regressions are provided from multiple localities for single taxa. When using body length in the equations, there were no significant differences in the mean value of the exponent b among 8 insect orders or Amphipoda. The mean value of b for insects was 2.79, ranging from only 2.69 to 2.91 among orders. The mean value of b for Decapoda (3.63), however, was significantly higher than all insects orders and amphipods. Mean values of n were not significantly different among the 8 insect orders and Amphipoda, reflecting considerable variability within orders. Reasons for potential differences in b among taxa are explained with hypothetical examples showing how b responds to changes in linear dimensions and specific gravity. When using head width as the linear dimension in the power model, the mean value of b was higher (3.11) than for body length and more variable among orders (2.8-3.3). Values of b for Ephemeroptera (3.3) were significantly higher than those for Odonata, Megaloptera, and Diptera. For those equations in which ash-free dry mass was used, % ash varied considerably among functional feeding groups (3.3-12.4%). Percent ash varied from 4.Oo/o to 8.5% among major insect orders, but was 18.9% for snails (without shells). Family-level regressions also are presented so that they can be used when generic equations are unavailable or when organisms are only identified to the family level. It is our intention that these regressions be used \u2026", "author" : [ { "dropping-particle" : "", "family" : "Benke", "given" : "Arthur C.", "non-dropping-particle" : "", "parse-names" : false, "suffix" : "" }, { "dropping-particle" : "", "family" : "Huryn", "given" : "Alexander D.", "non-dropping-particle" : "", "parse-names" : false, "suffix" : "" }, { "dropping-particle" : "", "family" : "Smock", "given" : "Leonard A.", "non-dropping-particle" : "", "parse-names" : false, "suffix" : "" }, { "dropping-particle" : "", "family" : "Wallace", "given" : "J. Bruce", "non-dropping-particle" : "", "parse-names" : false, "suffix" : "" } ], "container-title" : "Journal of the North American Benthological Society", "id" : "ITEM-1", "issue" : "3", "issued" : { "date-parts" : [ [ "1999" ] ] }, "page" : "308-343", "title" : "Length-Mass Relationships for Freshwater Macroinvertebrates in North America with Particular Reference to the Southeastern United States", "type" : "article-journal", "volume" : "18" }, "uris" : [ "http://www.mendeley.com/documents/?uuid=4df3c7c7-b6e9-4c5f-86b4-7d303e1fd364" ] } ], "mendeley" : { "formattedCitation" : "(Benke &lt;i&gt;et al.&lt;/i&gt;, 1999)", "plainTextFormattedCitation" : "(Benke et al., 1999)", "previouslyFormattedCitation" : "(Benke &lt;i&gt;et al.&lt;/i&gt;, 1999)" }, "properties" : {  }, "schema" : "https://github.com/citation-style-language/schema/raw/master/csl-citation.json" }</w:instrText>
      </w:r>
      <w:r w:rsidRPr="00D3130C">
        <w:rPr>
          <w:lang w:val="en-GB"/>
        </w:rPr>
        <w:fldChar w:fldCharType="separate"/>
      </w:r>
      <w:r w:rsidRPr="00D3130C">
        <w:rPr>
          <w:noProof/>
          <w:lang w:val="en-GB"/>
        </w:rPr>
        <w:t xml:space="preserve">(Benke </w:t>
      </w:r>
      <w:r w:rsidRPr="00D3130C">
        <w:rPr>
          <w:i/>
          <w:noProof/>
          <w:lang w:val="en-GB"/>
        </w:rPr>
        <w:t>et al.</w:t>
      </w:r>
      <w:r w:rsidRPr="00D3130C">
        <w:rPr>
          <w:noProof/>
          <w:lang w:val="en-GB"/>
        </w:rPr>
        <w:t>, 1999)</w:t>
      </w:r>
      <w:r w:rsidRPr="00D3130C">
        <w:rPr>
          <w:lang w:val="en-GB"/>
        </w:rPr>
        <w:fldChar w:fldCharType="end"/>
      </w:r>
      <w:r w:rsidRPr="00D3130C">
        <w:rPr>
          <w:lang w:val="en-GB"/>
        </w:rPr>
        <w:t xml:space="preserve">. The equations for </w:t>
      </w:r>
      <w:r w:rsidRPr="00D3130C">
        <w:rPr>
          <w:i/>
          <w:lang w:val="en-GB"/>
        </w:rPr>
        <w:t>Odonata</w:t>
      </w:r>
      <w:r w:rsidRPr="00D3130C">
        <w:rPr>
          <w:lang w:val="en-GB"/>
        </w:rPr>
        <w:t xml:space="preserve"> and </w:t>
      </w:r>
      <w:r w:rsidRPr="00D3130C">
        <w:rPr>
          <w:i/>
          <w:lang w:val="en-GB"/>
        </w:rPr>
        <w:t>Ephemeroptera</w:t>
      </w:r>
      <w:r w:rsidRPr="00D3130C">
        <w:rPr>
          <w:lang w:val="en-GB"/>
        </w:rPr>
        <w:t xml:space="preserve"> and corresponding </w:t>
      </w:r>
      <w:r w:rsidRPr="00D3130C">
        <w:rPr>
          <w:i/>
          <w:lang w:val="en-GB"/>
        </w:rPr>
        <w:t>R</w:t>
      </w:r>
      <w:r w:rsidRPr="00D3130C">
        <w:rPr>
          <w:i/>
          <w:vertAlign w:val="superscript"/>
          <w:lang w:val="en-GB"/>
        </w:rPr>
        <w:t>2</w:t>
      </w:r>
      <w:r w:rsidRPr="00D3130C">
        <w:rPr>
          <w:i/>
          <w:position w:val="10"/>
          <w:lang w:val="en-GB"/>
        </w:rPr>
        <w:t xml:space="preserve"> </w:t>
      </w:r>
      <w:r w:rsidRPr="00D3130C">
        <w:rPr>
          <w:lang w:val="en-GB"/>
        </w:rPr>
        <w:t>values can be found in table S2.</w:t>
      </w:r>
    </w:p>
    <w:p w14:paraId="32201DF6" w14:textId="77777777" w:rsidR="00F7524C" w:rsidRPr="00D3130C" w:rsidRDefault="00F7524C" w:rsidP="00F7524C">
      <w:pPr>
        <w:pStyle w:val="Heading2"/>
        <w:rPr>
          <w:color w:val="auto"/>
          <w:lang w:val="en-GB"/>
        </w:rPr>
      </w:pPr>
      <w:bookmarkStart w:id="10" w:name="_Toc381630675"/>
      <w:r w:rsidRPr="00D3130C">
        <w:rPr>
          <w:color w:val="auto"/>
          <w:lang w:val="en-GB"/>
        </w:rPr>
        <w:t>Respirometry protocol</w:t>
      </w:r>
      <w:bookmarkEnd w:id="10"/>
    </w:p>
    <w:p w14:paraId="152A3FAF" w14:textId="77777777" w:rsidR="00F7524C" w:rsidRPr="00D3130C" w:rsidRDefault="00F7524C" w:rsidP="00F7524C">
      <w:pPr>
        <w:jc w:val="both"/>
        <w:rPr>
          <w:lang w:val="en-GB"/>
        </w:rPr>
      </w:pPr>
      <w:r w:rsidRPr="00D3130C">
        <w:rPr>
          <w:lang w:val="en-GB"/>
        </w:rPr>
        <w:t>All individuals selected for respirometry experiments were initially stored in filtered pond water kept at ambient temperature. These were then placed in a water bath, previously heated at the experimental temperature, for 15min to allow them an acclimation time from their ambient temperature storage to the new temperature. After acclimation, individuals were placed in glass chambers, filled with fully oxygenated filtered pond water, of 4, 2 or 0.75 ml depending on the size of the organism. These chambers were then placed in the respirometry apparatus inside the water bath. A total of eight chambers were used per experimental trial, one control -empty- chamber and seven treatment -organism- chambers. A Unisense O</w:t>
      </w:r>
      <w:r w:rsidRPr="00D3130C">
        <w:rPr>
          <w:vertAlign w:val="subscript"/>
          <w:lang w:val="en-GB"/>
        </w:rPr>
        <w:t>2</w:t>
      </w:r>
      <w:r w:rsidRPr="00D3130C">
        <w:rPr>
          <w:position w:val="-6"/>
          <w:lang w:val="en-GB"/>
        </w:rPr>
        <w:t xml:space="preserve"> </w:t>
      </w:r>
      <w:r w:rsidRPr="00D3130C">
        <w:rPr>
          <w:lang w:val="en-GB"/>
        </w:rPr>
        <w:t>optical measuring probe was used to measure oxygen consumption over time in the chambers, three readings were recorded for each chamber in order to measure the slope of O</w:t>
      </w:r>
      <w:r w:rsidRPr="00D3130C">
        <w:rPr>
          <w:vertAlign w:val="subscript"/>
          <w:lang w:val="en-GB"/>
        </w:rPr>
        <w:t>2</w:t>
      </w:r>
      <w:r w:rsidRPr="00D3130C">
        <w:rPr>
          <w:position w:val="-6"/>
          <w:lang w:val="en-GB"/>
        </w:rPr>
        <w:t xml:space="preserve"> </w:t>
      </w:r>
      <w:r w:rsidRPr="00D3130C">
        <w:rPr>
          <w:lang w:val="en-GB"/>
        </w:rPr>
        <w:t>consumption. This value was corrected for individual chamber volumes and the value of the control was subtracted from the treatment slopes to account for any respiration occurring in the chambers due to microorganisms. This slope value was then used as the value for oxygen consumption of the organism at the corresponding experimental temperature in all subsequent analysis.</w:t>
      </w:r>
    </w:p>
    <w:p w14:paraId="10D9E3D6" w14:textId="77777777" w:rsidR="00F7524C" w:rsidRPr="00D3130C" w:rsidRDefault="00F7524C"/>
    <w:p w14:paraId="0D1FFE8F" w14:textId="507106D3" w:rsidR="00335A84" w:rsidRPr="00D3130C" w:rsidRDefault="00335A84" w:rsidP="00335A84">
      <w:pPr>
        <w:pStyle w:val="Caption"/>
        <w:keepNext/>
        <w:rPr>
          <w:color w:val="auto"/>
          <w:sz w:val="22"/>
          <w:szCs w:val="22"/>
        </w:rPr>
      </w:pPr>
      <w:r w:rsidRPr="00D3130C">
        <w:rPr>
          <w:b w:val="0"/>
          <w:color w:val="auto"/>
          <w:sz w:val="22"/>
          <w:szCs w:val="22"/>
        </w:rPr>
        <w:t>Table S</w:t>
      </w:r>
      <w:r w:rsidRPr="00D3130C">
        <w:rPr>
          <w:b w:val="0"/>
          <w:color w:val="auto"/>
          <w:sz w:val="22"/>
          <w:szCs w:val="22"/>
        </w:rPr>
        <w:fldChar w:fldCharType="begin"/>
      </w:r>
      <w:r w:rsidRPr="00D3130C">
        <w:rPr>
          <w:b w:val="0"/>
          <w:color w:val="auto"/>
          <w:sz w:val="22"/>
          <w:szCs w:val="22"/>
        </w:rPr>
        <w:instrText xml:space="preserve"> SEQ Table \* ARABIC </w:instrText>
      </w:r>
      <w:r w:rsidRPr="00D3130C">
        <w:rPr>
          <w:b w:val="0"/>
          <w:color w:val="auto"/>
          <w:sz w:val="22"/>
          <w:szCs w:val="22"/>
        </w:rPr>
        <w:fldChar w:fldCharType="separate"/>
      </w:r>
      <w:r w:rsidR="00955B7D" w:rsidRPr="00D3130C">
        <w:rPr>
          <w:b w:val="0"/>
          <w:noProof/>
          <w:color w:val="auto"/>
          <w:sz w:val="22"/>
          <w:szCs w:val="22"/>
        </w:rPr>
        <w:t>1</w:t>
      </w:r>
      <w:r w:rsidRPr="00D3130C">
        <w:rPr>
          <w:b w:val="0"/>
          <w:color w:val="auto"/>
          <w:sz w:val="22"/>
          <w:szCs w:val="22"/>
        </w:rPr>
        <w:fldChar w:fldCharType="end"/>
      </w:r>
      <w:r w:rsidRPr="00D3130C">
        <w:rPr>
          <w:color w:val="auto"/>
          <w:sz w:val="22"/>
          <w:szCs w:val="22"/>
        </w:rPr>
        <w:t xml:space="preserve"> </w:t>
      </w:r>
      <w:r w:rsidR="00E06AC3">
        <w:rPr>
          <w:color w:val="auto"/>
          <w:sz w:val="22"/>
          <w:szCs w:val="22"/>
        </w:rPr>
        <w:t>Number of eaxh taxa sampled in sites of ocurrence</w:t>
      </w:r>
      <w:r w:rsidRPr="00D3130C">
        <w:rPr>
          <w:color w:val="auto"/>
          <w:sz w:val="22"/>
          <w:szCs w:val="2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9"/>
        <w:gridCol w:w="1045"/>
        <w:gridCol w:w="1074"/>
        <w:gridCol w:w="1107"/>
        <w:gridCol w:w="1138"/>
        <w:gridCol w:w="1115"/>
        <w:gridCol w:w="1138"/>
      </w:tblGrid>
      <w:tr w:rsidR="00335A84" w:rsidRPr="00D3130C" w14:paraId="3A231D93" w14:textId="77777777" w:rsidTr="00335A84">
        <w:tc>
          <w:tcPr>
            <w:tcW w:w="1899" w:type="dxa"/>
            <w:tcBorders>
              <w:top w:val="single" w:sz="4" w:space="0" w:color="auto"/>
              <w:bottom w:val="single" w:sz="4" w:space="0" w:color="auto"/>
              <w:right w:val="single" w:sz="4" w:space="0" w:color="auto"/>
            </w:tcBorders>
            <w:vAlign w:val="center"/>
          </w:tcPr>
          <w:p w14:paraId="7B83DC9F" w14:textId="30F76136" w:rsidR="00335A84" w:rsidRPr="00047324" w:rsidRDefault="00335A84" w:rsidP="00335A84">
            <w:pPr>
              <w:pStyle w:val="Caption"/>
              <w:keepNext/>
              <w:jc w:val="center"/>
              <w:rPr>
                <w:b w:val="0"/>
                <w:color w:val="auto"/>
                <w:sz w:val="24"/>
                <w:szCs w:val="24"/>
              </w:rPr>
            </w:pPr>
            <w:r w:rsidRPr="00047324">
              <w:rPr>
                <w:b w:val="0"/>
                <w:color w:val="auto"/>
                <w:sz w:val="24"/>
                <w:szCs w:val="24"/>
              </w:rPr>
              <w:t>Taxa</w:t>
            </w:r>
          </w:p>
        </w:tc>
        <w:tc>
          <w:tcPr>
            <w:tcW w:w="6617" w:type="dxa"/>
            <w:gridSpan w:val="6"/>
            <w:tcBorders>
              <w:top w:val="single" w:sz="4" w:space="0" w:color="auto"/>
              <w:left w:val="single" w:sz="4" w:space="0" w:color="auto"/>
              <w:bottom w:val="single" w:sz="4" w:space="0" w:color="auto"/>
            </w:tcBorders>
            <w:vAlign w:val="center"/>
          </w:tcPr>
          <w:p w14:paraId="16EA6B4D" w14:textId="3DE17937" w:rsidR="00335A84" w:rsidRPr="00047324" w:rsidRDefault="00335A84" w:rsidP="00335A84">
            <w:pPr>
              <w:pStyle w:val="Caption"/>
              <w:keepNext/>
              <w:jc w:val="center"/>
              <w:rPr>
                <w:b w:val="0"/>
                <w:color w:val="auto"/>
                <w:sz w:val="24"/>
                <w:szCs w:val="24"/>
              </w:rPr>
            </w:pPr>
            <w:r w:rsidRPr="00047324">
              <w:rPr>
                <w:b w:val="0"/>
                <w:color w:val="auto"/>
                <w:sz w:val="24"/>
                <w:szCs w:val="24"/>
              </w:rPr>
              <w:t>Site</w:t>
            </w:r>
          </w:p>
        </w:tc>
      </w:tr>
      <w:tr w:rsidR="00335A84" w:rsidRPr="00D3130C" w14:paraId="6325C81F" w14:textId="77777777" w:rsidTr="00335A84">
        <w:tc>
          <w:tcPr>
            <w:tcW w:w="1899" w:type="dxa"/>
            <w:tcBorders>
              <w:top w:val="single" w:sz="4" w:space="0" w:color="auto"/>
              <w:right w:val="single" w:sz="4" w:space="0" w:color="auto"/>
            </w:tcBorders>
            <w:vAlign w:val="center"/>
          </w:tcPr>
          <w:p w14:paraId="70325782" w14:textId="77777777" w:rsidR="00335A84" w:rsidRPr="00047324" w:rsidRDefault="00335A84" w:rsidP="00335A84">
            <w:pPr>
              <w:pStyle w:val="Caption"/>
              <w:keepNext/>
              <w:jc w:val="center"/>
              <w:rPr>
                <w:b w:val="0"/>
                <w:color w:val="auto"/>
                <w:sz w:val="22"/>
                <w:szCs w:val="22"/>
              </w:rPr>
            </w:pPr>
          </w:p>
        </w:tc>
        <w:tc>
          <w:tcPr>
            <w:tcW w:w="1045" w:type="dxa"/>
            <w:tcBorders>
              <w:top w:val="single" w:sz="4" w:space="0" w:color="auto"/>
              <w:left w:val="single" w:sz="4" w:space="0" w:color="auto"/>
              <w:bottom w:val="single" w:sz="4" w:space="0" w:color="auto"/>
            </w:tcBorders>
            <w:vAlign w:val="center"/>
          </w:tcPr>
          <w:p w14:paraId="5653FE87" w14:textId="772B93F5" w:rsidR="00335A84" w:rsidRPr="00047324" w:rsidRDefault="00335A84" w:rsidP="00335A84">
            <w:pPr>
              <w:pStyle w:val="Caption"/>
              <w:keepNext/>
              <w:jc w:val="center"/>
              <w:rPr>
                <w:b w:val="0"/>
                <w:color w:val="auto"/>
                <w:sz w:val="22"/>
                <w:szCs w:val="22"/>
              </w:rPr>
            </w:pPr>
            <w:r w:rsidRPr="00047324">
              <w:rPr>
                <w:b w:val="0"/>
                <w:color w:val="auto"/>
                <w:sz w:val="22"/>
                <w:szCs w:val="22"/>
              </w:rPr>
              <w:t>Pe</w:t>
            </w:r>
            <w:r w:rsidRPr="00047324">
              <w:rPr>
                <w:rFonts w:ascii="Cambria" w:hAnsi="Cambria"/>
                <w:b w:val="0"/>
                <w:color w:val="auto"/>
                <w:sz w:val="22"/>
                <w:szCs w:val="22"/>
              </w:rPr>
              <w:t>ñ</w:t>
            </w:r>
            <w:r w:rsidRPr="00047324">
              <w:rPr>
                <w:b w:val="0"/>
                <w:color w:val="auto"/>
                <w:sz w:val="22"/>
                <w:szCs w:val="22"/>
              </w:rPr>
              <w:t>alara</w:t>
            </w:r>
          </w:p>
        </w:tc>
        <w:tc>
          <w:tcPr>
            <w:tcW w:w="1074" w:type="dxa"/>
            <w:tcBorders>
              <w:top w:val="single" w:sz="4" w:space="0" w:color="auto"/>
              <w:bottom w:val="single" w:sz="4" w:space="0" w:color="auto"/>
            </w:tcBorders>
            <w:vAlign w:val="center"/>
          </w:tcPr>
          <w:p w14:paraId="6F5854E3" w14:textId="5DD82672" w:rsidR="00335A84" w:rsidRPr="00047324" w:rsidRDefault="00335A84" w:rsidP="00335A84">
            <w:pPr>
              <w:pStyle w:val="Caption"/>
              <w:keepNext/>
              <w:jc w:val="center"/>
              <w:rPr>
                <w:b w:val="0"/>
                <w:color w:val="auto"/>
                <w:sz w:val="22"/>
                <w:szCs w:val="22"/>
              </w:rPr>
            </w:pPr>
            <w:r w:rsidRPr="00047324">
              <w:rPr>
                <w:b w:val="0"/>
                <w:color w:val="auto"/>
                <w:sz w:val="22"/>
                <w:szCs w:val="22"/>
              </w:rPr>
              <w:t>Jaca</w:t>
            </w:r>
          </w:p>
        </w:tc>
        <w:tc>
          <w:tcPr>
            <w:tcW w:w="1107" w:type="dxa"/>
            <w:tcBorders>
              <w:top w:val="single" w:sz="4" w:space="0" w:color="auto"/>
              <w:bottom w:val="single" w:sz="4" w:space="0" w:color="auto"/>
            </w:tcBorders>
            <w:vAlign w:val="center"/>
          </w:tcPr>
          <w:p w14:paraId="2ABD6C1F" w14:textId="07A0C556" w:rsidR="00335A84" w:rsidRPr="00047324" w:rsidRDefault="00335A84" w:rsidP="00335A84">
            <w:pPr>
              <w:pStyle w:val="Caption"/>
              <w:keepNext/>
              <w:jc w:val="center"/>
              <w:rPr>
                <w:b w:val="0"/>
                <w:color w:val="auto"/>
                <w:sz w:val="22"/>
                <w:szCs w:val="22"/>
              </w:rPr>
            </w:pPr>
            <w:r w:rsidRPr="00047324">
              <w:rPr>
                <w:b w:val="0"/>
                <w:color w:val="auto"/>
                <w:sz w:val="22"/>
                <w:szCs w:val="22"/>
              </w:rPr>
              <w:t>Porto</w:t>
            </w:r>
          </w:p>
        </w:tc>
        <w:tc>
          <w:tcPr>
            <w:tcW w:w="1138" w:type="dxa"/>
            <w:tcBorders>
              <w:top w:val="single" w:sz="4" w:space="0" w:color="auto"/>
              <w:bottom w:val="single" w:sz="4" w:space="0" w:color="auto"/>
            </w:tcBorders>
            <w:vAlign w:val="center"/>
          </w:tcPr>
          <w:p w14:paraId="3FE9AB37" w14:textId="3DBF1AD5" w:rsidR="00335A84" w:rsidRPr="00047324" w:rsidRDefault="00335A84" w:rsidP="00335A84">
            <w:pPr>
              <w:pStyle w:val="Caption"/>
              <w:keepNext/>
              <w:jc w:val="center"/>
              <w:rPr>
                <w:b w:val="0"/>
                <w:color w:val="auto"/>
                <w:sz w:val="22"/>
                <w:szCs w:val="22"/>
              </w:rPr>
            </w:pPr>
            <w:r w:rsidRPr="00047324">
              <w:rPr>
                <w:b w:val="0"/>
                <w:color w:val="auto"/>
                <w:sz w:val="22"/>
                <w:szCs w:val="22"/>
              </w:rPr>
              <w:t>Toledo</w:t>
            </w:r>
          </w:p>
        </w:tc>
        <w:tc>
          <w:tcPr>
            <w:tcW w:w="1115" w:type="dxa"/>
            <w:tcBorders>
              <w:top w:val="single" w:sz="4" w:space="0" w:color="auto"/>
              <w:bottom w:val="single" w:sz="4" w:space="0" w:color="auto"/>
            </w:tcBorders>
            <w:vAlign w:val="center"/>
          </w:tcPr>
          <w:p w14:paraId="025A418A" w14:textId="677525C2" w:rsidR="00335A84" w:rsidRPr="00047324" w:rsidRDefault="00335A84" w:rsidP="00335A84">
            <w:pPr>
              <w:pStyle w:val="Caption"/>
              <w:keepNext/>
              <w:jc w:val="center"/>
              <w:rPr>
                <w:b w:val="0"/>
                <w:color w:val="auto"/>
                <w:sz w:val="22"/>
                <w:szCs w:val="22"/>
              </w:rPr>
            </w:pPr>
            <w:r w:rsidRPr="00047324">
              <w:rPr>
                <w:b w:val="0"/>
                <w:color w:val="auto"/>
                <w:sz w:val="22"/>
                <w:szCs w:val="22"/>
              </w:rPr>
              <w:t>Evora</w:t>
            </w:r>
          </w:p>
        </w:tc>
        <w:tc>
          <w:tcPr>
            <w:tcW w:w="1138" w:type="dxa"/>
            <w:tcBorders>
              <w:top w:val="single" w:sz="4" w:space="0" w:color="auto"/>
              <w:bottom w:val="single" w:sz="4" w:space="0" w:color="auto"/>
            </w:tcBorders>
            <w:vAlign w:val="center"/>
          </w:tcPr>
          <w:p w14:paraId="5B90F577" w14:textId="4847DAC6" w:rsidR="00335A84" w:rsidRPr="00047324" w:rsidRDefault="00335A84" w:rsidP="00335A84">
            <w:pPr>
              <w:pStyle w:val="Caption"/>
              <w:keepNext/>
              <w:jc w:val="center"/>
              <w:rPr>
                <w:b w:val="0"/>
                <w:color w:val="auto"/>
                <w:sz w:val="22"/>
                <w:szCs w:val="22"/>
              </w:rPr>
            </w:pPr>
            <w:r w:rsidRPr="00047324">
              <w:rPr>
                <w:b w:val="0"/>
                <w:color w:val="auto"/>
                <w:sz w:val="22"/>
                <w:szCs w:val="22"/>
              </w:rPr>
              <w:t>Murcia</w:t>
            </w:r>
          </w:p>
        </w:tc>
      </w:tr>
      <w:tr w:rsidR="00335A84" w:rsidRPr="00D3130C" w14:paraId="7E5C6290" w14:textId="77777777" w:rsidTr="00335A84">
        <w:tc>
          <w:tcPr>
            <w:tcW w:w="1899" w:type="dxa"/>
            <w:tcBorders>
              <w:right w:val="single" w:sz="4" w:space="0" w:color="auto"/>
            </w:tcBorders>
            <w:vAlign w:val="center"/>
          </w:tcPr>
          <w:p w14:paraId="3B7B41B3" w14:textId="53560A02" w:rsidR="00335A84" w:rsidRPr="00047324" w:rsidRDefault="00335A84" w:rsidP="00335A84">
            <w:pPr>
              <w:pStyle w:val="Caption"/>
              <w:keepNext/>
              <w:jc w:val="center"/>
              <w:rPr>
                <w:b w:val="0"/>
                <w:color w:val="auto"/>
                <w:sz w:val="22"/>
                <w:szCs w:val="22"/>
              </w:rPr>
            </w:pPr>
            <w:r w:rsidRPr="00047324">
              <w:rPr>
                <w:b w:val="0"/>
                <w:i/>
                <w:color w:val="auto"/>
                <w:sz w:val="22"/>
                <w:szCs w:val="22"/>
              </w:rPr>
              <w:t>Chir</w:t>
            </w:r>
            <w:r w:rsidR="00E06AC3" w:rsidRPr="00047324">
              <w:rPr>
                <w:b w:val="0"/>
                <w:i/>
                <w:color w:val="auto"/>
                <w:sz w:val="22"/>
                <w:szCs w:val="22"/>
              </w:rPr>
              <w:t>o</w:t>
            </w:r>
            <w:r w:rsidRPr="00047324">
              <w:rPr>
                <w:b w:val="0"/>
                <w:i/>
                <w:color w:val="auto"/>
                <w:sz w:val="22"/>
                <w:szCs w:val="22"/>
              </w:rPr>
              <w:t xml:space="preserve">nomus </w:t>
            </w:r>
            <w:r w:rsidRPr="00047324">
              <w:rPr>
                <w:b w:val="0"/>
                <w:color w:val="auto"/>
                <w:sz w:val="22"/>
                <w:szCs w:val="22"/>
              </w:rPr>
              <w:t>spp.</w:t>
            </w:r>
          </w:p>
        </w:tc>
        <w:tc>
          <w:tcPr>
            <w:tcW w:w="1045" w:type="dxa"/>
            <w:tcBorders>
              <w:top w:val="single" w:sz="4" w:space="0" w:color="auto"/>
              <w:left w:val="single" w:sz="4" w:space="0" w:color="auto"/>
            </w:tcBorders>
            <w:vAlign w:val="center"/>
          </w:tcPr>
          <w:p w14:paraId="02945436" w14:textId="173B06EE" w:rsidR="00335A84" w:rsidRPr="00047324" w:rsidRDefault="00047324" w:rsidP="00335A84">
            <w:pPr>
              <w:pStyle w:val="Caption"/>
              <w:keepNext/>
              <w:jc w:val="center"/>
              <w:rPr>
                <w:b w:val="0"/>
                <w:color w:val="auto"/>
                <w:sz w:val="22"/>
                <w:szCs w:val="22"/>
              </w:rPr>
            </w:pPr>
            <w:r w:rsidRPr="00047324">
              <w:rPr>
                <w:b w:val="0"/>
                <w:color w:val="auto"/>
                <w:sz w:val="22"/>
                <w:szCs w:val="22"/>
              </w:rPr>
              <w:t>99</w:t>
            </w:r>
          </w:p>
        </w:tc>
        <w:tc>
          <w:tcPr>
            <w:tcW w:w="1074" w:type="dxa"/>
            <w:tcBorders>
              <w:top w:val="single" w:sz="4" w:space="0" w:color="auto"/>
            </w:tcBorders>
            <w:vAlign w:val="center"/>
          </w:tcPr>
          <w:p w14:paraId="0F6F497A" w14:textId="77777777" w:rsidR="00335A84" w:rsidRPr="00047324" w:rsidRDefault="00335A84" w:rsidP="00335A84">
            <w:pPr>
              <w:pStyle w:val="Caption"/>
              <w:keepNext/>
              <w:jc w:val="center"/>
              <w:rPr>
                <w:b w:val="0"/>
                <w:color w:val="auto"/>
                <w:sz w:val="22"/>
                <w:szCs w:val="22"/>
              </w:rPr>
            </w:pPr>
          </w:p>
        </w:tc>
        <w:tc>
          <w:tcPr>
            <w:tcW w:w="1107" w:type="dxa"/>
            <w:tcBorders>
              <w:top w:val="single" w:sz="4" w:space="0" w:color="auto"/>
            </w:tcBorders>
            <w:vAlign w:val="center"/>
          </w:tcPr>
          <w:p w14:paraId="3B628718" w14:textId="4E8587BD" w:rsidR="00335A84" w:rsidRPr="00047324" w:rsidRDefault="00047324" w:rsidP="00335A84">
            <w:pPr>
              <w:pStyle w:val="Caption"/>
              <w:keepNext/>
              <w:jc w:val="center"/>
              <w:rPr>
                <w:b w:val="0"/>
                <w:color w:val="auto"/>
                <w:sz w:val="22"/>
                <w:szCs w:val="22"/>
              </w:rPr>
            </w:pPr>
            <w:r>
              <w:rPr>
                <w:b w:val="0"/>
                <w:color w:val="auto"/>
                <w:sz w:val="22"/>
                <w:szCs w:val="22"/>
              </w:rPr>
              <w:t>110</w:t>
            </w:r>
          </w:p>
        </w:tc>
        <w:tc>
          <w:tcPr>
            <w:tcW w:w="1138" w:type="dxa"/>
            <w:tcBorders>
              <w:top w:val="single" w:sz="4" w:space="0" w:color="auto"/>
            </w:tcBorders>
            <w:vAlign w:val="center"/>
          </w:tcPr>
          <w:p w14:paraId="4DE56FEC" w14:textId="0DA87270" w:rsidR="00335A84" w:rsidRPr="00047324" w:rsidRDefault="00047324" w:rsidP="00335A84">
            <w:pPr>
              <w:pStyle w:val="Caption"/>
              <w:keepNext/>
              <w:jc w:val="center"/>
              <w:rPr>
                <w:b w:val="0"/>
                <w:color w:val="auto"/>
                <w:sz w:val="22"/>
                <w:szCs w:val="22"/>
              </w:rPr>
            </w:pPr>
            <w:r>
              <w:rPr>
                <w:b w:val="0"/>
                <w:color w:val="auto"/>
                <w:sz w:val="22"/>
                <w:szCs w:val="22"/>
              </w:rPr>
              <w:t>108</w:t>
            </w:r>
          </w:p>
        </w:tc>
        <w:tc>
          <w:tcPr>
            <w:tcW w:w="1115" w:type="dxa"/>
            <w:tcBorders>
              <w:top w:val="single" w:sz="4" w:space="0" w:color="auto"/>
            </w:tcBorders>
            <w:vAlign w:val="center"/>
          </w:tcPr>
          <w:p w14:paraId="76038028" w14:textId="797CE0D7" w:rsidR="00335A84" w:rsidRPr="00047324" w:rsidRDefault="00047324" w:rsidP="00335A84">
            <w:pPr>
              <w:pStyle w:val="Caption"/>
              <w:keepNext/>
              <w:jc w:val="center"/>
              <w:rPr>
                <w:b w:val="0"/>
                <w:color w:val="auto"/>
                <w:sz w:val="22"/>
                <w:szCs w:val="22"/>
              </w:rPr>
            </w:pPr>
            <w:r>
              <w:rPr>
                <w:b w:val="0"/>
                <w:color w:val="auto"/>
                <w:sz w:val="22"/>
                <w:szCs w:val="22"/>
              </w:rPr>
              <w:t>164</w:t>
            </w:r>
          </w:p>
        </w:tc>
        <w:tc>
          <w:tcPr>
            <w:tcW w:w="1138" w:type="dxa"/>
            <w:tcBorders>
              <w:top w:val="single" w:sz="4" w:space="0" w:color="auto"/>
            </w:tcBorders>
            <w:vAlign w:val="center"/>
          </w:tcPr>
          <w:p w14:paraId="7F586D0C" w14:textId="27A57BB6" w:rsidR="00335A84" w:rsidRPr="00047324" w:rsidRDefault="00335A84" w:rsidP="00335A84">
            <w:pPr>
              <w:pStyle w:val="Caption"/>
              <w:keepNext/>
              <w:jc w:val="center"/>
              <w:rPr>
                <w:b w:val="0"/>
                <w:color w:val="auto"/>
                <w:sz w:val="22"/>
                <w:szCs w:val="22"/>
              </w:rPr>
            </w:pPr>
          </w:p>
        </w:tc>
      </w:tr>
      <w:tr w:rsidR="00335A84" w:rsidRPr="00D3130C" w14:paraId="1288A928" w14:textId="77777777" w:rsidTr="00335A84">
        <w:tc>
          <w:tcPr>
            <w:tcW w:w="1899" w:type="dxa"/>
            <w:tcBorders>
              <w:right w:val="single" w:sz="4" w:space="0" w:color="auto"/>
            </w:tcBorders>
            <w:vAlign w:val="center"/>
          </w:tcPr>
          <w:p w14:paraId="393E1C3C" w14:textId="114E1074" w:rsidR="00335A84" w:rsidRPr="00047324" w:rsidRDefault="00335A84" w:rsidP="00335A84">
            <w:pPr>
              <w:pStyle w:val="Caption"/>
              <w:keepNext/>
              <w:jc w:val="center"/>
              <w:rPr>
                <w:b w:val="0"/>
                <w:i/>
                <w:color w:val="auto"/>
                <w:sz w:val="22"/>
                <w:szCs w:val="22"/>
              </w:rPr>
            </w:pPr>
            <w:r w:rsidRPr="00047324">
              <w:rPr>
                <w:b w:val="0"/>
                <w:i/>
                <w:color w:val="auto"/>
                <w:sz w:val="22"/>
                <w:szCs w:val="22"/>
              </w:rPr>
              <w:t>C. dipterum</w:t>
            </w:r>
          </w:p>
        </w:tc>
        <w:tc>
          <w:tcPr>
            <w:tcW w:w="1045" w:type="dxa"/>
            <w:tcBorders>
              <w:left w:val="single" w:sz="4" w:space="0" w:color="auto"/>
            </w:tcBorders>
            <w:vAlign w:val="center"/>
          </w:tcPr>
          <w:p w14:paraId="1ECDEF42" w14:textId="77777777" w:rsidR="00335A84" w:rsidRPr="00047324" w:rsidRDefault="00335A84" w:rsidP="00335A84">
            <w:pPr>
              <w:pStyle w:val="Caption"/>
              <w:keepNext/>
              <w:jc w:val="center"/>
              <w:rPr>
                <w:b w:val="0"/>
                <w:color w:val="auto"/>
                <w:sz w:val="22"/>
                <w:szCs w:val="22"/>
              </w:rPr>
            </w:pPr>
          </w:p>
        </w:tc>
        <w:tc>
          <w:tcPr>
            <w:tcW w:w="1074" w:type="dxa"/>
            <w:vAlign w:val="center"/>
          </w:tcPr>
          <w:p w14:paraId="5D607910" w14:textId="77777777" w:rsidR="00335A84" w:rsidRPr="00047324" w:rsidRDefault="00335A84" w:rsidP="00335A84">
            <w:pPr>
              <w:pStyle w:val="Caption"/>
              <w:keepNext/>
              <w:jc w:val="center"/>
              <w:rPr>
                <w:b w:val="0"/>
                <w:color w:val="auto"/>
                <w:sz w:val="22"/>
                <w:szCs w:val="22"/>
              </w:rPr>
            </w:pPr>
          </w:p>
        </w:tc>
        <w:tc>
          <w:tcPr>
            <w:tcW w:w="1107" w:type="dxa"/>
            <w:vAlign w:val="center"/>
          </w:tcPr>
          <w:p w14:paraId="59113C98" w14:textId="6302FA4F" w:rsidR="00335A84" w:rsidRPr="00047324" w:rsidRDefault="00047324" w:rsidP="00335A84">
            <w:pPr>
              <w:pStyle w:val="Caption"/>
              <w:keepNext/>
              <w:jc w:val="center"/>
              <w:rPr>
                <w:b w:val="0"/>
                <w:color w:val="auto"/>
                <w:sz w:val="22"/>
                <w:szCs w:val="22"/>
              </w:rPr>
            </w:pPr>
            <w:r>
              <w:rPr>
                <w:b w:val="0"/>
                <w:color w:val="auto"/>
                <w:sz w:val="22"/>
                <w:szCs w:val="22"/>
              </w:rPr>
              <w:t>102</w:t>
            </w:r>
          </w:p>
        </w:tc>
        <w:tc>
          <w:tcPr>
            <w:tcW w:w="1138" w:type="dxa"/>
            <w:vAlign w:val="center"/>
          </w:tcPr>
          <w:p w14:paraId="054E6EA3" w14:textId="52E4B46B" w:rsidR="00335A84" w:rsidRPr="00047324" w:rsidRDefault="00047324" w:rsidP="00335A84">
            <w:pPr>
              <w:pStyle w:val="Caption"/>
              <w:keepNext/>
              <w:jc w:val="center"/>
              <w:rPr>
                <w:b w:val="0"/>
                <w:color w:val="auto"/>
                <w:sz w:val="22"/>
                <w:szCs w:val="22"/>
              </w:rPr>
            </w:pPr>
            <w:r>
              <w:rPr>
                <w:b w:val="0"/>
                <w:color w:val="auto"/>
                <w:sz w:val="22"/>
                <w:szCs w:val="22"/>
              </w:rPr>
              <w:t>86</w:t>
            </w:r>
          </w:p>
        </w:tc>
        <w:tc>
          <w:tcPr>
            <w:tcW w:w="1115" w:type="dxa"/>
            <w:vAlign w:val="center"/>
          </w:tcPr>
          <w:p w14:paraId="2CF70768" w14:textId="16E4AE7C" w:rsidR="00335A84" w:rsidRPr="00047324" w:rsidRDefault="00047324" w:rsidP="00335A84">
            <w:pPr>
              <w:pStyle w:val="Caption"/>
              <w:keepNext/>
              <w:jc w:val="center"/>
              <w:rPr>
                <w:b w:val="0"/>
                <w:color w:val="auto"/>
                <w:sz w:val="22"/>
                <w:szCs w:val="22"/>
              </w:rPr>
            </w:pPr>
            <w:r>
              <w:rPr>
                <w:b w:val="0"/>
                <w:color w:val="auto"/>
                <w:sz w:val="22"/>
                <w:szCs w:val="22"/>
              </w:rPr>
              <w:t>109</w:t>
            </w:r>
          </w:p>
        </w:tc>
        <w:tc>
          <w:tcPr>
            <w:tcW w:w="1138" w:type="dxa"/>
            <w:vAlign w:val="center"/>
          </w:tcPr>
          <w:p w14:paraId="1BE3F05C" w14:textId="3A338C39" w:rsidR="00335A84" w:rsidRPr="00047324" w:rsidRDefault="00047324" w:rsidP="00335A84">
            <w:pPr>
              <w:pStyle w:val="Caption"/>
              <w:keepNext/>
              <w:jc w:val="center"/>
              <w:rPr>
                <w:b w:val="0"/>
                <w:color w:val="auto"/>
                <w:sz w:val="22"/>
                <w:szCs w:val="22"/>
              </w:rPr>
            </w:pPr>
            <w:r>
              <w:rPr>
                <w:b w:val="0"/>
                <w:color w:val="auto"/>
                <w:sz w:val="22"/>
                <w:szCs w:val="22"/>
              </w:rPr>
              <w:t>52</w:t>
            </w:r>
          </w:p>
        </w:tc>
      </w:tr>
      <w:tr w:rsidR="00335A84" w:rsidRPr="00D3130C" w14:paraId="1BB2AF2F" w14:textId="77777777" w:rsidTr="00335A84">
        <w:tc>
          <w:tcPr>
            <w:tcW w:w="1899" w:type="dxa"/>
            <w:tcBorders>
              <w:bottom w:val="single" w:sz="4" w:space="0" w:color="auto"/>
              <w:right w:val="single" w:sz="4" w:space="0" w:color="auto"/>
            </w:tcBorders>
            <w:vAlign w:val="center"/>
          </w:tcPr>
          <w:p w14:paraId="1FCE0BB2" w14:textId="7AD9E670" w:rsidR="00335A84" w:rsidRPr="00047324" w:rsidRDefault="00335A84" w:rsidP="00335A84">
            <w:pPr>
              <w:pStyle w:val="Caption"/>
              <w:keepNext/>
              <w:jc w:val="center"/>
              <w:rPr>
                <w:b w:val="0"/>
                <w:i/>
                <w:color w:val="auto"/>
                <w:sz w:val="22"/>
                <w:szCs w:val="22"/>
              </w:rPr>
            </w:pPr>
            <w:r w:rsidRPr="00047324">
              <w:rPr>
                <w:b w:val="0"/>
                <w:i/>
                <w:color w:val="auto"/>
                <w:sz w:val="22"/>
                <w:szCs w:val="22"/>
              </w:rPr>
              <w:t>S. striolatum</w:t>
            </w:r>
          </w:p>
        </w:tc>
        <w:tc>
          <w:tcPr>
            <w:tcW w:w="1045" w:type="dxa"/>
            <w:tcBorders>
              <w:left w:val="single" w:sz="4" w:space="0" w:color="auto"/>
              <w:bottom w:val="single" w:sz="4" w:space="0" w:color="auto"/>
            </w:tcBorders>
            <w:vAlign w:val="center"/>
          </w:tcPr>
          <w:p w14:paraId="3EA36CED" w14:textId="77777777" w:rsidR="00335A84" w:rsidRPr="00047324" w:rsidRDefault="00335A84" w:rsidP="00335A84">
            <w:pPr>
              <w:pStyle w:val="Caption"/>
              <w:keepNext/>
              <w:jc w:val="center"/>
              <w:rPr>
                <w:b w:val="0"/>
                <w:color w:val="auto"/>
                <w:sz w:val="22"/>
                <w:szCs w:val="22"/>
              </w:rPr>
            </w:pPr>
          </w:p>
        </w:tc>
        <w:tc>
          <w:tcPr>
            <w:tcW w:w="1074" w:type="dxa"/>
            <w:tcBorders>
              <w:bottom w:val="single" w:sz="4" w:space="0" w:color="auto"/>
            </w:tcBorders>
            <w:vAlign w:val="center"/>
          </w:tcPr>
          <w:p w14:paraId="1E96A1F5" w14:textId="7BC3C1F6" w:rsidR="00335A84" w:rsidRPr="00047324" w:rsidRDefault="00047324" w:rsidP="00335A84">
            <w:pPr>
              <w:pStyle w:val="Caption"/>
              <w:keepNext/>
              <w:jc w:val="center"/>
              <w:rPr>
                <w:b w:val="0"/>
                <w:color w:val="auto"/>
                <w:sz w:val="22"/>
                <w:szCs w:val="22"/>
              </w:rPr>
            </w:pPr>
            <w:r>
              <w:rPr>
                <w:b w:val="0"/>
                <w:color w:val="auto"/>
                <w:sz w:val="22"/>
                <w:szCs w:val="22"/>
              </w:rPr>
              <w:t>101</w:t>
            </w:r>
          </w:p>
        </w:tc>
        <w:tc>
          <w:tcPr>
            <w:tcW w:w="1107" w:type="dxa"/>
            <w:tcBorders>
              <w:bottom w:val="single" w:sz="4" w:space="0" w:color="auto"/>
            </w:tcBorders>
            <w:vAlign w:val="center"/>
          </w:tcPr>
          <w:p w14:paraId="13CFF006" w14:textId="15939579" w:rsidR="00335A84" w:rsidRPr="00047324" w:rsidRDefault="00047324" w:rsidP="00335A84">
            <w:pPr>
              <w:pStyle w:val="Caption"/>
              <w:keepNext/>
              <w:jc w:val="center"/>
              <w:rPr>
                <w:b w:val="0"/>
                <w:color w:val="auto"/>
                <w:sz w:val="22"/>
                <w:szCs w:val="22"/>
              </w:rPr>
            </w:pPr>
            <w:r>
              <w:rPr>
                <w:b w:val="0"/>
                <w:color w:val="auto"/>
                <w:sz w:val="22"/>
                <w:szCs w:val="22"/>
              </w:rPr>
              <w:t>94</w:t>
            </w:r>
          </w:p>
        </w:tc>
        <w:tc>
          <w:tcPr>
            <w:tcW w:w="1138" w:type="dxa"/>
            <w:tcBorders>
              <w:bottom w:val="single" w:sz="4" w:space="0" w:color="auto"/>
            </w:tcBorders>
            <w:vAlign w:val="center"/>
          </w:tcPr>
          <w:p w14:paraId="2B37DC9D" w14:textId="1D144C5D" w:rsidR="00335A84" w:rsidRPr="00047324" w:rsidRDefault="00047324" w:rsidP="00335A84">
            <w:pPr>
              <w:pStyle w:val="Caption"/>
              <w:keepNext/>
              <w:jc w:val="center"/>
              <w:rPr>
                <w:b w:val="0"/>
                <w:color w:val="auto"/>
                <w:sz w:val="22"/>
                <w:szCs w:val="22"/>
              </w:rPr>
            </w:pPr>
            <w:r>
              <w:rPr>
                <w:b w:val="0"/>
                <w:color w:val="auto"/>
                <w:sz w:val="22"/>
                <w:szCs w:val="22"/>
              </w:rPr>
              <w:t>75</w:t>
            </w:r>
          </w:p>
        </w:tc>
        <w:tc>
          <w:tcPr>
            <w:tcW w:w="1115" w:type="dxa"/>
            <w:tcBorders>
              <w:bottom w:val="single" w:sz="4" w:space="0" w:color="auto"/>
            </w:tcBorders>
            <w:vAlign w:val="center"/>
          </w:tcPr>
          <w:p w14:paraId="191742FD" w14:textId="7131EEC5" w:rsidR="00335A84" w:rsidRPr="00047324" w:rsidRDefault="00047324" w:rsidP="00335A84">
            <w:pPr>
              <w:pStyle w:val="Caption"/>
              <w:keepNext/>
              <w:jc w:val="center"/>
              <w:rPr>
                <w:b w:val="0"/>
                <w:color w:val="auto"/>
                <w:sz w:val="22"/>
                <w:szCs w:val="22"/>
              </w:rPr>
            </w:pPr>
            <w:r>
              <w:rPr>
                <w:b w:val="0"/>
                <w:color w:val="auto"/>
                <w:sz w:val="22"/>
                <w:szCs w:val="22"/>
              </w:rPr>
              <w:t>111</w:t>
            </w:r>
          </w:p>
        </w:tc>
        <w:tc>
          <w:tcPr>
            <w:tcW w:w="1138" w:type="dxa"/>
            <w:tcBorders>
              <w:bottom w:val="single" w:sz="4" w:space="0" w:color="auto"/>
            </w:tcBorders>
            <w:vAlign w:val="center"/>
          </w:tcPr>
          <w:p w14:paraId="2C71901F" w14:textId="77777777" w:rsidR="00335A84" w:rsidRPr="00047324" w:rsidRDefault="00335A84" w:rsidP="00335A84">
            <w:pPr>
              <w:pStyle w:val="Caption"/>
              <w:keepNext/>
              <w:jc w:val="center"/>
              <w:rPr>
                <w:b w:val="0"/>
                <w:color w:val="auto"/>
                <w:sz w:val="22"/>
                <w:szCs w:val="22"/>
              </w:rPr>
            </w:pPr>
          </w:p>
        </w:tc>
      </w:tr>
    </w:tbl>
    <w:p w14:paraId="3D248CFC" w14:textId="77777777" w:rsidR="00335A84" w:rsidRPr="00D3130C" w:rsidRDefault="00335A84" w:rsidP="00534B75">
      <w:pPr>
        <w:pStyle w:val="Caption"/>
        <w:keepNext/>
        <w:rPr>
          <w:b w:val="0"/>
          <w:color w:val="auto"/>
          <w:sz w:val="22"/>
          <w:szCs w:val="22"/>
        </w:rPr>
      </w:pPr>
    </w:p>
    <w:p w14:paraId="766D86E6" w14:textId="2DB9D3A2" w:rsidR="00534B75" w:rsidRPr="00D3130C" w:rsidRDefault="00534B75" w:rsidP="00955B7D">
      <w:pPr>
        <w:pStyle w:val="Caption"/>
        <w:keepNext/>
        <w:jc w:val="both"/>
        <w:rPr>
          <w:color w:val="auto"/>
          <w:sz w:val="22"/>
          <w:szCs w:val="22"/>
        </w:rPr>
      </w:pPr>
      <w:r w:rsidRPr="00D3130C">
        <w:rPr>
          <w:b w:val="0"/>
          <w:color w:val="auto"/>
          <w:sz w:val="22"/>
          <w:szCs w:val="22"/>
        </w:rPr>
        <w:t xml:space="preserve">Table </w:t>
      </w:r>
      <w:r w:rsidR="00AF2993" w:rsidRPr="00D3130C">
        <w:rPr>
          <w:b w:val="0"/>
          <w:color w:val="auto"/>
          <w:sz w:val="22"/>
          <w:szCs w:val="22"/>
        </w:rPr>
        <w:t>S2</w:t>
      </w:r>
      <w:r w:rsidRPr="00D3130C">
        <w:rPr>
          <w:color w:val="auto"/>
          <w:sz w:val="22"/>
          <w:szCs w:val="22"/>
        </w:rPr>
        <w:t xml:space="preserve"> Length-weight regression equations, where </w:t>
      </w:r>
      <w:r w:rsidRPr="00D3130C">
        <w:rPr>
          <w:i/>
          <w:color w:val="auto"/>
          <w:sz w:val="22"/>
          <w:szCs w:val="22"/>
        </w:rPr>
        <w:t xml:space="preserve">L </w:t>
      </w:r>
      <w:r w:rsidRPr="00D3130C">
        <w:rPr>
          <w:color w:val="auto"/>
          <w:sz w:val="22"/>
          <w:szCs w:val="22"/>
        </w:rPr>
        <w:t>stands for length.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5528"/>
        <w:gridCol w:w="753"/>
      </w:tblGrid>
      <w:tr w:rsidR="00534B75" w:rsidRPr="00D3130C" w14:paraId="0B83E34B" w14:textId="77777777" w:rsidTr="00534B75">
        <w:tc>
          <w:tcPr>
            <w:tcW w:w="2235" w:type="dxa"/>
            <w:tcBorders>
              <w:top w:val="single" w:sz="4" w:space="0" w:color="auto"/>
              <w:bottom w:val="single" w:sz="4" w:space="0" w:color="auto"/>
            </w:tcBorders>
          </w:tcPr>
          <w:p w14:paraId="69C268E4" w14:textId="1F86B4FD" w:rsidR="00534B75" w:rsidRPr="00D3130C" w:rsidRDefault="00534B75" w:rsidP="00534B75">
            <w:pPr>
              <w:jc w:val="center"/>
            </w:pPr>
            <w:r w:rsidRPr="00D3130C">
              <w:t>Taxa</w:t>
            </w:r>
          </w:p>
        </w:tc>
        <w:tc>
          <w:tcPr>
            <w:tcW w:w="5528" w:type="dxa"/>
            <w:tcBorders>
              <w:top w:val="single" w:sz="4" w:space="0" w:color="auto"/>
              <w:bottom w:val="single" w:sz="4" w:space="0" w:color="auto"/>
            </w:tcBorders>
          </w:tcPr>
          <w:p w14:paraId="623EE5EB" w14:textId="0DDA1E29" w:rsidR="00534B75" w:rsidRPr="00D3130C" w:rsidRDefault="00534B75" w:rsidP="00534B75">
            <w:pPr>
              <w:jc w:val="center"/>
            </w:pPr>
            <w:r w:rsidRPr="00D3130C">
              <w:t>Regression</w:t>
            </w:r>
          </w:p>
        </w:tc>
        <w:tc>
          <w:tcPr>
            <w:tcW w:w="753" w:type="dxa"/>
            <w:tcBorders>
              <w:top w:val="single" w:sz="4" w:space="0" w:color="auto"/>
              <w:bottom w:val="single" w:sz="4" w:space="0" w:color="auto"/>
            </w:tcBorders>
          </w:tcPr>
          <w:p w14:paraId="22074236" w14:textId="03C3D2FB" w:rsidR="00534B75" w:rsidRPr="00D3130C" w:rsidRDefault="00534B75" w:rsidP="00534B75">
            <w:pPr>
              <w:jc w:val="center"/>
            </w:pPr>
            <w:r w:rsidRPr="00D3130C">
              <w:t>R</w:t>
            </w:r>
            <w:r w:rsidRPr="00D3130C">
              <w:rPr>
                <w:vertAlign w:val="superscript"/>
              </w:rPr>
              <w:t>2</w:t>
            </w:r>
          </w:p>
        </w:tc>
      </w:tr>
      <w:tr w:rsidR="00534B75" w:rsidRPr="00D3130C" w14:paraId="6967E8FF" w14:textId="77777777" w:rsidTr="00534B75">
        <w:tc>
          <w:tcPr>
            <w:tcW w:w="2235" w:type="dxa"/>
            <w:tcBorders>
              <w:top w:val="single" w:sz="4" w:space="0" w:color="auto"/>
            </w:tcBorders>
          </w:tcPr>
          <w:p w14:paraId="5DB36745" w14:textId="0A81909F" w:rsidR="00534B75" w:rsidRPr="00D3130C" w:rsidRDefault="00534B75" w:rsidP="00534B75">
            <w:pPr>
              <w:jc w:val="center"/>
              <w:rPr>
                <w:i/>
              </w:rPr>
            </w:pPr>
            <w:r w:rsidRPr="00D3130C">
              <w:rPr>
                <w:i/>
              </w:rPr>
              <w:t>Odonata</w:t>
            </w:r>
          </w:p>
        </w:tc>
        <w:tc>
          <w:tcPr>
            <w:tcW w:w="5528" w:type="dxa"/>
            <w:tcBorders>
              <w:top w:val="single" w:sz="4" w:space="0" w:color="auto"/>
            </w:tcBorders>
          </w:tcPr>
          <w:p w14:paraId="468DB6A8" w14:textId="53566B72" w:rsidR="00534B75" w:rsidRPr="00D3130C" w:rsidRDefault="00534B75" w:rsidP="00534B75">
            <w:pPr>
              <w:jc w:val="center"/>
            </w:pPr>
            <m:oMathPara>
              <m:oMath>
                <m:r>
                  <w:rPr>
                    <w:rFonts w:ascii="Cambria Math" w:hAnsi="Cambria Math"/>
                  </w:rPr>
                  <m:t>-0.63.</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+0.22.</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oMath>
            </m:oMathPara>
          </w:p>
        </w:tc>
        <w:tc>
          <w:tcPr>
            <w:tcW w:w="753" w:type="dxa"/>
            <w:tcBorders>
              <w:top w:val="single" w:sz="4" w:space="0" w:color="auto"/>
            </w:tcBorders>
          </w:tcPr>
          <w:p w14:paraId="45A516C9" w14:textId="3D015338" w:rsidR="00534B75" w:rsidRPr="00D3130C" w:rsidRDefault="00534B75" w:rsidP="00534B75">
            <w:pPr>
              <w:jc w:val="center"/>
            </w:pPr>
            <w:r w:rsidRPr="00D3130C">
              <w:t>0.88</w:t>
            </w:r>
          </w:p>
        </w:tc>
      </w:tr>
      <w:tr w:rsidR="00534B75" w:rsidRPr="00D3130C" w14:paraId="21CBB90C" w14:textId="77777777" w:rsidTr="00534B75">
        <w:tc>
          <w:tcPr>
            <w:tcW w:w="2235" w:type="dxa"/>
            <w:tcBorders>
              <w:bottom w:val="single" w:sz="4" w:space="0" w:color="auto"/>
            </w:tcBorders>
          </w:tcPr>
          <w:p w14:paraId="52625F85" w14:textId="2795E866" w:rsidR="00534B75" w:rsidRPr="00D3130C" w:rsidRDefault="00534B75" w:rsidP="00534B75">
            <w:pPr>
              <w:jc w:val="center"/>
              <w:rPr>
                <w:i/>
              </w:rPr>
            </w:pPr>
            <w:r w:rsidRPr="00D3130C">
              <w:rPr>
                <w:i/>
              </w:rPr>
              <w:t>Ephemeroptera</w:t>
            </w:r>
          </w:p>
        </w:tc>
        <w:tc>
          <w:tcPr>
            <w:tcW w:w="5528" w:type="dxa"/>
            <w:tcBorders>
              <w:bottom w:val="single" w:sz="4" w:space="0" w:color="auto"/>
            </w:tcBorders>
          </w:tcPr>
          <w:p w14:paraId="22F745D6" w14:textId="2A96B34A" w:rsidR="00534B75" w:rsidRPr="00D3130C" w:rsidRDefault="00CC477B" w:rsidP="00534B75">
            <w:pPr>
              <w:jc w:val="center"/>
            </w:pPr>
            <m:oMathPara>
              <m:oMath>
                <m:sSup>
                  <m:sSupPr>
                    <m:ctrlPr>
                      <w:rPr>
                        <w:rFonts w:ascii="Cambria Math" w:hAnsi="Cambria Math"/>
                        <w:i/>
                      </w:rPr>
                    </m:ctrlPr>
                  </m:sSupPr>
                  <m:e>
                    <m:r>
                      <w:rPr>
                        <w:rFonts w:ascii="Cambria Math" w:hAnsi="Cambria Math"/>
                      </w:rPr>
                      <m:t>e</m:t>
                    </m:r>
                  </m:e>
                  <m:sup>
                    <m:r>
                      <w:rPr>
                        <w:rFonts w:ascii="Cambria Math" w:hAnsi="Cambria Math"/>
                      </w:rPr>
                      <m:t>-10.12+0.41L</m:t>
                    </m:r>
                  </m:sup>
                </m:sSup>
              </m:oMath>
            </m:oMathPara>
          </w:p>
        </w:tc>
        <w:tc>
          <w:tcPr>
            <w:tcW w:w="753" w:type="dxa"/>
            <w:tcBorders>
              <w:bottom w:val="single" w:sz="4" w:space="0" w:color="auto"/>
            </w:tcBorders>
          </w:tcPr>
          <w:p w14:paraId="033EF864" w14:textId="76E24DBA" w:rsidR="00534B75" w:rsidRPr="00D3130C" w:rsidRDefault="00534B75" w:rsidP="00534B75">
            <w:pPr>
              <w:jc w:val="center"/>
            </w:pPr>
            <w:r w:rsidRPr="00D3130C">
              <w:t>0.65</w:t>
            </w:r>
          </w:p>
        </w:tc>
      </w:tr>
    </w:tbl>
    <w:p w14:paraId="0D1C06CD" w14:textId="77777777" w:rsidR="00534B75" w:rsidRPr="00D3130C" w:rsidRDefault="00534B75"/>
    <w:p w14:paraId="06B909DD" w14:textId="1A3980C2" w:rsidR="00955B7D" w:rsidRPr="00D3130C" w:rsidRDefault="00955B7D" w:rsidP="00955B7D">
      <w:pPr>
        <w:pStyle w:val="Caption"/>
        <w:keepNext/>
        <w:rPr>
          <w:b w:val="0"/>
          <w:color w:val="auto"/>
          <w:sz w:val="22"/>
          <w:szCs w:val="22"/>
        </w:rPr>
      </w:pPr>
      <w:r w:rsidRPr="00D3130C">
        <w:rPr>
          <w:b w:val="0"/>
          <w:color w:val="auto"/>
          <w:sz w:val="22"/>
          <w:szCs w:val="22"/>
        </w:rPr>
        <w:t xml:space="preserve">Table </w:t>
      </w:r>
      <w:r w:rsidR="00F7427F" w:rsidRPr="00D3130C">
        <w:rPr>
          <w:b w:val="0"/>
          <w:color w:val="auto"/>
          <w:sz w:val="22"/>
          <w:szCs w:val="22"/>
        </w:rPr>
        <w:t>S3</w:t>
      </w:r>
      <w:r w:rsidRPr="00D3130C">
        <w:rPr>
          <w:color w:val="auto"/>
          <w:sz w:val="22"/>
          <w:szCs w:val="22"/>
        </w:rPr>
        <w:t xml:space="preserve"> S</w:t>
      </w:r>
      <w:r w:rsidR="00FC2BAC" w:rsidRPr="00D3130C">
        <w:rPr>
          <w:color w:val="auto"/>
          <w:sz w:val="22"/>
          <w:szCs w:val="22"/>
        </w:rPr>
        <w:t>harpe-Schoolfield model runs</w:t>
      </w:r>
      <w:r w:rsidRPr="00D3130C">
        <w:rPr>
          <w:color w:val="auto"/>
          <w:sz w:val="22"/>
          <w:szCs w:val="22"/>
        </w:rPr>
        <w:t xml:space="preserve"> fit.</w:t>
      </w:r>
      <w:r w:rsidR="00062163" w:rsidRPr="00D3130C">
        <w:rPr>
          <w:color w:val="auto"/>
          <w:sz w:val="22"/>
          <w:szCs w:val="22"/>
        </w:rPr>
        <w:t xml:space="preserve"> </w:t>
      </w:r>
      <w:r w:rsidR="00062163" w:rsidRPr="00D3130C">
        <w:rPr>
          <w:b w:val="0"/>
          <w:color w:val="auto"/>
          <w:sz w:val="22"/>
          <w:szCs w:val="22"/>
        </w:rPr>
        <w:t>Values calculated from 10000 iterations.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7"/>
        <w:gridCol w:w="1673"/>
        <w:gridCol w:w="1124"/>
        <w:gridCol w:w="1354"/>
        <w:gridCol w:w="1351"/>
        <w:gridCol w:w="1117"/>
      </w:tblGrid>
      <w:tr w:rsidR="00955B7D" w:rsidRPr="00D3130C" w14:paraId="5FCD42BD" w14:textId="77777777" w:rsidTr="00F7427F">
        <w:tc>
          <w:tcPr>
            <w:tcW w:w="1897" w:type="dxa"/>
            <w:tcBorders>
              <w:top w:val="single" w:sz="4" w:space="0" w:color="auto"/>
              <w:bottom w:val="single" w:sz="4" w:space="0" w:color="auto"/>
              <w:right w:val="single" w:sz="4" w:space="0" w:color="auto"/>
            </w:tcBorders>
            <w:vAlign w:val="center"/>
          </w:tcPr>
          <w:p w14:paraId="0D048076" w14:textId="51E25029" w:rsidR="00955B7D" w:rsidRPr="00D3130C" w:rsidRDefault="000D1E5B" w:rsidP="000D1E5B">
            <w:pPr>
              <w:pStyle w:val="Caption"/>
              <w:keepNext/>
              <w:jc w:val="center"/>
              <w:rPr>
                <w:b w:val="0"/>
                <w:color w:val="auto"/>
                <w:sz w:val="24"/>
                <w:szCs w:val="24"/>
              </w:rPr>
            </w:pPr>
            <w:r w:rsidRPr="00D3130C">
              <w:rPr>
                <w:b w:val="0"/>
                <w:color w:val="auto"/>
                <w:sz w:val="24"/>
                <w:szCs w:val="24"/>
              </w:rPr>
              <w:t>Taxa</w:t>
            </w:r>
          </w:p>
        </w:tc>
        <w:tc>
          <w:tcPr>
            <w:tcW w:w="1673" w:type="dxa"/>
            <w:tcBorders>
              <w:top w:val="single" w:sz="4" w:space="0" w:color="auto"/>
              <w:left w:val="single" w:sz="4" w:space="0" w:color="auto"/>
              <w:bottom w:val="single" w:sz="4" w:space="0" w:color="auto"/>
            </w:tcBorders>
            <w:vAlign w:val="center"/>
          </w:tcPr>
          <w:p w14:paraId="00C0EEA3" w14:textId="722A1BFE" w:rsidR="00955B7D" w:rsidRPr="00D3130C" w:rsidRDefault="000D1E5B" w:rsidP="000D1E5B">
            <w:pPr>
              <w:pStyle w:val="Caption"/>
              <w:keepNext/>
              <w:jc w:val="center"/>
              <w:rPr>
                <w:b w:val="0"/>
                <w:color w:val="auto"/>
                <w:sz w:val="24"/>
                <w:szCs w:val="24"/>
              </w:rPr>
            </w:pPr>
            <w:r w:rsidRPr="00D3130C">
              <w:rPr>
                <w:b w:val="0"/>
                <w:color w:val="auto"/>
                <w:sz w:val="24"/>
                <w:szCs w:val="24"/>
              </w:rPr>
              <w:t>Mass Scaling</w:t>
            </w:r>
          </w:p>
        </w:tc>
        <w:tc>
          <w:tcPr>
            <w:tcW w:w="1124" w:type="dxa"/>
            <w:tcBorders>
              <w:top w:val="single" w:sz="4" w:space="0" w:color="auto"/>
              <w:bottom w:val="single" w:sz="4" w:space="0" w:color="auto"/>
            </w:tcBorders>
            <w:vAlign w:val="center"/>
          </w:tcPr>
          <w:p w14:paraId="048F866F" w14:textId="5480DD14" w:rsidR="00955B7D" w:rsidRPr="00D3130C" w:rsidRDefault="000D1E5B" w:rsidP="000D1E5B">
            <w:pPr>
              <w:pStyle w:val="Caption"/>
              <w:keepNext/>
              <w:jc w:val="center"/>
              <w:rPr>
                <w:b w:val="0"/>
                <w:color w:val="auto"/>
                <w:sz w:val="24"/>
                <w:szCs w:val="24"/>
              </w:rPr>
            </w:pPr>
            <w:r w:rsidRPr="00D3130C">
              <w:rPr>
                <w:b w:val="0"/>
                <w:color w:val="auto"/>
                <w:sz w:val="24"/>
                <w:szCs w:val="24"/>
              </w:rPr>
              <w:t>Site</w:t>
            </w:r>
          </w:p>
        </w:tc>
        <w:tc>
          <w:tcPr>
            <w:tcW w:w="1354" w:type="dxa"/>
            <w:tcBorders>
              <w:top w:val="single" w:sz="4" w:space="0" w:color="auto"/>
              <w:bottom w:val="single" w:sz="4" w:space="0" w:color="auto"/>
            </w:tcBorders>
            <w:vAlign w:val="center"/>
          </w:tcPr>
          <w:p w14:paraId="1125120A" w14:textId="6EAE2134" w:rsidR="00955B7D" w:rsidRPr="00D3130C" w:rsidRDefault="000D1E5B" w:rsidP="000D1E5B">
            <w:pPr>
              <w:pStyle w:val="Caption"/>
              <w:keepNext/>
              <w:jc w:val="center"/>
              <w:rPr>
                <w:b w:val="0"/>
                <w:color w:val="auto"/>
                <w:sz w:val="24"/>
                <w:szCs w:val="24"/>
              </w:rPr>
            </w:pPr>
            <w:r w:rsidRPr="00D3130C">
              <w:rPr>
                <w:b w:val="0"/>
                <w:color w:val="auto"/>
                <w:sz w:val="24"/>
                <w:szCs w:val="24"/>
              </w:rPr>
              <w:t>Mean AIC</w:t>
            </w:r>
          </w:p>
        </w:tc>
        <w:tc>
          <w:tcPr>
            <w:tcW w:w="1351" w:type="dxa"/>
            <w:tcBorders>
              <w:top w:val="single" w:sz="4" w:space="0" w:color="auto"/>
              <w:bottom w:val="single" w:sz="4" w:space="0" w:color="auto"/>
            </w:tcBorders>
            <w:vAlign w:val="center"/>
          </w:tcPr>
          <w:p w14:paraId="5631D412" w14:textId="293CB909" w:rsidR="00955B7D" w:rsidRPr="00D3130C" w:rsidRDefault="000D1E5B" w:rsidP="000D1E5B">
            <w:pPr>
              <w:pStyle w:val="Caption"/>
              <w:keepNext/>
              <w:jc w:val="center"/>
              <w:rPr>
                <w:b w:val="0"/>
                <w:color w:val="auto"/>
                <w:sz w:val="24"/>
                <w:szCs w:val="24"/>
              </w:rPr>
            </w:pPr>
            <w:r w:rsidRPr="00D3130C">
              <w:rPr>
                <w:b w:val="0"/>
                <w:color w:val="auto"/>
                <w:sz w:val="24"/>
                <w:szCs w:val="24"/>
              </w:rPr>
              <w:t>Mean BIC</w:t>
            </w:r>
          </w:p>
        </w:tc>
        <w:tc>
          <w:tcPr>
            <w:tcW w:w="1117" w:type="dxa"/>
            <w:tcBorders>
              <w:top w:val="single" w:sz="4" w:space="0" w:color="auto"/>
              <w:bottom w:val="single" w:sz="4" w:space="0" w:color="auto"/>
            </w:tcBorders>
            <w:vAlign w:val="center"/>
          </w:tcPr>
          <w:p w14:paraId="50A18738" w14:textId="103A08BD" w:rsidR="00955B7D" w:rsidRPr="00D3130C" w:rsidRDefault="00A81490" w:rsidP="000D1E5B">
            <w:pPr>
              <w:pStyle w:val="Caption"/>
              <w:keepNext/>
              <w:jc w:val="center"/>
              <w:rPr>
                <w:b w:val="0"/>
                <w:color w:val="auto"/>
                <w:sz w:val="24"/>
                <w:szCs w:val="24"/>
              </w:rPr>
            </w:pPr>
            <w:r w:rsidRPr="00D3130C">
              <w:rPr>
                <w:b w:val="0"/>
                <w:color w:val="auto"/>
                <w:sz w:val="24"/>
                <w:szCs w:val="24"/>
              </w:rPr>
              <w:t xml:space="preserve">Mean </w:t>
            </w:r>
            <w:r w:rsidR="000D1E5B" w:rsidRPr="00D3130C">
              <w:rPr>
                <w:b w:val="0"/>
                <w:color w:val="auto"/>
                <w:sz w:val="24"/>
                <w:szCs w:val="24"/>
              </w:rPr>
              <w:t>R</w:t>
            </w:r>
            <w:r w:rsidR="000D1E5B" w:rsidRPr="00D3130C">
              <w:rPr>
                <w:b w:val="0"/>
                <w:color w:val="auto"/>
                <w:sz w:val="24"/>
                <w:szCs w:val="24"/>
                <w:vertAlign w:val="superscript"/>
              </w:rPr>
              <w:t>2</w:t>
            </w:r>
          </w:p>
        </w:tc>
      </w:tr>
      <w:tr w:rsidR="000D1E5B" w:rsidRPr="00D3130C" w14:paraId="78506416" w14:textId="77777777" w:rsidTr="00F7427F">
        <w:tc>
          <w:tcPr>
            <w:tcW w:w="1897" w:type="dxa"/>
            <w:tcBorders>
              <w:top w:val="single" w:sz="4" w:space="0" w:color="auto"/>
              <w:right w:val="single" w:sz="4" w:space="0" w:color="auto"/>
            </w:tcBorders>
            <w:vAlign w:val="center"/>
          </w:tcPr>
          <w:p w14:paraId="60862CDE" w14:textId="76B7C007" w:rsidR="000D1E5B" w:rsidRPr="00D3130C" w:rsidRDefault="000D1E5B" w:rsidP="000D1E5B">
            <w:pPr>
              <w:pStyle w:val="Caption"/>
              <w:keepNext/>
              <w:jc w:val="center"/>
              <w:rPr>
                <w:b w:val="0"/>
                <w:color w:val="auto"/>
                <w:sz w:val="22"/>
                <w:szCs w:val="22"/>
              </w:rPr>
            </w:pPr>
            <w:r w:rsidRPr="00D3130C">
              <w:rPr>
                <w:b w:val="0"/>
                <w:i/>
                <w:color w:val="auto"/>
                <w:sz w:val="22"/>
                <w:szCs w:val="22"/>
              </w:rPr>
              <w:t xml:space="preserve">Chironomus </w:t>
            </w:r>
            <w:r w:rsidRPr="00D3130C">
              <w:rPr>
                <w:b w:val="0"/>
                <w:color w:val="auto"/>
                <w:sz w:val="22"/>
                <w:szCs w:val="22"/>
              </w:rPr>
              <w:t>spp.</w:t>
            </w:r>
          </w:p>
        </w:tc>
        <w:tc>
          <w:tcPr>
            <w:tcW w:w="1673" w:type="dxa"/>
            <w:tcBorders>
              <w:top w:val="single" w:sz="4" w:space="0" w:color="auto"/>
              <w:left w:val="single" w:sz="4" w:space="0" w:color="auto"/>
            </w:tcBorders>
            <w:vAlign w:val="center"/>
          </w:tcPr>
          <w:p w14:paraId="1674232F" w14:textId="2A29323E" w:rsidR="000D1E5B" w:rsidRPr="00D3130C" w:rsidRDefault="000D1E5B" w:rsidP="000D1E5B">
            <w:pPr>
              <w:pStyle w:val="Caption"/>
              <w:keepNext/>
              <w:jc w:val="center"/>
              <w:rPr>
                <w:b w:val="0"/>
                <w:color w:val="auto"/>
                <w:sz w:val="22"/>
                <w:szCs w:val="22"/>
              </w:rPr>
            </w:pPr>
            <w:r w:rsidRPr="00D3130C">
              <w:rPr>
                <w:b w:val="0"/>
                <w:color w:val="auto"/>
                <w:sz w:val="22"/>
                <w:szCs w:val="22"/>
              </w:rPr>
              <w:t>0</w:t>
            </w:r>
          </w:p>
        </w:tc>
        <w:tc>
          <w:tcPr>
            <w:tcW w:w="1124" w:type="dxa"/>
            <w:tcBorders>
              <w:top w:val="single" w:sz="4" w:space="0" w:color="auto"/>
            </w:tcBorders>
            <w:vAlign w:val="center"/>
          </w:tcPr>
          <w:p w14:paraId="00767016" w14:textId="736E1730" w:rsidR="000D1E5B" w:rsidRPr="00D3130C" w:rsidRDefault="000D1E5B" w:rsidP="000D1E5B">
            <w:pPr>
              <w:pStyle w:val="Caption"/>
              <w:keepNext/>
              <w:jc w:val="center"/>
              <w:rPr>
                <w:b w:val="0"/>
                <w:color w:val="auto"/>
                <w:sz w:val="22"/>
                <w:szCs w:val="22"/>
              </w:rPr>
            </w:pPr>
            <w:r w:rsidRPr="00D3130C">
              <w:rPr>
                <w:b w:val="0"/>
                <w:color w:val="auto"/>
                <w:sz w:val="22"/>
                <w:szCs w:val="22"/>
              </w:rPr>
              <w:t>Pe</w:t>
            </w:r>
            <w:r w:rsidRPr="00D3130C">
              <w:rPr>
                <w:rFonts w:ascii="Cambria" w:hAnsi="Cambria"/>
                <w:b w:val="0"/>
                <w:color w:val="auto"/>
                <w:sz w:val="22"/>
                <w:szCs w:val="22"/>
              </w:rPr>
              <w:t>ñ</w:t>
            </w:r>
            <w:r w:rsidRPr="00D3130C">
              <w:rPr>
                <w:b w:val="0"/>
                <w:color w:val="auto"/>
                <w:sz w:val="22"/>
                <w:szCs w:val="22"/>
              </w:rPr>
              <w:t>alara</w:t>
            </w:r>
          </w:p>
        </w:tc>
        <w:tc>
          <w:tcPr>
            <w:tcW w:w="1354" w:type="dxa"/>
            <w:tcBorders>
              <w:top w:val="single" w:sz="4" w:space="0" w:color="auto"/>
            </w:tcBorders>
            <w:vAlign w:val="center"/>
          </w:tcPr>
          <w:p w14:paraId="5AB69D55" w14:textId="667690A4" w:rsidR="000D1E5B" w:rsidRPr="00D3130C" w:rsidRDefault="00F7427F" w:rsidP="000D1E5B">
            <w:pPr>
              <w:pStyle w:val="Caption"/>
              <w:keepNext/>
              <w:jc w:val="center"/>
              <w:rPr>
                <w:b w:val="0"/>
                <w:color w:val="auto"/>
                <w:sz w:val="22"/>
                <w:szCs w:val="22"/>
              </w:rPr>
            </w:pPr>
            <w:r w:rsidRPr="00D3130C">
              <w:rPr>
                <w:b w:val="0"/>
                <w:color w:val="auto"/>
                <w:sz w:val="22"/>
                <w:szCs w:val="22"/>
              </w:rPr>
              <w:t>-220</w:t>
            </w:r>
          </w:p>
        </w:tc>
        <w:tc>
          <w:tcPr>
            <w:tcW w:w="1351" w:type="dxa"/>
            <w:tcBorders>
              <w:top w:val="single" w:sz="4" w:space="0" w:color="auto"/>
            </w:tcBorders>
            <w:vAlign w:val="center"/>
          </w:tcPr>
          <w:p w14:paraId="2ABEBF91" w14:textId="27B9A5A0" w:rsidR="000D1E5B" w:rsidRPr="00D3130C" w:rsidRDefault="00F7427F" w:rsidP="000D1E5B">
            <w:pPr>
              <w:pStyle w:val="Caption"/>
              <w:keepNext/>
              <w:jc w:val="center"/>
              <w:rPr>
                <w:b w:val="0"/>
                <w:color w:val="auto"/>
                <w:sz w:val="22"/>
                <w:szCs w:val="22"/>
              </w:rPr>
            </w:pPr>
            <w:r w:rsidRPr="00D3130C">
              <w:rPr>
                <w:b w:val="0"/>
                <w:color w:val="auto"/>
                <w:sz w:val="22"/>
                <w:szCs w:val="22"/>
              </w:rPr>
              <w:t>-207</w:t>
            </w:r>
          </w:p>
        </w:tc>
        <w:tc>
          <w:tcPr>
            <w:tcW w:w="1117" w:type="dxa"/>
            <w:tcBorders>
              <w:top w:val="single" w:sz="4" w:space="0" w:color="auto"/>
            </w:tcBorders>
            <w:vAlign w:val="center"/>
          </w:tcPr>
          <w:p w14:paraId="72C7DC03" w14:textId="1D6DF748" w:rsidR="000D1E5B" w:rsidRPr="00D3130C" w:rsidRDefault="00A81490" w:rsidP="000D1E5B">
            <w:pPr>
              <w:pStyle w:val="Caption"/>
              <w:keepNext/>
              <w:jc w:val="center"/>
              <w:rPr>
                <w:b w:val="0"/>
                <w:color w:val="auto"/>
                <w:sz w:val="22"/>
                <w:szCs w:val="22"/>
              </w:rPr>
            </w:pPr>
            <w:r w:rsidRPr="00D3130C">
              <w:rPr>
                <w:b w:val="0"/>
                <w:color w:val="auto"/>
                <w:sz w:val="22"/>
                <w:szCs w:val="22"/>
              </w:rPr>
              <w:t>0.46</w:t>
            </w:r>
          </w:p>
        </w:tc>
      </w:tr>
      <w:tr w:rsidR="000D1E5B" w:rsidRPr="00D3130C" w14:paraId="35D661B3" w14:textId="77777777" w:rsidTr="00F7427F">
        <w:tc>
          <w:tcPr>
            <w:tcW w:w="1897" w:type="dxa"/>
            <w:tcBorders>
              <w:right w:val="single" w:sz="4" w:space="0" w:color="auto"/>
            </w:tcBorders>
            <w:vAlign w:val="center"/>
          </w:tcPr>
          <w:p w14:paraId="3F1C89B7" w14:textId="0B2B4811" w:rsidR="000D1E5B" w:rsidRPr="00D3130C" w:rsidRDefault="000D1E5B" w:rsidP="000D1E5B">
            <w:pPr>
              <w:pStyle w:val="Caption"/>
              <w:keepNext/>
              <w:jc w:val="center"/>
              <w:rPr>
                <w:b w:val="0"/>
                <w:color w:val="auto"/>
                <w:sz w:val="22"/>
                <w:szCs w:val="22"/>
              </w:rPr>
            </w:pPr>
            <w:r w:rsidRPr="00D3130C">
              <w:rPr>
                <w:b w:val="0"/>
                <w:i/>
                <w:color w:val="auto"/>
                <w:sz w:val="22"/>
                <w:szCs w:val="22"/>
              </w:rPr>
              <w:t xml:space="preserve">Chironomus </w:t>
            </w:r>
            <w:r w:rsidRPr="00D3130C">
              <w:rPr>
                <w:b w:val="0"/>
                <w:color w:val="auto"/>
                <w:sz w:val="22"/>
                <w:szCs w:val="22"/>
              </w:rPr>
              <w:t>spp.</w:t>
            </w:r>
          </w:p>
        </w:tc>
        <w:tc>
          <w:tcPr>
            <w:tcW w:w="1673" w:type="dxa"/>
            <w:tcBorders>
              <w:left w:val="single" w:sz="4" w:space="0" w:color="auto"/>
            </w:tcBorders>
            <w:vAlign w:val="center"/>
          </w:tcPr>
          <w:p w14:paraId="44DC16B5" w14:textId="097938E6" w:rsidR="000D1E5B" w:rsidRPr="00D3130C" w:rsidRDefault="000D1E5B" w:rsidP="000D1E5B">
            <w:pPr>
              <w:pStyle w:val="Caption"/>
              <w:keepNext/>
              <w:jc w:val="center"/>
              <w:rPr>
                <w:b w:val="0"/>
                <w:color w:val="auto"/>
                <w:sz w:val="22"/>
                <w:szCs w:val="22"/>
              </w:rPr>
            </w:pPr>
            <w:r w:rsidRPr="00D3130C">
              <w:rPr>
                <w:b w:val="0"/>
                <w:color w:val="auto"/>
                <w:sz w:val="22"/>
                <w:szCs w:val="22"/>
              </w:rPr>
              <w:t>0</w:t>
            </w:r>
          </w:p>
        </w:tc>
        <w:tc>
          <w:tcPr>
            <w:tcW w:w="1124" w:type="dxa"/>
            <w:vAlign w:val="center"/>
          </w:tcPr>
          <w:p w14:paraId="4A6006CE" w14:textId="617C7509" w:rsidR="000D1E5B" w:rsidRPr="00D3130C" w:rsidRDefault="000D1E5B" w:rsidP="000D1E5B">
            <w:pPr>
              <w:pStyle w:val="Caption"/>
              <w:keepNext/>
              <w:jc w:val="center"/>
              <w:rPr>
                <w:b w:val="0"/>
                <w:color w:val="auto"/>
                <w:sz w:val="22"/>
                <w:szCs w:val="22"/>
              </w:rPr>
            </w:pPr>
            <w:r w:rsidRPr="00D3130C">
              <w:rPr>
                <w:b w:val="0"/>
                <w:color w:val="auto"/>
                <w:sz w:val="22"/>
                <w:szCs w:val="22"/>
              </w:rPr>
              <w:t>Porto</w:t>
            </w:r>
          </w:p>
        </w:tc>
        <w:tc>
          <w:tcPr>
            <w:tcW w:w="1354" w:type="dxa"/>
            <w:vAlign w:val="center"/>
          </w:tcPr>
          <w:p w14:paraId="60F1D9A3" w14:textId="6D97D4A4" w:rsidR="000D1E5B" w:rsidRPr="00D3130C" w:rsidRDefault="00F7427F" w:rsidP="000D1E5B">
            <w:pPr>
              <w:pStyle w:val="Caption"/>
              <w:keepNext/>
              <w:jc w:val="center"/>
              <w:rPr>
                <w:b w:val="0"/>
                <w:color w:val="auto"/>
                <w:sz w:val="22"/>
                <w:szCs w:val="22"/>
              </w:rPr>
            </w:pPr>
            <w:r w:rsidRPr="00D3130C">
              <w:rPr>
                <w:b w:val="0"/>
                <w:color w:val="auto"/>
                <w:sz w:val="22"/>
                <w:szCs w:val="22"/>
              </w:rPr>
              <w:t>-192</w:t>
            </w:r>
          </w:p>
        </w:tc>
        <w:tc>
          <w:tcPr>
            <w:tcW w:w="1351" w:type="dxa"/>
            <w:vAlign w:val="center"/>
          </w:tcPr>
          <w:p w14:paraId="39372306" w14:textId="1813AC51" w:rsidR="000D1E5B" w:rsidRPr="00D3130C" w:rsidRDefault="00F7427F" w:rsidP="000D1E5B">
            <w:pPr>
              <w:pStyle w:val="Caption"/>
              <w:keepNext/>
              <w:jc w:val="center"/>
              <w:rPr>
                <w:b w:val="0"/>
                <w:color w:val="auto"/>
                <w:sz w:val="22"/>
                <w:szCs w:val="22"/>
              </w:rPr>
            </w:pPr>
            <w:r w:rsidRPr="00D3130C">
              <w:rPr>
                <w:b w:val="0"/>
                <w:color w:val="auto"/>
                <w:sz w:val="22"/>
                <w:szCs w:val="22"/>
              </w:rPr>
              <w:t>-178</w:t>
            </w:r>
          </w:p>
        </w:tc>
        <w:tc>
          <w:tcPr>
            <w:tcW w:w="1117" w:type="dxa"/>
            <w:vAlign w:val="center"/>
          </w:tcPr>
          <w:p w14:paraId="13476ABC" w14:textId="1EB4369C" w:rsidR="000D1E5B" w:rsidRPr="00D3130C" w:rsidRDefault="00A81490" w:rsidP="000D1E5B">
            <w:pPr>
              <w:pStyle w:val="Caption"/>
              <w:keepNext/>
              <w:jc w:val="center"/>
              <w:rPr>
                <w:b w:val="0"/>
                <w:color w:val="auto"/>
                <w:sz w:val="22"/>
                <w:szCs w:val="22"/>
              </w:rPr>
            </w:pPr>
            <w:r w:rsidRPr="00D3130C">
              <w:rPr>
                <w:b w:val="0"/>
                <w:color w:val="auto"/>
                <w:sz w:val="22"/>
                <w:szCs w:val="22"/>
              </w:rPr>
              <w:t>0.27</w:t>
            </w:r>
          </w:p>
        </w:tc>
      </w:tr>
      <w:tr w:rsidR="000D1E5B" w:rsidRPr="00D3130C" w14:paraId="3AA57F99" w14:textId="77777777" w:rsidTr="00F7427F">
        <w:tc>
          <w:tcPr>
            <w:tcW w:w="1897" w:type="dxa"/>
            <w:tcBorders>
              <w:right w:val="single" w:sz="4" w:space="0" w:color="auto"/>
            </w:tcBorders>
            <w:vAlign w:val="center"/>
          </w:tcPr>
          <w:p w14:paraId="7C6EDABA" w14:textId="24FA6296" w:rsidR="000D1E5B" w:rsidRPr="00D3130C" w:rsidRDefault="000D1E5B" w:rsidP="000D1E5B">
            <w:pPr>
              <w:pStyle w:val="Caption"/>
              <w:keepNext/>
              <w:jc w:val="center"/>
              <w:rPr>
                <w:b w:val="0"/>
                <w:color w:val="auto"/>
                <w:sz w:val="22"/>
                <w:szCs w:val="22"/>
              </w:rPr>
            </w:pPr>
            <w:r w:rsidRPr="00D3130C">
              <w:rPr>
                <w:b w:val="0"/>
                <w:i/>
                <w:color w:val="auto"/>
                <w:sz w:val="22"/>
                <w:szCs w:val="22"/>
              </w:rPr>
              <w:t xml:space="preserve">Chironomus </w:t>
            </w:r>
            <w:r w:rsidRPr="00D3130C">
              <w:rPr>
                <w:b w:val="0"/>
                <w:color w:val="auto"/>
                <w:sz w:val="22"/>
                <w:szCs w:val="22"/>
              </w:rPr>
              <w:t>spp.</w:t>
            </w:r>
          </w:p>
        </w:tc>
        <w:tc>
          <w:tcPr>
            <w:tcW w:w="1673" w:type="dxa"/>
            <w:tcBorders>
              <w:left w:val="single" w:sz="4" w:space="0" w:color="auto"/>
            </w:tcBorders>
            <w:vAlign w:val="center"/>
          </w:tcPr>
          <w:p w14:paraId="43CA1572" w14:textId="33833B38" w:rsidR="000D1E5B" w:rsidRPr="00D3130C" w:rsidRDefault="000D1E5B" w:rsidP="000D1E5B">
            <w:pPr>
              <w:pStyle w:val="Caption"/>
              <w:keepNext/>
              <w:jc w:val="center"/>
              <w:rPr>
                <w:b w:val="0"/>
                <w:color w:val="auto"/>
                <w:sz w:val="22"/>
                <w:szCs w:val="22"/>
              </w:rPr>
            </w:pPr>
            <w:r w:rsidRPr="00D3130C">
              <w:rPr>
                <w:b w:val="0"/>
                <w:color w:val="auto"/>
                <w:sz w:val="22"/>
                <w:szCs w:val="22"/>
              </w:rPr>
              <w:t>0</w:t>
            </w:r>
          </w:p>
        </w:tc>
        <w:tc>
          <w:tcPr>
            <w:tcW w:w="1124" w:type="dxa"/>
            <w:vAlign w:val="center"/>
          </w:tcPr>
          <w:p w14:paraId="3AA58444" w14:textId="7EA2C9FC" w:rsidR="000D1E5B" w:rsidRPr="00D3130C" w:rsidRDefault="000D1E5B" w:rsidP="000D1E5B">
            <w:pPr>
              <w:pStyle w:val="Caption"/>
              <w:keepNext/>
              <w:jc w:val="center"/>
              <w:rPr>
                <w:b w:val="0"/>
                <w:color w:val="auto"/>
                <w:sz w:val="22"/>
                <w:szCs w:val="22"/>
              </w:rPr>
            </w:pPr>
            <w:r w:rsidRPr="00D3130C">
              <w:rPr>
                <w:b w:val="0"/>
                <w:color w:val="auto"/>
                <w:sz w:val="22"/>
                <w:szCs w:val="22"/>
              </w:rPr>
              <w:t>Toledo</w:t>
            </w:r>
          </w:p>
        </w:tc>
        <w:tc>
          <w:tcPr>
            <w:tcW w:w="1354" w:type="dxa"/>
            <w:vAlign w:val="center"/>
          </w:tcPr>
          <w:p w14:paraId="7ACFF3F9" w14:textId="74C59B73" w:rsidR="000D1E5B" w:rsidRPr="00D3130C" w:rsidRDefault="00F7427F" w:rsidP="000D1E5B">
            <w:pPr>
              <w:pStyle w:val="Caption"/>
              <w:keepNext/>
              <w:jc w:val="center"/>
              <w:rPr>
                <w:b w:val="0"/>
                <w:color w:val="auto"/>
                <w:sz w:val="22"/>
                <w:szCs w:val="22"/>
              </w:rPr>
            </w:pPr>
            <w:r w:rsidRPr="00D3130C">
              <w:rPr>
                <w:b w:val="0"/>
                <w:color w:val="auto"/>
                <w:sz w:val="22"/>
                <w:szCs w:val="22"/>
              </w:rPr>
              <w:t>-109</w:t>
            </w:r>
          </w:p>
        </w:tc>
        <w:tc>
          <w:tcPr>
            <w:tcW w:w="1351" w:type="dxa"/>
            <w:vAlign w:val="center"/>
          </w:tcPr>
          <w:p w14:paraId="16CF9E68" w14:textId="45C653F3" w:rsidR="000D1E5B" w:rsidRPr="00D3130C" w:rsidRDefault="00F7427F" w:rsidP="000D1E5B">
            <w:pPr>
              <w:pStyle w:val="Caption"/>
              <w:keepNext/>
              <w:jc w:val="center"/>
              <w:rPr>
                <w:b w:val="0"/>
                <w:color w:val="auto"/>
                <w:sz w:val="22"/>
                <w:szCs w:val="22"/>
              </w:rPr>
            </w:pPr>
            <w:r w:rsidRPr="00D3130C">
              <w:rPr>
                <w:b w:val="0"/>
                <w:color w:val="auto"/>
                <w:sz w:val="22"/>
                <w:szCs w:val="22"/>
              </w:rPr>
              <w:t>-96</w:t>
            </w:r>
          </w:p>
        </w:tc>
        <w:tc>
          <w:tcPr>
            <w:tcW w:w="1117" w:type="dxa"/>
            <w:vAlign w:val="center"/>
          </w:tcPr>
          <w:p w14:paraId="35FCB481" w14:textId="029FD405" w:rsidR="000D1E5B" w:rsidRPr="00D3130C" w:rsidRDefault="00A81490" w:rsidP="000D1E5B">
            <w:pPr>
              <w:pStyle w:val="Caption"/>
              <w:keepNext/>
              <w:jc w:val="center"/>
              <w:rPr>
                <w:b w:val="0"/>
                <w:color w:val="auto"/>
                <w:sz w:val="22"/>
                <w:szCs w:val="22"/>
              </w:rPr>
            </w:pPr>
            <w:r w:rsidRPr="00D3130C">
              <w:rPr>
                <w:b w:val="0"/>
                <w:color w:val="auto"/>
                <w:sz w:val="22"/>
                <w:szCs w:val="22"/>
              </w:rPr>
              <w:t>0.11</w:t>
            </w:r>
          </w:p>
        </w:tc>
      </w:tr>
      <w:tr w:rsidR="000D1E5B" w:rsidRPr="00D3130C" w14:paraId="386F3185" w14:textId="77777777" w:rsidTr="00F7427F">
        <w:tc>
          <w:tcPr>
            <w:tcW w:w="1897" w:type="dxa"/>
            <w:tcBorders>
              <w:right w:val="single" w:sz="4" w:space="0" w:color="auto"/>
            </w:tcBorders>
            <w:vAlign w:val="center"/>
          </w:tcPr>
          <w:p w14:paraId="7A1CD60A" w14:textId="34A4D2FC" w:rsidR="000D1E5B" w:rsidRPr="00D3130C" w:rsidRDefault="000D1E5B" w:rsidP="000D1E5B">
            <w:pPr>
              <w:pStyle w:val="Caption"/>
              <w:keepNext/>
              <w:jc w:val="center"/>
              <w:rPr>
                <w:b w:val="0"/>
                <w:color w:val="auto"/>
                <w:sz w:val="22"/>
                <w:szCs w:val="22"/>
              </w:rPr>
            </w:pPr>
            <w:r w:rsidRPr="00D3130C">
              <w:rPr>
                <w:b w:val="0"/>
                <w:i/>
                <w:color w:val="auto"/>
                <w:sz w:val="22"/>
                <w:szCs w:val="22"/>
              </w:rPr>
              <w:t xml:space="preserve">Chironomus </w:t>
            </w:r>
            <w:r w:rsidRPr="00D3130C">
              <w:rPr>
                <w:b w:val="0"/>
                <w:color w:val="auto"/>
                <w:sz w:val="22"/>
                <w:szCs w:val="22"/>
              </w:rPr>
              <w:t>spp.</w:t>
            </w:r>
          </w:p>
        </w:tc>
        <w:tc>
          <w:tcPr>
            <w:tcW w:w="1673" w:type="dxa"/>
            <w:tcBorders>
              <w:left w:val="single" w:sz="4" w:space="0" w:color="auto"/>
            </w:tcBorders>
            <w:vAlign w:val="center"/>
          </w:tcPr>
          <w:p w14:paraId="3F4C2615" w14:textId="4C83A953" w:rsidR="000D1E5B" w:rsidRPr="00D3130C" w:rsidRDefault="000D1E5B" w:rsidP="000D1E5B">
            <w:pPr>
              <w:pStyle w:val="Caption"/>
              <w:keepNext/>
              <w:jc w:val="center"/>
              <w:rPr>
                <w:b w:val="0"/>
                <w:color w:val="auto"/>
                <w:sz w:val="22"/>
                <w:szCs w:val="22"/>
              </w:rPr>
            </w:pPr>
            <w:r w:rsidRPr="00D3130C">
              <w:rPr>
                <w:b w:val="0"/>
                <w:color w:val="auto"/>
                <w:sz w:val="22"/>
                <w:szCs w:val="22"/>
              </w:rPr>
              <w:t>0</w:t>
            </w:r>
          </w:p>
        </w:tc>
        <w:tc>
          <w:tcPr>
            <w:tcW w:w="1124" w:type="dxa"/>
            <w:vAlign w:val="center"/>
          </w:tcPr>
          <w:p w14:paraId="675DD58F" w14:textId="462BC215" w:rsidR="000D1E5B" w:rsidRPr="00D3130C" w:rsidRDefault="000D1E5B" w:rsidP="000D1E5B">
            <w:pPr>
              <w:pStyle w:val="Caption"/>
              <w:keepNext/>
              <w:jc w:val="center"/>
              <w:rPr>
                <w:b w:val="0"/>
                <w:color w:val="auto"/>
                <w:sz w:val="22"/>
                <w:szCs w:val="22"/>
              </w:rPr>
            </w:pPr>
            <w:r w:rsidRPr="00D3130C">
              <w:rPr>
                <w:b w:val="0"/>
                <w:color w:val="auto"/>
                <w:sz w:val="22"/>
                <w:szCs w:val="22"/>
              </w:rPr>
              <w:t>Evora</w:t>
            </w:r>
          </w:p>
        </w:tc>
        <w:tc>
          <w:tcPr>
            <w:tcW w:w="1354" w:type="dxa"/>
            <w:vAlign w:val="center"/>
          </w:tcPr>
          <w:p w14:paraId="15D6B84D" w14:textId="5BE97EFD" w:rsidR="000D1E5B" w:rsidRPr="00D3130C" w:rsidRDefault="00F7427F" w:rsidP="000D1E5B">
            <w:pPr>
              <w:pStyle w:val="Caption"/>
              <w:keepNext/>
              <w:jc w:val="center"/>
              <w:rPr>
                <w:b w:val="0"/>
                <w:color w:val="auto"/>
                <w:sz w:val="22"/>
                <w:szCs w:val="22"/>
              </w:rPr>
            </w:pPr>
            <w:r w:rsidRPr="00D3130C">
              <w:rPr>
                <w:b w:val="0"/>
                <w:color w:val="auto"/>
                <w:sz w:val="22"/>
                <w:szCs w:val="22"/>
              </w:rPr>
              <w:t>-387</w:t>
            </w:r>
          </w:p>
        </w:tc>
        <w:tc>
          <w:tcPr>
            <w:tcW w:w="1351" w:type="dxa"/>
            <w:vAlign w:val="center"/>
          </w:tcPr>
          <w:p w14:paraId="69692448" w14:textId="648F77C7" w:rsidR="000D1E5B" w:rsidRPr="00D3130C" w:rsidRDefault="00F7427F" w:rsidP="000D1E5B">
            <w:pPr>
              <w:pStyle w:val="Caption"/>
              <w:keepNext/>
              <w:jc w:val="center"/>
              <w:rPr>
                <w:b w:val="0"/>
                <w:color w:val="auto"/>
                <w:sz w:val="22"/>
                <w:szCs w:val="22"/>
              </w:rPr>
            </w:pPr>
            <w:r w:rsidRPr="00D3130C">
              <w:rPr>
                <w:b w:val="0"/>
                <w:color w:val="auto"/>
                <w:sz w:val="22"/>
                <w:szCs w:val="22"/>
              </w:rPr>
              <w:t>-372</w:t>
            </w:r>
          </w:p>
        </w:tc>
        <w:tc>
          <w:tcPr>
            <w:tcW w:w="1117" w:type="dxa"/>
            <w:vAlign w:val="center"/>
          </w:tcPr>
          <w:p w14:paraId="01A1D4D9" w14:textId="48957305" w:rsidR="000D1E5B" w:rsidRPr="00D3130C" w:rsidRDefault="00A81490" w:rsidP="000D1E5B">
            <w:pPr>
              <w:pStyle w:val="Caption"/>
              <w:keepNext/>
              <w:jc w:val="center"/>
              <w:rPr>
                <w:b w:val="0"/>
                <w:color w:val="auto"/>
                <w:sz w:val="22"/>
                <w:szCs w:val="22"/>
              </w:rPr>
            </w:pPr>
            <w:r w:rsidRPr="00D3130C">
              <w:rPr>
                <w:b w:val="0"/>
                <w:color w:val="auto"/>
                <w:sz w:val="22"/>
                <w:szCs w:val="22"/>
              </w:rPr>
              <w:t>0.26</w:t>
            </w:r>
          </w:p>
        </w:tc>
      </w:tr>
      <w:tr w:rsidR="000D1E5B" w:rsidRPr="00D3130C" w14:paraId="297938A6" w14:textId="77777777" w:rsidTr="00F7427F">
        <w:tc>
          <w:tcPr>
            <w:tcW w:w="1897" w:type="dxa"/>
            <w:tcBorders>
              <w:right w:val="single" w:sz="4" w:space="0" w:color="auto"/>
            </w:tcBorders>
            <w:vAlign w:val="center"/>
          </w:tcPr>
          <w:p w14:paraId="1CCB86FF" w14:textId="323EEAC2" w:rsidR="000D1E5B" w:rsidRPr="00D3130C" w:rsidRDefault="000D1E5B" w:rsidP="000D1E5B">
            <w:pPr>
              <w:pStyle w:val="Caption"/>
              <w:keepNext/>
              <w:jc w:val="center"/>
              <w:rPr>
                <w:b w:val="0"/>
                <w:color w:val="auto"/>
                <w:sz w:val="22"/>
                <w:szCs w:val="22"/>
              </w:rPr>
            </w:pPr>
            <w:r w:rsidRPr="00D3130C">
              <w:rPr>
                <w:b w:val="0"/>
                <w:i/>
                <w:color w:val="auto"/>
                <w:sz w:val="22"/>
                <w:szCs w:val="22"/>
              </w:rPr>
              <w:t>C. dipterum</w:t>
            </w:r>
          </w:p>
        </w:tc>
        <w:tc>
          <w:tcPr>
            <w:tcW w:w="1673" w:type="dxa"/>
            <w:tcBorders>
              <w:left w:val="single" w:sz="4" w:space="0" w:color="auto"/>
            </w:tcBorders>
            <w:vAlign w:val="center"/>
          </w:tcPr>
          <w:p w14:paraId="4706B51C" w14:textId="7203AC67" w:rsidR="000D1E5B" w:rsidRPr="00D3130C" w:rsidRDefault="000D1E5B" w:rsidP="000D1E5B">
            <w:pPr>
              <w:pStyle w:val="Caption"/>
              <w:keepNext/>
              <w:jc w:val="center"/>
              <w:rPr>
                <w:b w:val="0"/>
                <w:color w:val="auto"/>
                <w:sz w:val="22"/>
                <w:szCs w:val="22"/>
              </w:rPr>
            </w:pPr>
            <w:r w:rsidRPr="00D3130C">
              <w:rPr>
                <w:b w:val="0"/>
                <w:color w:val="auto"/>
                <w:sz w:val="22"/>
                <w:szCs w:val="22"/>
              </w:rPr>
              <w:t>0</w:t>
            </w:r>
          </w:p>
        </w:tc>
        <w:tc>
          <w:tcPr>
            <w:tcW w:w="1124" w:type="dxa"/>
            <w:vAlign w:val="center"/>
          </w:tcPr>
          <w:p w14:paraId="675ED028" w14:textId="17C16B16" w:rsidR="000D1E5B" w:rsidRPr="00D3130C" w:rsidRDefault="000D1E5B" w:rsidP="000D1E5B">
            <w:pPr>
              <w:pStyle w:val="Caption"/>
              <w:keepNext/>
              <w:jc w:val="center"/>
              <w:rPr>
                <w:b w:val="0"/>
                <w:color w:val="auto"/>
                <w:sz w:val="22"/>
                <w:szCs w:val="22"/>
              </w:rPr>
            </w:pPr>
            <w:r w:rsidRPr="00D3130C">
              <w:rPr>
                <w:b w:val="0"/>
                <w:color w:val="auto"/>
                <w:sz w:val="22"/>
                <w:szCs w:val="22"/>
              </w:rPr>
              <w:t>Porto</w:t>
            </w:r>
          </w:p>
        </w:tc>
        <w:tc>
          <w:tcPr>
            <w:tcW w:w="1354" w:type="dxa"/>
            <w:vAlign w:val="center"/>
          </w:tcPr>
          <w:p w14:paraId="3B647855" w14:textId="199EE1F6" w:rsidR="000D1E5B" w:rsidRPr="00D3130C" w:rsidRDefault="000462DD" w:rsidP="000D1E5B">
            <w:pPr>
              <w:pStyle w:val="Caption"/>
              <w:keepNext/>
              <w:jc w:val="center"/>
              <w:rPr>
                <w:b w:val="0"/>
                <w:color w:val="auto"/>
                <w:sz w:val="22"/>
                <w:szCs w:val="22"/>
              </w:rPr>
            </w:pPr>
            <w:r w:rsidRPr="00D3130C">
              <w:rPr>
                <w:b w:val="0"/>
                <w:color w:val="auto"/>
                <w:sz w:val="22"/>
                <w:szCs w:val="22"/>
              </w:rPr>
              <w:t>-12</w:t>
            </w:r>
          </w:p>
        </w:tc>
        <w:tc>
          <w:tcPr>
            <w:tcW w:w="1351" w:type="dxa"/>
            <w:vAlign w:val="center"/>
          </w:tcPr>
          <w:p w14:paraId="18691AA4" w14:textId="7E22D6FF" w:rsidR="000D1E5B" w:rsidRPr="00D3130C" w:rsidRDefault="000462DD" w:rsidP="000D1E5B">
            <w:pPr>
              <w:pStyle w:val="Caption"/>
              <w:keepNext/>
              <w:jc w:val="center"/>
              <w:rPr>
                <w:b w:val="0"/>
                <w:color w:val="auto"/>
                <w:sz w:val="22"/>
                <w:szCs w:val="22"/>
              </w:rPr>
            </w:pPr>
            <w:r w:rsidRPr="00D3130C">
              <w:rPr>
                <w:b w:val="0"/>
                <w:color w:val="auto"/>
                <w:sz w:val="22"/>
                <w:szCs w:val="22"/>
              </w:rPr>
              <w:t>1</w:t>
            </w:r>
          </w:p>
        </w:tc>
        <w:tc>
          <w:tcPr>
            <w:tcW w:w="1117" w:type="dxa"/>
            <w:vAlign w:val="center"/>
          </w:tcPr>
          <w:p w14:paraId="132FBD2E" w14:textId="286A714B" w:rsidR="000D1E5B" w:rsidRPr="00D3130C" w:rsidRDefault="00A81490" w:rsidP="000D1E5B">
            <w:pPr>
              <w:pStyle w:val="Caption"/>
              <w:keepNext/>
              <w:jc w:val="center"/>
              <w:rPr>
                <w:b w:val="0"/>
                <w:color w:val="auto"/>
                <w:sz w:val="22"/>
                <w:szCs w:val="22"/>
              </w:rPr>
            </w:pPr>
            <w:r w:rsidRPr="00D3130C">
              <w:rPr>
                <w:b w:val="0"/>
                <w:color w:val="auto"/>
                <w:sz w:val="22"/>
                <w:szCs w:val="22"/>
              </w:rPr>
              <w:t>0.60</w:t>
            </w:r>
          </w:p>
        </w:tc>
      </w:tr>
      <w:tr w:rsidR="000D1E5B" w:rsidRPr="00D3130C" w14:paraId="0705551D" w14:textId="77777777" w:rsidTr="00F7427F">
        <w:tc>
          <w:tcPr>
            <w:tcW w:w="1897" w:type="dxa"/>
            <w:tcBorders>
              <w:right w:val="single" w:sz="4" w:space="0" w:color="auto"/>
            </w:tcBorders>
            <w:vAlign w:val="center"/>
          </w:tcPr>
          <w:p w14:paraId="2A7EEEDB" w14:textId="32C0ECD1" w:rsidR="000D1E5B" w:rsidRPr="00D3130C" w:rsidRDefault="000D1E5B" w:rsidP="000D1E5B">
            <w:pPr>
              <w:pStyle w:val="Caption"/>
              <w:keepNext/>
              <w:jc w:val="center"/>
              <w:rPr>
                <w:b w:val="0"/>
                <w:color w:val="auto"/>
                <w:sz w:val="22"/>
                <w:szCs w:val="22"/>
              </w:rPr>
            </w:pPr>
            <w:r w:rsidRPr="00D3130C">
              <w:rPr>
                <w:b w:val="0"/>
                <w:i/>
                <w:color w:val="auto"/>
                <w:sz w:val="22"/>
                <w:szCs w:val="22"/>
              </w:rPr>
              <w:t>C. dipterum</w:t>
            </w:r>
          </w:p>
        </w:tc>
        <w:tc>
          <w:tcPr>
            <w:tcW w:w="1673" w:type="dxa"/>
            <w:tcBorders>
              <w:left w:val="single" w:sz="4" w:space="0" w:color="auto"/>
            </w:tcBorders>
            <w:vAlign w:val="center"/>
          </w:tcPr>
          <w:p w14:paraId="629E0406" w14:textId="11F9EC73" w:rsidR="000D1E5B" w:rsidRPr="00D3130C" w:rsidRDefault="000D1E5B" w:rsidP="000D1E5B">
            <w:pPr>
              <w:pStyle w:val="Caption"/>
              <w:keepNext/>
              <w:jc w:val="center"/>
              <w:rPr>
                <w:b w:val="0"/>
                <w:color w:val="auto"/>
                <w:sz w:val="22"/>
                <w:szCs w:val="22"/>
              </w:rPr>
            </w:pPr>
            <w:r w:rsidRPr="00D3130C">
              <w:rPr>
                <w:b w:val="0"/>
                <w:color w:val="auto"/>
                <w:sz w:val="22"/>
                <w:szCs w:val="22"/>
              </w:rPr>
              <w:t>0</w:t>
            </w:r>
          </w:p>
        </w:tc>
        <w:tc>
          <w:tcPr>
            <w:tcW w:w="1124" w:type="dxa"/>
            <w:vAlign w:val="center"/>
          </w:tcPr>
          <w:p w14:paraId="630D4A6C" w14:textId="7235DB18" w:rsidR="000D1E5B" w:rsidRPr="00D3130C" w:rsidRDefault="000D1E5B" w:rsidP="000D1E5B">
            <w:pPr>
              <w:pStyle w:val="Caption"/>
              <w:keepNext/>
              <w:jc w:val="center"/>
              <w:rPr>
                <w:b w:val="0"/>
                <w:color w:val="auto"/>
                <w:sz w:val="22"/>
                <w:szCs w:val="22"/>
              </w:rPr>
            </w:pPr>
            <w:r w:rsidRPr="00D3130C">
              <w:rPr>
                <w:b w:val="0"/>
                <w:color w:val="auto"/>
                <w:sz w:val="22"/>
                <w:szCs w:val="22"/>
              </w:rPr>
              <w:t>Toledo</w:t>
            </w:r>
          </w:p>
        </w:tc>
        <w:tc>
          <w:tcPr>
            <w:tcW w:w="1354" w:type="dxa"/>
            <w:vAlign w:val="center"/>
          </w:tcPr>
          <w:p w14:paraId="0FECEED3" w14:textId="6F610FE5" w:rsidR="000D1E5B" w:rsidRPr="00D3130C" w:rsidRDefault="00F7427F" w:rsidP="000D1E5B">
            <w:pPr>
              <w:pStyle w:val="Caption"/>
              <w:keepNext/>
              <w:jc w:val="center"/>
              <w:rPr>
                <w:b w:val="0"/>
                <w:color w:val="auto"/>
                <w:sz w:val="22"/>
                <w:szCs w:val="22"/>
              </w:rPr>
            </w:pPr>
            <w:r w:rsidRPr="00D3130C">
              <w:rPr>
                <w:b w:val="0"/>
                <w:color w:val="auto"/>
                <w:sz w:val="22"/>
                <w:szCs w:val="22"/>
              </w:rPr>
              <w:t>25</w:t>
            </w:r>
          </w:p>
        </w:tc>
        <w:tc>
          <w:tcPr>
            <w:tcW w:w="1351" w:type="dxa"/>
            <w:vAlign w:val="center"/>
          </w:tcPr>
          <w:p w14:paraId="0F92C31C" w14:textId="79ABC690" w:rsidR="000D1E5B" w:rsidRPr="00D3130C" w:rsidRDefault="00F7427F" w:rsidP="000D1E5B">
            <w:pPr>
              <w:pStyle w:val="Caption"/>
              <w:keepNext/>
              <w:jc w:val="center"/>
              <w:rPr>
                <w:b w:val="0"/>
                <w:color w:val="auto"/>
                <w:sz w:val="22"/>
                <w:szCs w:val="22"/>
              </w:rPr>
            </w:pPr>
            <w:r w:rsidRPr="00D3130C">
              <w:rPr>
                <w:b w:val="0"/>
                <w:color w:val="auto"/>
                <w:sz w:val="22"/>
                <w:szCs w:val="22"/>
              </w:rPr>
              <w:t>37</w:t>
            </w:r>
          </w:p>
        </w:tc>
        <w:tc>
          <w:tcPr>
            <w:tcW w:w="1117" w:type="dxa"/>
            <w:vAlign w:val="center"/>
          </w:tcPr>
          <w:p w14:paraId="0C53D454" w14:textId="490FC205" w:rsidR="000D1E5B" w:rsidRPr="00D3130C" w:rsidRDefault="00A81490" w:rsidP="000D1E5B">
            <w:pPr>
              <w:pStyle w:val="Caption"/>
              <w:keepNext/>
              <w:jc w:val="center"/>
              <w:rPr>
                <w:b w:val="0"/>
                <w:color w:val="auto"/>
                <w:sz w:val="22"/>
                <w:szCs w:val="22"/>
              </w:rPr>
            </w:pPr>
            <w:r w:rsidRPr="00D3130C">
              <w:rPr>
                <w:b w:val="0"/>
                <w:color w:val="auto"/>
                <w:sz w:val="22"/>
                <w:szCs w:val="22"/>
              </w:rPr>
              <w:t>0.71</w:t>
            </w:r>
          </w:p>
        </w:tc>
      </w:tr>
      <w:tr w:rsidR="000D1E5B" w:rsidRPr="00D3130C" w14:paraId="184237F1" w14:textId="77777777" w:rsidTr="00F7427F">
        <w:tc>
          <w:tcPr>
            <w:tcW w:w="1897" w:type="dxa"/>
            <w:tcBorders>
              <w:right w:val="single" w:sz="4" w:space="0" w:color="auto"/>
            </w:tcBorders>
            <w:vAlign w:val="center"/>
          </w:tcPr>
          <w:p w14:paraId="729EEEA8" w14:textId="2E49EDAF" w:rsidR="000D1E5B" w:rsidRPr="00D3130C" w:rsidRDefault="000D1E5B" w:rsidP="000D1E5B">
            <w:pPr>
              <w:pStyle w:val="Caption"/>
              <w:keepNext/>
              <w:jc w:val="center"/>
              <w:rPr>
                <w:b w:val="0"/>
                <w:color w:val="auto"/>
                <w:sz w:val="22"/>
                <w:szCs w:val="22"/>
              </w:rPr>
            </w:pPr>
            <w:r w:rsidRPr="00D3130C">
              <w:rPr>
                <w:b w:val="0"/>
                <w:i/>
                <w:color w:val="auto"/>
                <w:sz w:val="22"/>
                <w:szCs w:val="22"/>
              </w:rPr>
              <w:t>C. dipterum</w:t>
            </w:r>
          </w:p>
        </w:tc>
        <w:tc>
          <w:tcPr>
            <w:tcW w:w="1673" w:type="dxa"/>
            <w:tcBorders>
              <w:left w:val="single" w:sz="4" w:space="0" w:color="auto"/>
            </w:tcBorders>
            <w:vAlign w:val="center"/>
          </w:tcPr>
          <w:p w14:paraId="56369AEA" w14:textId="3BF0A329" w:rsidR="000D1E5B" w:rsidRPr="00D3130C" w:rsidRDefault="000D1E5B" w:rsidP="000D1E5B">
            <w:pPr>
              <w:pStyle w:val="Caption"/>
              <w:keepNext/>
              <w:jc w:val="center"/>
              <w:rPr>
                <w:b w:val="0"/>
                <w:color w:val="auto"/>
                <w:sz w:val="22"/>
                <w:szCs w:val="22"/>
              </w:rPr>
            </w:pPr>
            <w:r w:rsidRPr="00D3130C">
              <w:rPr>
                <w:b w:val="0"/>
                <w:color w:val="auto"/>
                <w:sz w:val="22"/>
                <w:szCs w:val="22"/>
              </w:rPr>
              <w:t>0</w:t>
            </w:r>
          </w:p>
        </w:tc>
        <w:tc>
          <w:tcPr>
            <w:tcW w:w="1124" w:type="dxa"/>
            <w:vAlign w:val="center"/>
          </w:tcPr>
          <w:p w14:paraId="07E1F4D4" w14:textId="17231917" w:rsidR="000D1E5B" w:rsidRPr="00D3130C" w:rsidRDefault="000D1E5B" w:rsidP="000D1E5B">
            <w:pPr>
              <w:pStyle w:val="Caption"/>
              <w:keepNext/>
              <w:jc w:val="center"/>
              <w:rPr>
                <w:b w:val="0"/>
                <w:color w:val="auto"/>
                <w:sz w:val="22"/>
                <w:szCs w:val="22"/>
              </w:rPr>
            </w:pPr>
            <w:r w:rsidRPr="00D3130C">
              <w:rPr>
                <w:b w:val="0"/>
                <w:color w:val="auto"/>
                <w:sz w:val="22"/>
                <w:szCs w:val="22"/>
              </w:rPr>
              <w:t>Evora</w:t>
            </w:r>
          </w:p>
        </w:tc>
        <w:tc>
          <w:tcPr>
            <w:tcW w:w="1354" w:type="dxa"/>
            <w:vAlign w:val="center"/>
          </w:tcPr>
          <w:p w14:paraId="027A1920" w14:textId="3ACD834F" w:rsidR="000D1E5B" w:rsidRPr="00D3130C" w:rsidRDefault="00F7427F" w:rsidP="000D1E5B">
            <w:pPr>
              <w:pStyle w:val="Caption"/>
              <w:keepNext/>
              <w:jc w:val="center"/>
              <w:rPr>
                <w:b w:val="0"/>
                <w:color w:val="auto"/>
                <w:sz w:val="22"/>
                <w:szCs w:val="22"/>
              </w:rPr>
            </w:pPr>
            <w:r w:rsidRPr="00D3130C">
              <w:rPr>
                <w:b w:val="0"/>
                <w:color w:val="auto"/>
                <w:sz w:val="22"/>
                <w:szCs w:val="22"/>
              </w:rPr>
              <w:t>91</w:t>
            </w:r>
          </w:p>
        </w:tc>
        <w:tc>
          <w:tcPr>
            <w:tcW w:w="1351" w:type="dxa"/>
            <w:vAlign w:val="center"/>
          </w:tcPr>
          <w:p w14:paraId="21228544" w14:textId="793331E1" w:rsidR="000D1E5B" w:rsidRPr="00D3130C" w:rsidRDefault="00F7427F" w:rsidP="000D1E5B">
            <w:pPr>
              <w:pStyle w:val="Caption"/>
              <w:keepNext/>
              <w:jc w:val="center"/>
              <w:rPr>
                <w:b w:val="0"/>
                <w:color w:val="auto"/>
                <w:sz w:val="22"/>
                <w:szCs w:val="22"/>
              </w:rPr>
            </w:pPr>
            <w:r w:rsidRPr="00D3130C">
              <w:rPr>
                <w:b w:val="0"/>
                <w:color w:val="auto"/>
                <w:sz w:val="22"/>
                <w:szCs w:val="22"/>
              </w:rPr>
              <w:t>105</w:t>
            </w:r>
          </w:p>
        </w:tc>
        <w:tc>
          <w:tcPr>
            <w:tcW w:w="1117" w:type="dxa"/>
            <w:vAlign w:val="center"/>
          </w:tcPr>
          <w:p w14:paraId="445F54BA" w14:textId="2490C4CE" w:rsidR="000D1E5B" w:rsidRPr="00D3130C" w:rsidRDefault="00A81490" w:rsidP="000D1E5B">
            <w:pPr>
              <w:pStyle w:val="Caption"/>
              <w:keepNext/>
              <w:jc w:val="center"/>
              <w:rPr>
                <w:b w:val="0"/>
                <w:color w:val="auto"/>
                <w:sz w:val="22"/>
                <w:szCs w:val="22"/>
              </w:rPr>
            </w:pPr>
            <w:r w:rsidRPr="00D3130C">
              <w:rPr>
                <w:b w:val="0"/>
                <w:color w:val="auto"/>
                <w:sz w:val="22"/>
                <w:szCs w:val="22"/>
              </w:rPr>
              <w:t>0.48</w:t>
            </w:r>
          </w:p>
        </w:tc>
      </w:tr>
      <w:tr w:rsidR="000D1E5B" w:rsidRPr="00D3130C" w14:paraId="665D2E80" w14:textId="77777777" w:rsidTr="00F7427F">
        <w:tc>
          <w:tcPr>
            <w:tcW w:w="1897" w:type="dxa"/>
            <w:tcBorders>
              <w:right w:val="single" w:sz="4" w:space="0" w:color="auto"/>
            </w:tcBorders>
            <w:vAlign w:val="center"/>
          </w:tcPr>
          <w:p w14:paraId="3F68E042" w14:textId="653031A8" w:rsidR="000D1E5B" w:rsidRPr="00D3130C" w:rsidRDefault="000D1E5B" w:rsidP="000D1E5B">
            <w:pPr>
              <w:pStyle w:val="Caption"/>
              <w:keepNext/>
              <w:jc w:val="center"/>
              <w:rPr>
                <w:b w:val="0"/>
                <w:color w:val="auto"/>
                <w:sz w:val="22"/>
                <w:szCs w:val="22"/>
              </w:rPr>
            </w:pPr>
            <w:r w:rsidRPr="00D3130C">
              <w:rPr>
                <w:b w:val="0"/>
                <w:i/>
                <w:color w:val="auto"/>
                <w:sz w:val="22"/>
                <w:szCs w:val="22"/>
              </w:rPr>
              <w:t>C. dipterum</w:t>
            </w:r>
          </w:p>
        </w:tc>
        <w:tc>
          <w:tcPr>
            <w:tcW w:w="1673" w:type="dxa"/>
            <w:tcBorders>
              <w:left w:val="single" w:sz="4" w:space="0" w:color="auto"/>
            </w:tcBorders>
            <w:vAlign w:val="center"/>
          </w:tcPr>
          <w:p w14:paraId="3570174C" w14:textId="19B03C41" w:rsidR="000D1E5B" w:rsidRPr="00D3130C" w:rsidRDefault="000D1E5B" w:rsidP="000D1E5B">
            <w:pPr>
              <w:pStyle w:val="Caption"/>
              <w:keepNext/>
              <w:jc w:val="center"/>
              <w:rPr>
                <w:b w:val="0"/>
                <w:color w:val="auto"/>
                <w:sz w:val="22"/>
                <w:szCs w:val="22"/>
              </w:rPr>
            </w:pPr>
            <w:r w:rsidRPr="00D3130C">
              <w:rPr>
                <w:b w:val="0"/>
                <w:color w:val="auto"/>
                <w:sz w:val="22"/>
                <w:szCs w:val="22"/>
              </w:rPr>
              <w:t>0</w:t>
            </w:r>
          </w:p>
        </w:tc>
        <w:tc>
          <w:tcPr>
            <w:tcW w:w="1124" w:type="dxa"/>
            <w:vAlign w:val="center"/>
          </w:tcPr>
          <w:p w14:paraId="283A97DA" w14:textId="38863417" w:rsidR="000D1E5B" w:rsidRPr="00D3130C" w:rsidRDefault="000D1E5B" w:rsidP="000D1E5B">
            <w:pPr>
              <w:pStyle w:val="Caption"/>
              <w:keepNext/>
              <w:jc w:val="center"/>
              <w:rPr>
                <w:b w:val="0"/>
                <w:color w:val="auto"/>
                <w:sz w:val="22"/>
                <w:szCs w:val="22"/>
              </w:rPr>
            </w:pPr>
            <w:r w:rsidRPr="00D3130C">
              <w:rPr>
                <w:b w:val="0"/>
                <w:color w:val="auto"/>
                <w:sz w:val="22"/>
                <w:szCs w:val="22"/>
              </w:rPr>
              <w:t>Murcia</w:t>
            </w:r>
          </w:p>
        </w:tc>
        <w:tc>
          <w:tcPr>
            <w:tcW w:w="1354" w:type="dxa"/>
            <w:vAlign w:val="center"/>
          </w:tcPr>
          <w:p w14:paraId="6AE0467B" w14:textId="5D42069E" w:rsidR="000D1E5B" w:rsidRPr="00D3130C" w:rsidRDefault="00F7427F" w:rsidP="000D1E5B">
            <w:pPr>
              <w:pStyle w:val="Caption"/>
              <w:keepNext/>
              <w:jc w:val="center"/>
              <w:rPr>
                <w:b w:val="0"/>
                <w:color w:val="auto"/>
                <w:sz w:val="22"/>
                <w:szCs w:val="22"/>
              </w:rPr>
            </w:pPr>
            <w:r w:rsidRPr="00D3130C">
              <w:rPr>
                <w:b w:val="0"/>
                <w:color w:val="auto"/>
                <w:sz w:val="22"/>
                <w:szCs w:val="22"/>
              </w:rPr>
              <w:t>2</w:t>
            </w:r>
          </w:p>
        </w:tc>
        <w:tc>
          <w:tcPr>
            <w:tcW w:w="1351" w:type="dxa"/>
            <w:vAlign w:val="center"/>
          </w:tcPr>
          <w:p w14:paraId="38FCD70B" w14:textId="4904C293" w:rsidR="000D1E5B" w:rsidRPr="00D3130C" w:rsidRDefault="00F7427F" w:rsidP="000D1E5B">
            <w:pPr>
              <w:pStyle w:val="Caption"/>
              <w:keepNext/>
              <w:jc w:val="center"/>
              <w:rPr>
                <w:b w:val="0"/>
                <w:color w:val="auto"/>
                <w:sz w:val="22"/>
                <w:szCs w:val="22"/>
              </w:rPr>
            </w:pPr>
            <w:r w:rsidRPr="00D3130C">
              <w:rPr>
                <w:b w:val="0"/>
                <w:color w:val="auto"/>
                <w:sz w:val="22"/>
                <w:szCs w:val="22"/>
              </w:rPr>
              <w:t>12</w:t>
            </w:r>
          </w:p>
        </w:tc>
        <w:tc>
          <w:tcPr>
            <w:tcW w:w="1117" w:type="dxa"/>
            <w:vAlign w:val="center"/>
          </w:tcPr>
          <w:p w14:paraId="56D28C4C" w14:textId="7C931C0B" w:rsidR="000D1E5B" w:rsidRPr="00D3130C" w:rsidRDefault="00A81490" w:rsidP="000D1E5B">
            <w:pPr>
              <w:pStyle w:val="Caption"/>
              <w:keepNext/>
              <w:jc w:val="center"/>
              <w:rPr>
                <w:b w:val="0"/>
                <w:color w:val="auto"/>
                <w:sz w:val="22"/>
                <w:szCs w:val="22"/>
              </w:rPr>
            </w:pPr>
            <w:r w:rsidRPr="00D3130C">
              <w:rPr>
                <w:b w:val="0"/>
                <w:color w:val="auto"/>
                <w:sz w:val="22"/>
                <w:szCs w:val="22"/>
              </w:rPr>
              <w:t>0.46</w:t>
            </w:r>
          </w:p>
        </w:tc>
      </w:tr>
      <w:tr w:rsidR="000D1E5B" w:rsidRPr="00D3130C" w14:paraId="03229063" w14:textId="77777777" w:rsidTr="00F7427F">
        <w:tc>
          <w:tcPr>
            <w:tcW w:w="1897" w:type="dxa"/>
            <w:tcBorders>
              <w:right w:val="single" w:sz="4" w:space="0" w:color="auto"/>
            </w:tcBorders>
            <w:vAlign w:val="center"/>
          </w:tcPr>
          <w:p w14:paraId="1FCDDE1C" w14:textId="04EDE721" w:rsidR="000D1E5B" w:rsidRPr="00D3130C" w:rsidRDefault="000D1E5B" w:rsidP="000D1E5B">
            <w:pPr>
              <w:pStyle w:val="Caption"/>
              <w:keepNext/>
              <w:jc w:val="center"/>
              <w:rPr>
                <w:b w:val="0"/>
                <w:color w:val="auto"/>
                <w:sz w:val="22"/>
                <w:szCs w:val="22"/>
              </w:rPr>
            </w:pPr>
            <w:r w:rsidRPr="00D3130C">
              <w:rPr>
                <w:b w:val="0"/>
                <w:i/>
                <w:color w:val="auto"/>
                <w:sz w:val="22"/>
                <w:szCs w:val="22"/>
              </w:rPr>
              <w:t>S. striolatum</w:t>
            </w:r>
          </w:p>
        </w:tc>
        <w:tc>
          <w:tcPr>
            <w:tcW w:w="1673" w:type="dxa"/>
            <w:tcBorders>
              <w:left w:val="single" w:sz="4" w:space="0" w:color="auto"/>
            </w:tcBorders>
            <w:vAlign w:val="center"/>
          </w:tcPr>
          <w:p w14:paraId="37CEAA72" w14:textId="190453B8" w:rsidR="000D1E5B" w:rsidRPr="00D3130C" w:rsidRDefault="000D1E5B" w:rsidP="000D1E5B">
            <w:pPr>
              <w:pStyle w:val="Caption"/>
              <w:keepNext/>
              <w:jc w:val="center"/>
              <w:rPr>
                <w:b w:val="0"/>
                <w:color w:val="auto"/>
                <w:sz w:val="22"/>
                <w:szCs w:val="22"/>
              </w:rPr>
            </w:pPr>
            <w:r w:rsidRPr="00D3130C">
              <w:rPr>
                <w:b w:val="0"/>
                <w:color w:val="auto"/>
                <w:sz w:val="22"/>
                <w:szCs w:val="22"/>
              </w:rPr>
              <w:t>0</w:t>
            </w:r>
          </w:p>
        </w:tc>
        <w:tc>
          <w:tcPr>
            <w:tcW w:w="1124" w:type="dxa"/>
            <w:vAlign w:val="center"/>
          </w:tcPr>
          <w:p w14:paraId="0E6D9BD4" w14:textId="0F891AB1" w:rsidR="000D1E5B" w:rsidRPr="00D3130C" w:rsidRDefault="000D1E5B" w:rsidP="000D1E5B">
            <w:pPr>
              <w:pStyle w:val="Caption"/>
              <w:keepNext/>
              <w:jc w:val="center"/>
              <w:rPr>
                <w:b w:val="0"/>
                <w:color w:val="auto"/>
                <w:sz w:val="22"/>
                <w:szCs w:val="22"/>
              </w:rPr>
            </w:pPr>
            <w:r w:rsidRPr="00D3130C">
              <w:rPr>
                <w:b w:val="0"/>
                <w:color w:val="auto"/>
                <w:sz w:val="22"/>
                <w:szCs w:val="22"/>
              </w:rPr>
              <w:t>Jaca</w:t>
            </w:r>
          </w:p>
        </w:tc>
        <w:tc>
          <w:tcPr>
            <w:tcW w:w="1354" w:type="dxa"/>
            <w:vAlign w:val="center"/>
          </w:tcPr>
          <w:p w14:paraId="1DFFC146" w14:textId="7F4F4E70" w:rsidR="000D1E5B" w:rsidRPr="00D3130C" w:rsidRDefault="000462DD" w:rsidP="000D1E5B">
            <w:pPr>
              <w:pStyle w:val="Caption"/>
              <w:keepNext/>
              <w:jc w:val="center"/>
              <w:rPr>
                <w:b w:val="0"/>
                <w:color w:val="auto"/>
                <w:sz w:val="22"/>
                <w:szCs w:val="22"/>
              </w:rPr>
            </w:pPr>
            <w:r w:rsidRPr="00D3130C">
              <w:rPr>
                <w:b w:val="0"/>
                <w:color w:val="auto"/>
                <w:sz w:val="22"/>
                <w:szCs w:val="22"/>
              </w:rPr>
              <w:t>12</w:t>
            </w:r>
          </w:p>
        </w:tc>
        <w:tc>
          <w:tcPr>
            <w:tcW w:w="1351" w:type="dxa"/>
            <w:vAlign w:val="center"/>
          </w:tcPr>
          <w:p w14:paraId="77A6692D" w14:textId="2081281C" w:rsidR="000D1E5B" w:rsidRPr="00D3130C" w:rsidRDefault="000462DD" w:rsidP="000D1E5B">
            <w:pPr>
              <w:pStyle w:val="Caption"/>
              <w:keepNext/>
              <w:jc w:val="center"/>
              <w:rPr>
                <w:b w:val="0"/>
                <w:color w:val="auto"/>
                <w:sz w:val="22"/>
                <w:szCs w:val="22"/>
              </w:rPr>
            </w:pPr>
            <w:r w:rsidRPr="00D3130C">
              <w:rPr>
                <w:b w:val="0"/>
                <w:color w:val="auto"/>
                <w:sz w:val="22"/>
                <w:szCs w:val="22"/>
              </w:rPr>
              <w:t>25</w:t>
            </w:r>
          </w:p>
        </w:tc>
        <w:tc>
          <w:tcPr>
            <w:tcW w:w="1117" w:type="dxa"/>
            <w:vAlign w:val="center"/>
          </w:tcPr>
          <w:p w14:paraId="461DDFE1" w14:textId="32A7D738" w:rsidR="000D1E5B" w:rsidRPr="00D3130C" w:rsidRDefault="00A81490" w:rsidP="000D1E5B">
            <w:pPr>
              <w:pStyle w:val="Caption"/>
              <w:keepNext/>
              <w:jc w:val="center"/>
              <w:rPr>
                <w:b w:val="0"/>
                <w:color w:val="auto"/>
                <w:sz w:val="22"/>
                <w:szCs w:val="22"/>
              </w:rPr>
            </w:pPr>
            <w:r w:rsidRPr="00D3130C">
              <w:rPr>
                <w:b w:val="0"/>
                <w:color w:val="auto"/>
                <w:sz w:val="22"/>
                <w:szCs w:val="22"/>
              </w:rPr>
              <w:t>0.01</w:t>
            </w:r>
          </w:p>
        </w:tc>
      </w:tr>
      <w:tr w:rsidR="000D1E5B" w:rsidRPr="00D3130C" w14:paraId="5060CC56" w14:textId="77777777" w:rsidTr="00F7427F">
        <w:tc>
          <w:tcPr>
            <w:tcW w:w="1897" w:type="dxa"/>
            <w:tcBorders>
              <w:right w:val="single" w:sz="4" w:space="0" w:color="auto"/>
            </w:tcBorders>
            <w:vAlign w:val="center"/>
          </w:tcPr>
          <w:p w14:paraId="6009CAAE" w14:textId="35C8A273" w:rsidR="000D1E5B" w:rsidRPr="00D3130C" w:rsidRDefault="000D1E5B" w:rsidP="000D1E5B">
            <w:pPr>
              <w:pStyle w:val="Caption"/>
              <w:keepNext/>
              <w:jc w:val="center"/>
              <w:rPr>
                <w:b w:val="0"/>
                <w:color w:val="auto"/>
                <w:sz w:val="22"/>
                <w:szCs w:val="22"/>
              </w:rPr>
            </w:pPr>
            <w:r w:rsidRPr="00D3130C">
              <w:rPr>
                <w:b w:val="0"/>
                <w:i/>
                <w:color w:val="auto"/>
                <w:sz w:val="22"/>
                <w:szCs w:val="22"/>
              </w:rPr>
              <w:t>S. striolatum</w:t>
            </w:r>
          </w:p>
        </w:tc>
        <w:tc>
          <w:tcPr>
            <w:tcW w:w="1673" w:type="dxa"/>
            <w:tcBorders>
              <w:left w:val="single" w:sz="4" w:space="0" w:color="auto"/>
            </w:tcBorders>
            <w:vAlign w:val="center"/>
          </w:tcPr>
          <w:p w14:paraId="72B14F33" w14:textId="560C85F8" w:rsidR="000D1E5B" w:rsidRPr="00D3130C" w:rsidRDefault="000D1E5B" w:rsidP="000D1E5B">
            <w:pPr>
              <w:pStyle w:val="Caption"/>
              <w:keepNext/>
              <w:jc w:val="center"/>
              <w:rPr>
                <w:b w:val="0"/>
                <w:color w:val="auto"/>
                <w:sz w:val="22"/>
                <w:szCs w:val="22"/>
              </w:rPr>
            </w:pPr>
            <w:r w:rsidRPr="00D3130C">
              <w:rPr>
                <w:b w:val="0"/>
                <w:color w:val="auto"/>
                <w:sz w:val="22"/>
                <w:szCs w:val="22"/>
              </w:rPr>
              <w:t>0</w:t>
            </w:r>
          </w:p>
        </w:tc>
        <w:tc>
          <w:tcPr>
            <w:tcW w:w="1124" w:type="dxa"/>
            <w:vAlign w:val="center"/>
          </w:tcPr>
          <w:p w14:paraId="17384E24" w14:textId="19D1C4F5" w:rsidR="000D1E5B" w:rsidRPr="00D3130C" w:rsidRDefault="000D1E5B" w:rsidP="000D1E5B">
            <w:pPr>
              <w:pStyle w:val="Caption"/>
              <w:keepNext/>
              <w:jc w:val="center"/>
              <w:rPr>
                <w:b w:val="0"/>
                <w:color w:val="auto"/>
                <w:sz w:val="22"/>
                <w:szCs w:val="22"/>
              </w:rPr>
            </w:pPr>
            <w:r w:rsidRPr="00D3130C">
              <w:rPr>
                <w:b w:val="0"/>
                <w:color w:val="auto"/>
                <w:sz w:val="22"/>
                <w:szCs w:val="22"/>
              </w:rPr>
              <w:t>Porto</w:t>
            </w:r>
          </w:p>
        </w:tc>
        <w:tc>
          <w:tcPr>
            <w:tcW w:w="1354" w:type="dxa"/>
            <w:vAlign w:val="center"/>
          </w:tcPr>
          <w:p w14:paraId="661A833B" w14:textId="2AFAC22F" w:rsidR="000D1E5B" w:rsidRPr="00D3130C" w:rsidRDefault="000462DD" w:rsidP="000D1E5B">
            <w:pPr>
              <w:pStyle w:val="Caption"/>
              <w:keepNext/>
              <w:jc w:val="center"/>
              <w:rPr>
                <w:b w:val="0"/>
                <w:color w:val="auto"/>
                <w:sz w:val="22"/>
                <w:szCs w:val="22"/>
              </w:rPr>
            </w:pPr>
            <w:r w:rsidRPr="00D3130C">
              <w:rPr>
                <w:b w:val="0"/>
                <w:color w:val="auto"/>
                <w:sz w:val="22"/>
                <w:szCs w:val="22"/>
              </w:rPr>
              <w:t>152</w:t>
            </w:r>
          </w:p>
        </w:tc>
        <w:tc>
          <w:tcPr>
            <w:tcW w:w="1351" w:type="dxa"/>
            <w:vAlign w:val="center"/>
          </w:tcPr>
          <w:p w14:paraId="22296B91" w14:textId="70F852C6" w:rsidR="000D1E5B" w:rsidRPr="00D3130C" w:rsidRDefault="000462DD" w:rsidP="000D1E5B">
            <w:pPr>
              <w:pStyle w:val="Caption"/>
              <w:keepNext/>
              <w:jc w:val="center"/>
              <w:rPr>
                <w:b w:val="0"/>
                <w:color w:val="auto"/>
                <w:sz w:val="22"/>
                <w:szCs w:val="22"/>
              </w:rPr>
            </w:pPr>
            <w:r w:rsidRPr="00D3130C">
              <w:rPr>
                <w:b w:val="0"/>
                <w:color w:val="auto"/>
                <w:sz w:val="22"/>
                <w:szCs w:val="22"/>
              </w:rPr>
              <w:t>165</w:t>
            </w:r>
          </w:p>
        </w:tc>
        <w:tc>
          <w:tcPr>
            <w:tcW w:w="1117" w:type="dxa"/>
            <w:vAlign w:val="center"/>
          </w:tcPr>
          <w:p w14:paraId="2A105A31" w14:textId="6BF857AF" w:rsidR="000D1E5B" w:rsidRPr="00D3130C" w:rsidRDefault="00A81490" w:rsidP="000D1E5B">
            <w:pPr>
              <w:pStyle w:val="Caption"/>
              <w:keepNext/>
              <w:jc w:val="center"/>
              <w:rPr>
                <w:b w:val="0"/>
                <w:color w:val="auto"/>
                <w:sz w:val="22"/>
                <w:szCs w:val="22"/>
              </w:rPr>
            </w:pPr>
            <w:r w:rsidRPr="00D3130C">
              <w:rPr>
                <w:b w:val="0"/>
                <w:color w:val="auto"/>
                <w:sz w:val="22"/>
                <w:szCs w:val="22"/>
              </w:rPr>
              <w:t>0.27</w:t>
            </w:r>
          </w:p>
        </w:tc>
      </w:tr>
      <w:tr w:rsidR="000D1E5B" w:rsidRPr="00D3130C" w14:paraId="3E1762C6" w14:textId="77777777" w:rsidTr="00F7427F">
        <w:tc>
          <w:tcPr>
            <w:tcW w:w="1897" w:type="dxa"/>
            <w:tcBorders>
              <w:right w:val="single" w:sz="4" w:space="0" w:color="auto"/>
            </w:tcBorders>
            <w:vAlign w:val="center"/>
          </w:tcPr>
          <w:p w14:paraId="2C8BE479" w14:textId="6D0CD7DD" w:rsidR="000D1E5B" w:rsidRPr="00D3130C" w:rsidRDefault="000D1E5B" w:rsidP="000D1E5B">
            <w:pPr>
              <w:pStyle w:val="Caption"/>
              <w:keepNext/>
              <w:jc w:val="center"/>
              <w:rPr>
                <w:b w:val="0"/>
                <w:color w:val="auto"/>
                <w:sz w:val="22"/>
                <w:szCs w:val="22"/>
              </w:rPr>
            </w:pPr>
            <w:r w:rsidRPr="00D3130C">
              <w:rPr>
                <w:b w:val="0"/>
                <w:i/>
                <w:color w:val="auto"/>
                <w:sz w:val="22"/>
                <w:szCs w:val="22"/>
              </w:rPr>
              <w:t>S. striolatum</w:t>
            </w:r>
          </w:p>
        </w:tc>
        <w:tc>
          <w:tcPr>
            <w:tcW w:w="1673" w:type="dxa"/>
            <w:tcBorders>
              <w:left w:val="single" w:sz="4" w:space="0" w:color="auto"/>
            </w:tcBorders>
            <w:vAlign w:val="center"/>
          </w:tcPr>
          <w:p w14:paraId="0DC8B8A6" w14:textId="397C69EA" w:rsidR="000D1E5B" w:rsidRPr="00D3130C" w:rsidRDefault="000D1E5B" w:rsidP="000D1E5B">
            <w:pPr>
              <w:pStyle w:val="Caption"/>
              <w:keepNext/>
              <w:jc w:val="center"/>
              <w:rPr>
                <w:b w:val="0"/>
                <w:color w:val="auto"/>
                <w:sz w:val="22"/>
                <w:szCs w:val="22"/>
              </w:rPr>
            </w:pPr>
            <w:r w:rsidRPr="00D3130C">
              <w:rPr>
                <w:b w:val="0"/>
                <w:color w:val="auto"/>
                <w:sz w:val="22"/>
                <w:szCs w:val="22"/>
              </w:rPr>
              <w:t>0</w:t>
            </w:r>
          </w:p>
        </w:tc>
        <w:tc>
          <w:tcPr>
            <w:tcW w:w="1124" w:type="dxa"/>
            <w:vAlign w:val="center"/>
          </w:tcPr>
          <w:p w14:paraId="68605EBE" w14:textId="1F7D9783" w:rsidR="000D1E5B" w:rsidRPr="00D3130C" w:rsidRDefault="000D1E5B" w:rsidP="000D1E5B">
            <w:pPr>
              <w:pStyle w:val="Caption"/>
              <w:keepNext/>
              <w:jc w:val="center"/>
              <w:rPr>
                <w:b w:val="0"/>
                <w:color w:val="auto"/>
                <w:sz w:val="22"/>
                <w:szCs w:val="22"/>
              </w:rPr>
            </w:pPr>
            <w:r w:rsidRPr="00D3130C">
              <w:rPr>
                <w:b w:val="0"/>
                <w:color w:val="auto"/>
                <w:sz w:val="22"/>
                <w:szCs w:val="22"/>
              </w:rPr>
              <w:t>Toledo</w:t>
            </w:r>
          </w:p>
        </w:tc>
        <w:tc>
          <w:tcPr>
            <w:tcW w:w="1354" w:type="dxa"/>
            <w:vAlign w:val="center"/>
          </w:tcPr>
          <w:p w14:paraId="541F7FD4" w14:textId="00F0D251" w:rsidR="000D1E5B" w:rsidRPr="00D3130C" w:rsidRDefault="000462DD" w:rsidP="000D1E5B">
            <w:pPr>
              <w:pStyle w:val="Caption"/>
              <w:keepNext/>
              <w:jc w:val="center"/>
              <w:rPr>
                <w:b w:val="0"/>
                <w:color w:val="auto"/>
                <w:sz w:val="22"/>
                <w:szCs w:val="22"/>
              </w:rPr>
            </w:pPr>
            <w:r w:rsidRPr="00D3130C">
              <w:rPr>
                <w:b w:val="0"/>
                <w:color w:val="auto"/>
                <w:sz w:val="22"/>
                <w:szCs w:val="22"/>
              </w:rPr>
              <w:t>-29</w:t>
            </w:r>
          </w:p>
        </w:tc>
        <w:tc>
          <w:tcPr>
            <w:tcW w:w="1351" w:type="dxa"/>
            <w:vAlign w:val="center"/>
          </w:tcPr>
          <w:p w14:paraId="5777DBEE" w14:textId="31C12553" w:rsidR="000D1E5B" w:rsidRPr="00D3130C" w:rsidRDefault="000462DD" w:rsidP="000D1E5B">
            <w:pPr>
              <w:pStyle w:val="Caption"/>
              <w:keepNext/>
              <w:jc w:val="center"/>
              <w:rPr>
                <w:b w:val="0"/>
                <w:color w:val="auto"/>
                <w:sz w:val="22"/>
                <w:szCs w:val="22"/>
              </w:rPr>
            </w:pPr>
            <w:r w:rsidRPr="00D3130C">
              <w:rPr>
                <w:b w:val="0"/>
                <w:color w:val="auto"/>
                <w:sz w:val="22"/>
                <w:szCs w:val="22"/>
              </w:rPr>
              <w:t>-18</w:t>
            </w:r>
          </w:p>
        </w:tc>
        <w:tc>
          <w:tcPr>
            <w:tcW w:w="1117" w:type="dxa"/>
            <w:vAlign w:val="center"/>
          </w:tcPr>
          <w:p w14:paraId="2C3D133A" w14:textId="3148B455" w:rsidR="000D1E5B" w:rsidRPr="00D3130C" w:rsidRDefault="00A81490" w:rsidP="000D1E5B">
            <w:pPr>
              <w:pStyle w:val="Caption"/>
              <w:keepNext/>
              <w:jc w:val="center"/>
              <w:rPr>
                <w:b w:val="0"/>
                <w:color w:val="auto"/>
                <w:sz w:val="22"/>
                <w:szCs w:val="22"/>
              </w:rPr>
            </w:pPr>
            <w:r w:rsidRPr="00D3130C">
              <w:rPr>
                <w:b w:val="0"/>
                <w:color w:val="auto"/>
                <w:sz w:val="22"/>
                <w:szCs w:val="22"/>
              </w:rPr>
              <w:t>0.21</w:t>
            </w:r>
          </w:p>
        </w:tc>
      </w:tr>
      <w:tr w:rsidR="000D1E5B" w:rsidRPr="00D3130C" w14:paraId="3FBD9A75" w14:textId="77777777" w:rsidTr="00F7427F">
        <w:tc>
          <w:tcPr>
            <w:tcW w:w="1897" w:type="dxa"/>
            <w:tcBorders>
              <w:right w:val="single" w:sz="4" w:space="0" w:color="auto"/>
            </w:tcBorders>
            <w:vAlign w:val="center"/>
          </w:tcPr>
          <w:p w14:paraId="22352371" w14:textId="20C21B12" w:rsidR="000D1E5B" w:rsidRPr="00D3130C" w:rsidRDefault="000D1E5B" w:rsidP="000D1E5B">
            <w:pPr>
              <w:pStyle w:val="Caption"/>
              <w:keepNext/>
              <w:jc w:val="center"/>
              <w:rPr>
                <w:b w:val="0"/>
                <w:color w:val="auto"/>
                <w:sz w:val="22"/>
                <w:szCs w:val="22"/>
              </w:rPr>
            </w:pPr>
            <w:r w:rsidRPr="00D3130C">
              <w:rPr>
                <w:b w:val="0"/>
                <w:i/>
                <w:color w:val="auto"/>
                <w:sz w:val="22"/>
                <w:szCs w:val="22"/>
              </w:rPr>
              <w:t>S. striolatum</w:t>
            </w:r>
          </w:p>
        </w:tc>
        <w:tc>
          <w:tcPr>
            <w:tcW w:w="1673" w:type="dxa"/>
            <w:tcBorders>
              <w:left w:val="single" w:sz="4" w:space="0" w:color="auto"/>
            </w:tcBorders>
            <w:vAlign w:val="center"/>
          </w:tcPr>
          <w:p w14:paraId="6B9D73E6" w14:textId="74F80248" w:rsidR="000D1E5B" w:rsidRPr="00D3130C" w:rsidRDefault="000D1E5B" w:rsidP="000D1E5B">
            <w:pPr>
              <w:pStyle w:val="Caption"/>
              <w:keepNext/>
              <w:jc w:val="center"/>
              <w:rPr>
                <w:b w:val="0"/>
                <w:color w:val="auto"/>
                <w:sz w:val="22"/>
                <w:szCs w:val="22"/>
              </w:rPr>
            </w:pPr>
            <w:r w:rsidRPr="00D3130C">
              <w:rPr>
                <w:b w:val="0"/>
                <w:color w:val="auto"/>
                <w:sz w:val="22"/>
                <w:szCs w:val="22"/>
              </w:rPr>
              <w:t>0</w:t>
            </w:r>
          </w:p>
        </w:tc>
        <w:tc>
          <w:tcPr>
            <w:tcW w:w="1124" w:type="dxa"/>
            <w:vAlign w:val="center"/>
          </w:tcPr>
          <w:p w14:paraId="12743432" w14:textId="302A5262" w:rsidR="000D1E5B" w:rsidRPr="00D3130C" w:rsidRDefault="000D1E5B" w:rsidP="000D1E5B">
            <w:pPr>
              <w:pStyle w:val="Caption"/>
              <w:keepNext/>
              <w:jc w:val="center"/>
              <w:rPr>
                <w:b w:val="0"/>
                <w:color w:val="auto"/>
                <w:sz w:val="22"/>
                <w:szCs w:val="22"/>
              </w:rPr>
            </w:pPr>
            <w:r w:rsidRPr="00D3130C">
              <w:rPr>
                <w:b w:val="0"/>
                <w:color w:val="auto"/>
                <w:sz w:val="22"/>
                <w:szCs w:val="22"/>
              </w:rPr>
              <w:t>Evora</w:t>
            </w:r>
          </w:p>
        </w:tc>
        <w:tc>
          <w:tcPr>
            <w:tcW w:w="1354" w:type="dxa"/>
            <w:vAlign w:val="center"/>
          </w:tcPr>
          <w:p w14:paraId="0F031C89" w14:textId="2E8149D6" w:rsidR="000D1E5B" w:rsidRPr="00D3130C" w:rsidRDefault="000462DD" w:rsidP="000D1E5B">
            <w:pPr>
              <w:pStyle w:val="Caption"/>
              <w:keepNext/>
              <w:jc w:val="center"/>
              <w:rPr>
                <w:b w:val="0"/>
                <w:color w:val="auto"/>
                <w:sz w:val="22"/>
                <w:szCs w:val="22"/>
              </w:rPr>
            </w:pPr>
            <w:r w:rsidRPr="00D3130C">
              <w:rPr>
                <w:b w:val="0"/>
                <w:color w:val="auto"/>
                <w:sz w:val="22"/>
                <w:szCs w:val="22"/>
              </w:rPr>
              <w:t>300</w:t>
            </w:r>
          </w:p>
        </w:tc>
        <w:tc>
          <w:tcPr>
            <w:tcW w:w="1351" w:type="dxa"/>
            <w:vAlign w:val="center"/>
          </w:tcPr>
          <w:p w14:paraId="056A7A5B" w14:textId="0168DA09" w:rsidR="000D1E5B" w:rsidRPr="00D3130C" w:rsidRDefault="000462DD" w:rsidP="000D1E5B">
            <w:pPr>
              <w:pStyle w:val="Caption"/>
              <w:keepNext/>
              <w:jc w:val="center"/>
              <w:rPr>
                <w:b w:val="0"/>
                <w:color w:val="auto"/>
                <w:sz w:val="22"/>
                <w:szCs w:val="22"/>
              </w:rPr>
            </w:pPr>
            <w:r w:rsidRPr="00D3130C">
              <w:rPr>
                <w:b w:val="0"/>
                <w:color w:val="auto"/>
                <w:sz w:val="22"/>
                <w:szCs w:val="22"/>
              </w:rPr>
              <w:t>314</w:t>
            </w:r>
          </w:p>
        </w:tc>
        <w:tc>
          <w:tcPr>
            <w:tcW w:w="1117" w:type="dxa"/>
            <w:vAlign w:val="center"/>
          </w:tcPr>
          <w:p w14:paraId="60E4AC94" w14:textId="4D3B001D" w:rsidR="000D1E5B" w:rsidRPr="00D3130C" w:rsidRDefault="00A81490" w:rsidP="000D1E5B">
            <w:pPr>
              <w:pStyle w:val="Caption"/>
              <w:keepNext/>
              <w:jc w:val="center"/>
              <w:rPr>
                <w:b w:val="0"/>
                <w:color w:val="auto"/>
                <w:sz w:val="22"/>
                <w:szCs w:val="22"/>
              </w:rPr>
            </w:pPr>
            <w:r w:rsidRPr="00D3130C">
              <w:rPr>
                <w:b w:val="0"/>
                <w:color w:val="auto"/>
                <w:sz w:val="22"/>
                <w:szCs w:val="22"/>
              </w:rPr>
              <w:t>0.36</w:t>
            </w:r>
          </w:p>
        </w:tc>
      </w:tr>
      <w:tr w:rsidR="000D1E5B" w:rsidRPr="00D3130C" w14:paraId="1E45D3AB" w14:textId="77777777" w:rsidTr="00F7427F">
        <w:tc>
          <w:tcPr>
            <w:tcW w:w="1897" w:type="dxa"/>
            <w:tcBorders>
              <w:right w:val="single" w:sz="4" w:space="0" w:color="auto"/>
            </w:tcBorders>
            <w:vAlign w:val="center"/>
          </w:tcPr>
          <w:p w14:paraId="67DB5B89" w14:textId="57CBB515" w:rsidR="000D1E5B" w:rsidRPr="00D3130C" w:rsidRDefault="000D1E5B" w:rsidP="000D1E5B">
            <w:pPr>
              <w:pStyle w:val="Caption"/>
              <w:keepNext/>
              <w:jc w:val="center"/>
              <w:rPr>
                <w:b w:val="0"/>
                <w:color w:val="auto"/>
                <w:sz w:val="22"/>
                <w:szCs w:val="22"/>
              </w:rPr>
            </w:pPr>
            <w:r w:rsidRPr="00D3130C">
              <w:rPr>
                <w:b w:val="0"/>
                <w:i/>
                <w:color w:val="auto"/>
                <w:sz w:val="22"/>
                <w:szCs w:val="22"/>
              </w:rPr>
              <w:t xml:space="preserve">Chironomus </w:t>
            </w:r>
            <w:r w:rsidRPr="00D3130C">
              <w:rPr>
                <w:b w:val="0"/>
                <w:color w:val="auto"/>
                <w:sz w:val="22"/>
                <w:szCs w:val="22"/>
              </w:rPr>
              <w:t>spp.</w:t>
            </w:r>
          </w:p>
        </w:tc>
        <w:tc>
          <w:tcPr>
            <w:tcW w:w="1673" w:type="dxa"/>
            <w:tcBorders>
              <w:left w:val="single" w:sz="4" w:space="0" w:color="auto"/>
            </w:tcBorders>
            <w:vAlign w:val="center"/>
          </w:tcPr>
          <w:p w14:paraId="65537939" w14:textId="697C80E9" w:rsidR="000D1E5B" w:rsidRPr="00D3130C" w:rsidRDefault="000D1E5B" w:rsidP="000D1E5B">
            <w:pPr>
              <w:pStyle w:val="Caption"/>
              <w:keepNext/>
              <w:jc w:val="center"/>
              <w:rPr>
                <w:b w:val="0"/>
                <w:color w:val="auto"/>
                <w:sz w:val="22"/>
                <w:szCs w:val="22"/>
              </w:rPr>
            </w:pPr>
            <w:r w:rsidRPr="00D3130C">
              <w:rPr>
                <w:b w:val="0"/>
                <w:color w:val="auto"/>
                <w:sz w:val="22"/>
                <w:szCs w:val="22"/>
              </w:rPr>
              <w:t>0.75</w:t>
            </w:r>
          </w:p>
        </w:tc>
        <w:tc>
          <w:tcPr>
            <w:tcW w:w="1124" w:type="dxa"/>
            <w:vAlign w:val="center"/>
          </w:tcPr>
          <w:p w14:paraId="4E5E7378" w14:textId="7338A3E4" w:rsidR="000D1E5B" w:rsidRPr="00D3130C" w:rsidRDefault="000D1E5B" w:rsidP="000D1E5B">
            <w:pPr>
              <w:pStyle w:val="Caption"/>
              <w:keepNext/>
              <w:jc w:val="center"/>
              <w:rPr>
                <w:b w:val="0"/>
                <w:color w:val="auto"/>
                <w:sz w:val="22"/>
                <w:szCs w:val="22"/>
              </w:rPr>
            </w:pPr>
            <w:r w:rsidRPr="00D3130C">
              <w:rPr>
                <w:b w:val="0"/>
                <w:color w:val="auto"/>
                <w:sz w:val="22"/>
                <w:szCs w:val="22"/>
              </w:rPr>
              <w:t>Pe</w:t>
            </w:r>
            <w:r w:rsidRPr="00D3130C">
              <w:rPr>
                <w:rFonts w:ascii="Cambria" w:hAnsi="Cambria"/>
                <w:b w:val="0"/>
                <w:color w:val="auto"/>
                <w:sz w:val="22"/>
                <w:szCs w:val="22"/>
              </w:rPr>
              <w:t>ñ</w:t>
            </w:r>
            <w:r w:rsidRPr="00D3130C">
              <w:rPr>
                <w:b w:val="0"/>
                <w:color w:val="auto"/>
                <w:sz w:val="22"/>
                <w:szCs w:val="22"/>
              </w:rPr>
              <w:t>alara</w:t>
            </w:r>
          </w:p>
        </w:tc>
        <w:tc>
          <w:tcPr>
            <w:tcW w:w="1354" w:type="dxa"/>
            <w:vAlign w:val="center"/>
          </w:tcPr>
          <w:p w14:paraId="1880B4CA" w14:textId="0F4A1526" w:rsidR="000D1E5B" w:rsidRPr="00D3130C" w:rsidRDefault="00FC2BAC" w:rsidP="000D1E5B">
            <w:pPr>
              <w:pStyle w:val="Caption"/>
              <w:keepNext/>
              <w:jc w:val="center"/>
              <w:rPr>
                <w:b w:val="0"/>
                <w:color w:val="auto"/>
                <w:sz w:val="22"/>
                <w:szCs w:val="22"/>
              </w:rPr>
            </w:pPr>
            <w:r w:rsidRPr="00D3130C">
              <w:rPr>
                <w:b w:val="0"/>
                <w:color w:val="auto"/>
                <w:sz w:val="22"/>
                <w:szCs w:val="22"/>
              </w:rPr>
              <w:t>-73</w:t>
            </w:r>
          </w:p>
        </w:tc>
        <w:tc>
          <w:tcPr>
            <w:tcW w:w="1351" w:type="dxa"/>
            <w:vAlign w:val="center"/>
          </w:tcPr>
          <w:p w14:paraId="1CA455F8" w14:textId="281A02D6" w:rsidR="000D1E5B" w:rsidRPr="00D3130C" w:rsidRDefault="00FC2BAC" w:rsidP="000D1E5B">
            <w:pPr>
              <w:pStyle w:val="Caption"/>
              <w:keepNext/>
              <w:jc w:val="center"/>
              <w:rPr>
                <w:b w:val="0"/>
                <w:color w:val="auto"/>
                <w:sz w:val="22"/>
                <w:szCs w:val="22"/>
              </w:rPr>
            </w:pPr>
            <w:r w:rsidRPr="00D3130C">
              <w:rPr>
                <w:b w:val="0"/>
                <w:color w:val="auto"/>
                <w:sz w:val="22"/>
                <w:szCs w:val="22"/>
              </w:rPr>
              <w:t>-60</w:t>
            </w:r>
          </w:p>
        </w:tc>
        <w:tc>
          <w:tcPr>
            <w:tcW w:w="1117" w:type="dxa"/>
            <w:vAlign w:val="center"/>
          </w:tcPr>
          <w:p w14:paraId="6782C17D" w14:textId="6B802D34" w:rsidR="000D1E5B" w:rsidRPr="00D3130C" w:rsidRDefault="00A81490" w:rsidP="000D1E5B">
            <w:pPr>
              <w:pStyle w:val="Caption"/>
              <w:keepNext/>
              <w:jc w:val="center"/>
              <w:rPr>
                <w:b w:val="0"/>
                <w:color w:val="auto"/>
                <w:sz w:val="22"/>
                <w:szCs w:val="22"/>
              </w:rPr>
            </w:pPr>
            <w:r w:rsidRPr="00D3130C">
              <w:rPr>
                <w:b w:val="0"/>
                <w:color w:val="auto"/>
                <w:sz w:val="22"/>
                <w:szCs w:val="22"/>
              </w:rPr>
              <w:t>0.36</w:t>
            </w:r>
          </w:p>
        </w:tc>
      </w:tr>
      <w:tr w:rsidR="000D1E5B" w:rsidRPr="00D3130C" w14:paraId="06E5F7EF" w14:textId="77777777" w:rsidTr="00F7427F">
        <w:tc>
          <w:tcPr>
            <w:tcW w:w="1897" w:type="dxa"/>
            <w:tcBorders>
              <w:right w:val="single" w:sz="4" w:space="0" w:color="auto"/>
            </w:tcBorders>
            <w:vAlign w:val="center"/>
          </w:tcPr>
          <w:p w14:paraId="77D6193D" w14:textId="3CEEB9A6" w:rsidR="000D1E5B" w:rsidRPr="00D3130C" w:rsidRDefault="000D1E5B" w:rsidP="000D1E5B">
            <w:pPr>
              <w:pStyle w:val="Caption"/>
              <w:keepNext/>
              <w:jc w:val="center"/>
              <w:rPr>
                <w:b w:val="0"/>
                <w:color w:val="auto"/>
                <w:sz w:val="22"/>
                <w:szCs w:val="22"/>
              </w:rPr>
            </w:pPr>
            <w:r w:rsidRPr="00D3130C">
              <w:rPr>
                <w:b w:val="0"/>
                <w:i/>
                <w:color w:val="auto"/>
                <w:sz w:val="22"/>
                <w:szCs w:val="22"/>
              </w:rPr>
              <w:t xml:space="preserve">Chironomus </w:t>
            </w:r>
            <w:r w:rsidRPr="00D3130C">
              <w:rPr>
                <w:b w:val="0"/>
                <w:color w:val="auto"/>
                <w:sz w:val="22"/>
                <w:szCs w:val="22"/>
              </w:rPr>
              <w:t>spp.</w:t>
            </w:r>
          </w:p>
        </w:tc>
        <w:tc>
          <w:tcPr>
            <w:tcW w:w="1673" w:type="dxa"/>
            <w:tcBorders>
              <w:left w:val="single" w:sz="4" w:space="0" w:color="auto"/>
            </w:tcBorders>
            <w:vAlign w:val="center"/>
          </w:tcPr>
          <w:p w14:paraId="6B933C5B" w14:textId="6B67B1F5" w:rsidR="000D1E5B" w:rsidRPr="00D3130C" w:rsidRDefault="000D1E5B" w:rsidP="000D1E5B">
            <w:pPr>
              <w:pStyle w:val="Caption"/>
              <w:keepNext/>
              <w:jc w:val="center"/>
              <w:rPr>
                <w:b w:val="0"/>
                <w:color w:val="auto"/>
                <w:sz w:val="22"/>
                <w:szCs w:val="22"/>
              </w:rPr>
            </w:pPr>
            <w:r w:rsidRPr="00D3130C">
              <w:rPr>
                <w:b w:val="0"/>
                <w:color w:val="auto"/>
                <w:sz w:val="22"/>
                <w:szCs w:val="22"/>
              </w:rPr>
              <w:t>0.75</w:t>
            </w:r>
          </w:p>
        </w:tc>
        <w:tc>
          <w:tcPr>
            <w:tcW w:w="1124" w:type="dxa"/>
            <w:vAlign w:val="center"/>
          </w:tcPr>
          <w:p w14:paraId="0A7F715D" w14:textId="5EF450A5" w:rsidR="000D1E5B" w:rsidRPr="00D3130C" w:rsidRDefault="000D1E5B" w:rsidP="000D1E5B">
            <w:pPr>
              <w:pStyle w:val="Caption"/>
              <w:keepNext/>
              <w:jc w:val="center"/>
              <w:rPr>
                <w:b w:val="0"/>
                <w:color w:val="auto"/>
                <w:sz w:val="22"/>
                <w:szCs w:val="22"/>
              </w:rPr>
            </w:pPr>
            <w:r w:rsidRPr="00D3130C">
              <w:rPr>
                <w:b w:val="0"/>
                <w:color w:val="auto"/>
                <w:sz w:val="22"/>
                <w:szCs w:val="22"/>
              </w:rPr>
              <w:t>Porto</w:t>
            </w:r>
          </w:p>
        </w:tc>
        <w:tc>
          <w:tcPr>
            <w:tcW w:w="1354" w:type="dxa"/>
            <w:vAlign w:val="center"/>
          </w:tcPr>
          <w:p w14:paraId="562CAB77" w14:textId="4FF79C6F" w:rsidR="000D1E5B" w:rsidRPr="00D3130C" w:rsidRDefault="00FC2BAC" w:rsidP="000D1E5B">
            <w:pPr>
              <w:pStyle w:val="Caption"/>
              <w:keepNext/>
              <w:jc w:val="center"/>
              <w:rPr>
                <w:b w:val="0"/>
                <w:color w:val="auto"/>
                <w:sz w:val="22"/>
                <w:szCs w:val="22"/>
              </w:rPr>
            </w:pPr>
            <w:r w:rsidRPr="00D3130C">
              <w:rPr>
                <w:b w:val="0"/>
                <w:color w:val="auto"/>
                <w:sz w:val="22"/>
                <w:szCs w:val="22"/>
              </w:rPr>
              <w:t>-38</w:t>
            </w:r>
          </w:p>
        </w:tc>
        <w:tc>
          <w:tcPr>
            <w:tcW w:w="1351" w:type="dxa"/>
            <w:vAlign w:val="center"/>
          </w:tcPr>
          <w:p w14:paraId="0ABAD44B" w14:textId="693931AD" w:rsidR="000D1E5B" w:rsidRPr="00D3130C" w:rsidRDefault="00FC2BAC" w:rsidP="000D1E5B">
            <w:pPr>
              <w:pStyle w:val="Caption"/>
              <w:keepNext/>
              <w:jc w:val="center"/>
              <w:rPr>
                <w:b w:val="0"/>
                <w:color w:val="auto"/>
                <w:sz w:val="22"/>
                <w:szCs w:val="22"/>
              </w:rPr>
            </w:pPr>
            <w:r w:rsidRPr="00D3130C">
              <w:rPr>
                <w:b w:val="0"/>
                <w:color w:val="auto"/>
                <w:sz w:val="22"/>
                <w:szCs w:val="22"/>
              </w:rPr>
              <w:t>-25</w:t>
            </w:r>
          </w:p>
        </w:tc>
        <w:tc>
          <w:tcPr>
            <w:tcW w:w="1117" w:type="dxa"/>
            <w:vAlign w:val="center"/>
          </w:tcPr>
          <w:p w14:paraId="3C6EEF7A" w14:textId="2F530779" w:rsidR="000D1E5B" w:rsidRPr="00D3130C" w:rsidRDefault="00A81490" w:rsidP="000D1E5B">
            <w:pPr>
              <w:pStyle w:val="Caption"/>
              <w:keepNext/>
              <w:jc w:val="center"/>
              <w:rPr>
                <w:b w:val="0"/>
                <w:color w:val="auto"/>
                <w:sz w:val="22"/>
                <w:szCs w:val="22"/>
              </w:rPr>
            </w:pPr>
            <w:r w:rsidRPr="00D3130C">
              <w:rPr>
                <w:b w:val="0"/>
                <w:color w:val="auto"/>
                <w:sz w:val="22"/>
                <w:szCs w:val="22"/>
              </w:rPr>
              <w:t>0.33</w:t>
            </w:r>
          </w:p>
        </w:tc>
      </w:tr>
      <w:tr w:rsidR="000D1E5B" w:rsidRPr="00D3130C" w14:paraId="6038EEEC" w14:textId="77777777" w:rsidTr="00F7427F">
        <w:tc>
          <w:tcPr>
            <w:tcW w:w="1897" w:type="dxa"/>
            <w:tcBorders>
              <w:right w:val="single" w:sz="4" w:space="0" w:color="auto"/>
            </w:tcBorders>
            <w:vAlign w:val="center"/>
          </w:tcPr>
          <w:p w14:paraId="3F6552C8" w14:textId="2D54F909" w:rsidR="000D1E5B" w:rsidRPr="00D3130C" w:rsidRDefault="000D1E5B" w:rsidP="000D1E5B">
            <w:pPr>
              <w:pStyle w:val="Caption"/>
              <w:keepNext/>
              <w:jc w:val="center"/>
              <w:rPr>
                <w:b w:val="0"/>
                <w:color w:val="auto"/>
                <w:sz w:val="22"/>
                <w:szCs w:val="22"/>
              </w:rPr>
            </w:pPr>
            <w:r w:rsidRPr="00D3130C">
              <w:rPr>
                <w:b w:val="0"/>
                <w:i/>
                <w:color w:val="auto"/>
                <w:sz w:val="22"/>
                <w:szCs w:val="22"/>
              </w:rPr>
              <w:t xml:space="preserve">Chironomus </w:t>
            </w:r>
            <w:r w:rsidRPr="00D3130C">
              <w:rPr>
                <w:b w:val="0"/>
                <w:color w:val="auto"/>
                <w:sz w:val="22"/>
                <w:szCs w:val="22"/>
              </w:rPr>
              <w:t>spp.</w:t>
            </w:r>
          </w:p>
        </w:tc>
        <w:tc>
          <w:tcPr>
            <w:tcW w:w="1673" w:type="dxa"/>
            <w:tcBorders>
              <w:left w:val="single" w:sz="4" w:space="0" w:color="auto"/>
            </w:tcBorders>
            <w:vAlign w:val="center"/>
          </w:tcPr>
          <w:p w14:paraId="2D259D05" w14:textId="0422FF0A" w:rsidR="000D1E5B" w:rsidRPr="00D3130C" w:rsidRDefault="000D1E5B" w:rsidP="000D1E5B">
            <w:pPr>
              <w:pStyle w:val="Caption"/>
              <w:keepNext/>
              <w:jc w:val="center"/>
              <w:rPr>
                <w:b w:val="0"/>
                <w:color w:val="auto"/>
                <w:sz w:val="22"/>
                <w:szCs w:val="22"/>
              </w:rPr>
            </w:pPr>
            <w:r w:rsidRPr="00D3130C">
              <w:rPr>
                <w:b w:val="0"/>
                <w:color w:val="auto"/>
                <w:sz w:val="22"/>
                <w:szCs w:val="22"/>
              </w:rPr>
              <w:t>0.75</w:t>
            </w:r>
          </w:p>
        </w:tc>
        <w:tc>
          <w:tcPr>
            <w:tcW w:w="1124" w:type="dxa"/>
            <w:vAlign w:val="center"/>
          </w:tcPr>
          <w:p w14:paraId="1705A4E8" w14:textId="5DC6BCA8" w:rsidR="000D1E5B" w:rsidRPr="00D3130C" w:rsidRDefault="000D1E5B" w:rsidP="000D1E5B">
            <w:pPr>
              <w:pStyle w:val="Caption"/>
              <w:keepNext/>
              <w:jc w:val="center"/>
              <w:rPr>
                <w:b w:val="0"/>
                <w:color w:val="auto"/>
                <w:sz w:val="22"/>
                <w:szCs w:val="22"/>
              </w:rPr>
            </w:pPr>
            <w:r w:rsidRPr="00D3130C">
              <w:rPr>
                <w:b w:val="0"/>
                <w:color w:val="auto"/>
                <w:sz w:val="22"/>
                <w:szCs w:val="22"/>
              </w:rPr>
              <w:t>Toledo</w:t>
            </w:r>
          </w:p>
        </w:tc>
        <w:tc>
          <w:tcPr>
            <w:tcW w:w="1354" w:type="dxa"/>
            <w:vAlign w:val="center"/>
          </w:tcPr>
          <w:p w14:paraId="4E9414D3" w14:textId="24A09FF7" w:rsidR="000D1E5B" w:rsidRPr="00D3130C" w:rsidRDefault="00FC2BAC" w:rsidP="000D1E5B">
            <w:pPr>
              <w:pStyle w:val="Caption"/>
              <w:keepNext/>
              <w:jc w:val="center"/>
              <w:rPr>
                <w:b w:val="0"/>
                <w:color w:val="auto"/>
                <w:sz w:val="22"/>
                <w:szCs w:val="22"/>
              </w:rPr>
            </w:pPr>
            <w:r w:rsidRPr="00D3130C">
              <w:rPr>
                <w:b w:val="0"/>
                <w:color w:val="auto"/>
                <w:sz w:val="22"/>
                <w:szCs w:val="22"/>
              </w:rPr>
              <w:t>14</w:t>
            </w:r>
          </w:p>
        </w:tc>
        <w:tc>
          <w:tcPr>
            <w:tcW w:w="1351" w:type="dxa"/>
            <w:vAlign w:val="center"/>
          </w:tcPr>
          <w:p w14:paraId="21EFB381" w14:textId="41259E2C" w:rsidR="000D1E5B" w:rsidRPr="00D3130C" w:rsidRDefault="00FC2BAC" w:rsidP="000D1E5B">
            <w:pPr>
              <w:pStyle w:val="Caption"/>
              <w:keepNext/>
              <w:jc w:val="center"/>
              <w:rPr>
                <w:b w:val="0"/>
                <w:color w:val="auto"/>
                <w:sz w:val="22"/>
                <w:szCs w:val="22"/>
              </w:rPr>
            </w:pPr>
            <w:r w:rsidRPr="00D3130C">
              <w:rPr>
                <w:b w:val="0"/>
                <w:color w:val="auto"/>
                <w:sz w:val="22"/>
                <w:szCs w:val="22"/>
              </w:rPr>
              <w:t>28</w:t>
            </w:r>
          </w:p>
        </w:tc>
        <w:tc>
          <w:tcPr>
            <w:tcW w:w="1117" w:type="dxa"/>
            <w:vAlign w:val="center"/>
          </w:tcPr>
          <w:p w14:paraId="03C60EF8" w14:textId="1F526FDF" w:rsidR="000D1E5B" w:rsidRPr="00D3130C" w:rsidRDefault="00A81490" w:rsidP="000D1E5B">
            <w:pPr>
              <w:pStyle w:val="Caption"/>
              <w:keepNext/>
              <w:jc w:val="center"/>
              <w:rPr>
                <w:b w:val="0"/>
                <w:color w:val="auto"/>
                <w:sz w:val="22"/>
                <w:szCs w:val="22"/>
              </w:rPr>
            </w:pPr>
            <w:r w:rsidRPr="00D3130C">
              <w:rPr>
                <w:b w:val="0"/>
                <w:color w:val="auto"/>
                <w:sz w:val="22"/>
                <w:szCs w:val="22"/>
              </w:rPr>
              <w:t>0.18</w:t>
            </w:r>
          </w:p>
        </w:tc>
      </w:tr>
      <w:tr w:rsidR="000D1E5B" w:rsidRPr="00D3130C" w14:paraId="46F0FBB2" w14:textId="77777777" w:rsidTr="00F7427F">
        <w:tc>
          <w:tcPr>
            <w:tcW w:w="1897" w:type="dxa"/>
            <w:tcBorders>
              <w:right w:val="single" w:sz="4" w:space="0" w:color="auto"/>
            </w:tcBorders>
            <w:vAlign w:val="center"/>
          </w:tcPr>
          <w:p w14:paraId="0332C1BC" w14:textId="2FE29F0B" w:rsidR="000D1E5B" w:rsidRPr="00D3130C" w:rsidRDefault="000D1E5B" w:rsidP="000D1E5B">
            <w:pPr>
              <w:pStyle w:val="Caption"/>
              <w:keepNext/>
              <w:jc w:val="center"/>
              <w:rPr>
                <w:b w:val="0"/>
                <w:color w:val="auto"/>
                <w:sz w:val="22"/>
                <w:szCs w:val="22"/>
              </w:rPr>
            </w:pPr>
            <w:r w:rsidRPr="00D3130C">
              <w:rPr>
                <w:b w:val="0"/>
                <w:i/>
                <w:color w:val="auto"/>
                <w:sz w:val="22"/>
                <w:szCs w:val="22"/>
              </w:rPr>
              <w:t xml:space="preserve">Chironomus </w:t>
            </w:r>
            <w:r w:rsidRPr="00D3130C">
              <w:rPr>
                <w:b w:val="0"/>
                <w:color w:val="auto"/>
                <w:sz w:val="22"/>
                <w:szCs w:val="22"/>
              </w:rPr>
              <w:t>spp.</w:t>
            </w:r>
          </w:p>
        </w:tc>
        <w:tc>
          <w:tcPr>
            <w:tcW w:w="1673" w:type="dxa"/>
            <w:tcBorders>
              <w:left w:val="single" w:sz="4" w:space="0" w:color="auto"/>
            </w:tcBorders>
            <w:vAlign w:val="center"/>
          </w:tcPr>
          <w:p w14:paraId="4D3EEF49" w14:textId="4D9EE000" w:rsidR="000D1E5B" w:rsidRPr="00D3130C" w:rsidRDefault="000D1E5B" w:rsidP="000D1E5B">
            <w:pPr>
              <w:pStyle w:val="Caption"/>
              <w:keepNext/>
              <w:jc w:val="center"/>
              <w:rPr>
                <w:b w:val="0"/>
                <w:color w:val="auto"/>
                <w:sz w:val="22"/>
                <w:szCs w:val="22"/>
              </w:rPr>
            </w:pPr>
            <w:r w:rsidRPr="00D3130C">
              <w:rPr>
                <w:b w:val="0"/>
                <w:color w:val="auto"/>
                <w:sz w:val="22"/>
                <w:szCs w:val="22"/>
              </w:rPr>
              <w:t>0.75</w:t>
            </w:r>
          </w:p>
        </w:tc>
        <w:tc>
          <w:tcPr>
            <w:tcW w:w="1124" w:type="dxa"/>
            <w:vAlign w:val="center"/>
          </w:tcPr>
          <w:p w14:paraId="026EA0E3" w14:textId="2C405665" w:rsidR="000D1E5B" w:rsidRPr="00D3130C" w:rsidRDefault="000D1E5B" w:rsidP="000D1E5B">
            <w:pPr>
              <w:pStyle w:val="Caption"/>
              <w:keepNext/>
              <w:jc w:val="center"/>
              <w:rPr>
                <w:b w:val="0"/>
                <w:color w:val="auto"/>
                <w:sz w:val="22"/>
                <w:szCs w:val="22"/>
              </w:rPr>
            </w:pPr>
            <w:r w:rsidRPr="00D3130C">
              <w:rPr>
                <w:b w:val="0"/>
                <w:color w:val="auto"/>
                <w:sz w:val="22"/>
                <w:szCs w:val="22"/>
              </w:rPr>
              <w:t>Evora</w:t>
            </w:r>
          </w:p>
        </w:tc>
        <w:tc>
          <w:tcPr>
            <w:tcW w:w="1354" w:type="dxa"/>
            <w:vAlign w:val="center"/>
          </w:tcPr>
          <w:p w14:paraId="691ED504" w14:textId="220C2D02" w:rsidR="000D1E5B" w:rsidRPr="00D3130C" w:rsidRDefault="00FC2BAC" w:rsidP="000D1E5B">
            <w:pPr>
              <w:pStyle w:val="Caption"/>
              <w:keepNext/>
              <w:jc w:val="center"/>
              <w:rPr>
                <w:b w:val="0"/>
                <w:color w:val="auto"/>
                <w:sz w:val="22"/>
                <w:szCs w:val="22"/>
              </w:rPr>
            </w:pPr>
            <w:r w:rsidRPr="00D3130C">
              <w:rPr>
                <w:b w:val="0"/>
                <w:color w:val="auto"/>
                <w:sz w:val="22"/>
                <w:szCs w:val="22"/>
              </w:rPr>
              <w:t>-207</w:t>
            </w:r>
          </w:p>
        </w:tc>
        <w:tc>
          <w:tcPr>
            <w:tcW w:w="1351" w:type="dxa"/>
            <w:vAlign w:val="center"/>
          </w:tcPr>
          <w:p w14:paraId="5EDEEF44" w14:textId="482767F7" w:rsidR="000D1E5B" w:rsidRPr="00D3130C" w:rsidRDefault="00FC2BAC" w:rsidP="000D1E5B">
            <w:pPr>
              <w:pStyle w:val="Caption"/>
              <w:keepNext/>
              <w:jc w:val="center"/>
              <w:rPr>
                <w:b w:val="0"/>
                <w:color w:val="auto"/>
                <w:sz w:val="22"/>
                <w:szCs w:val="22"/>
              </w:rPr>
            </w:pPr>
            <w:r w:rsidRPr="00D3130C">
              <w:rPr>
                <w:b w:val="0"/>
                <w:color w:val="auto"/>
                <w:sz w:val="22"/>
                <w:szCs w:val="22"/>
              </w:rPr>
              <w:t>-192</w:t>
            </w:r>
          </w:p>
        </w:tc>
        <w:tc>
          <w:tcPr>
            <w:tcW w:w="1117" w:type="dxa"/>
            <w:vAlign w:val="center"/>
          </w:tcPr>
          <w:p w14:paraId="298DFB5E" w14:textId="389A795B" w:rsidR="000D1E5B" w:rsidRPr="00D3130C" w:rsidRDefault="00A81490" w:rsidP="000D1E5B">
            <w:pPr>
              <w:pStyle w:val="Caption"/>
              <w:keepNext/>
              <w:jc w:val="center"/>
              <w:rPr>
                <w:b w:val="0"/>
                <w:color w:val="auto"/>
                <w:sz w:val="22"/>
                <w:szCs w:val="22"/>
              </w:rPr>
            </w:pPr>
            <w:r w:rsidRPr="00D3130C">
              <w:rPr>
                <w:b w:val="0"/>
                <w:color w:val="auto"/>
                <w:sz w:val="22"/>
                <w:szCs w:val="22"/>
              </w:rPr>
              <w:t>0.46</w:t>
            </w:r>
          </w:p>
        </w:tc>
      </w:tr>
      <w:tr w:rsidR="000D1E5B" w:rsidRPr="00D3130C" w14:paraId="7DF3843F" w14:textId="77777777" w:rsidTr="00F7427F">
        <w:tc>
          <w:tcPr>
            <w:tcW w:w="1897" w:type="dxa"/>
            <w:tcBorders>
              <w:right w:val="single" w:sz="4" w:space="0" w:color="auto"/>
            </w:tcBorders>
            <w:vAlign w:val="center"/>
          </w:tcPr>
          <w:p w14:paraId="25F4BE7F" w14:textId="23FC3B7F" w:rsidR="000D1E5B" w:rsidRPr="00D3130C" w:rsidRDefault="000D1E5B" w:rsidP="000D1E5B">
            <w:pPr>
              <w:pStyle w:val="Caption"/>
              <w:keepNext/>
              <w:jc w:val="center"/>
              <w:rPr>
                <w:b w:val="0"/>
                <w:color w:val="auto"/>
                <w:sz w:val="22"/>
                <w:szCs w:val="22"/>
              </w:rPr>
            </w:pPr>
            <w:r w:rsidRPr="00D3130C">
              <w:rPr>
                <w:b w:val="0"/>
                <w:i/>
                <w:color w:val="auto"/>
                <w:sz w:val="22"/>
                <w:szCs w:val="22"/>
              </w:rPr>
              <w:t>C. dipterum</w:t>
            </w:r>
          </w:p>
        </w:tc>
        <w:tc>
          <w:tcPr>
            <w:tcW w:w="1673" w:type="dxa"/>
            <w:tcBorders>
              <w:left w:val="single" w:sz="4" w:space="0" w:color="auto"/>
            </w:tcBorders>
            <w:vAlign w:val="center"/>
          </w:tcPr>
          <w:p w14:paraId="393CD804" w14:textId="630430C5" w:rsidR="000D1E5B" w:rsidRPr="00D3130C" w:rsidRDefault="000D1E5B" w:rsidP="000D1E5B">
            <w:pPr>
              <w:pStyle w:val="Caption"/>
              <w:keepNext/>
              <w:jc w:val="center"/>
              <w:rPr>
                <w:b w:val="0"/>
                <w:color w:val="auto"/>
                <w:sz w:val="22"/>
                <w:szCs w:val="22"/>
              </w:rPr>
            </w:pPr>
            <w:r w:rsidRPr="00D3130C">
              <w:rPr>
                <w:b w:val="0"/>
                <w:color w:val="auto"/>
                <w:sz w:val="22"/>
                <w:szCs w:val="22"/>
              </w:rPr>
              <w:t>0.75</w:t>
            </w:r>
          </w:p>
        </w:tc>
        <w:tc>
          <w:tcPr>
            <w:tcW w:w="1124" w:type="dxa"/>
            <w:vAlign w:val="center"/>
          </w:tcPr>
          <w:p w14:paraId="6E37EF09" w14:textId="3B3F209B" w:rsidR="000D1E5B" w:rsidRPr="00D3130C" w:rsidRDefault="000D1E5B" w:rsidP="000D1E5B">
            <w:pPr>
              <w:pStyle w:val="Caption"/>
              <w:keepNext/>
              <w:jc w:val="center"/>
              <w:rPr>
                <w:b w:val="0"/>
                <w:color w:val="auto"/>
                <w:sz w:val="22"/>
                <w:szCs w:val="22"/>
              </w:rPr>
            </w:pPr>
            <w:r w:rsidRPr="00D3130C">
              <w:rPr>
                <w:b w:val="0"/>
                <w:color w:val="auto"/>
                <w:sz w:val="22"/>
                <w:szCs w:val="22"/>
              </w:rPr>
              <w:t>Porto</w:t>
            </w:r>
          </w:p>
        </w:tc>
        <w:tc>
          <w:tcPr>
            <w:tcW w:w="1354" w:type="dxa"/>
            <w:vAlign w:val="center"/>
          </w:tcPr>
          <w:p w14:paraId="72DA2773" w14:textId="1B5816AA" w:rsidR="000D1E5B" w:rsidRPr="00D3130C" w:rsidRDefault="00FC2BAC" w:rsidP="000D1E5B">
            <w:pPr>
              <w:pStyle w:val="Caption"/>
              <w:keepNext/>
              <w:jc w:val="center"/>
              <w:rPr>
                <w:b w:val="0"/>
                <w:color w:val="auto"/>
                <w:sz w:val="22"/>
                <w:szCs w:val="22"/>
              </w:rPr>
            </w:pPr>
            <w:r w:rsidRPr="00D3130C">
              <w:rPr>
                <w:b w:val="0"/>
                <w:color w:val="auto"/>
                <w:sz w:val="22"/>
                <w:szCs w:val="22"/>
              </w:rPr>
              <w:t>33</w:t>
            </w:r>
          </w:p>
        </w:tc>
        <w:tc>
          <w:tcPr>
            <w:tcW w:w="1351" w:type="dxa"/>
            <w:vAlign w:val="center"/>
          </w:tcPr>
          <w:p w14:paraId="3628584B" w14:textId="1D6A2684" w:rsidR="000D1E5B" w:rsidRPr="00D3130C" w:rsidRDefault="00FC2BAC" w:rsidP="000D1E5B">
            <w:pPr>
              <w:pStyle w:val="Caption"/>
              <w:keepNext/>
              <w:jc w:val="center"/>
              <w:rPr>
                <w:b w:val="0"/>
                <w:color w:val="auto"/>
                <w:sz w:val="22"/>
                <w:szCs w:val="22"/>
              </w:rPr>
            </w:pPr>
            <w:r w:rsidRPr="00D3130C">
              <w:rPr>
                <w:b w:val="0"/>
                <w:color w:val="auto"/>
                <w:sz w:val="22"/>
                <w:szCs w:val="22"/>
              </w:rPr>
              <w:t>47</w:t>
            </w:r>
          </w:p>
        </w:tc>
        <w:tc>
          <w:tcPr>
            <w:tcW w:w="1117" w:type="dxa"/>
            <w:vAlign w:val="center"/>
          </w:tcPr>
          <w:p w14:paraId="44D01647" w14:textId="192E6C81" w:rsidR="000D1E5B" w:rsidRPr="00D3130C" w:rsidRDefault="00A81490" w:rsidP="000D1E5B">
            <w:pPr>
              <w:pStyle w:val="Caption"/>
              <w:keepNext/>
              <w:jc w:val="center"/>
              <w:rPr>
                <w:b w:val="0"/>
                <w:color w:val="auto"/>
                <w:sz w:val="22"/>
                <w:szCs w:val="22"/>
              </w:rPr>
            </w:pPr>
            <w:r w:rsidRPr="00D3130C">
              <w:rPr>
                <w:b w:val="0"/>
                <w:color w:val="auto"/>
                <w:sz w:val="22"/>
                <w:szCs w:val="22"/>
              </w:rPr>
              <w:t>0.63</w:t>
            </w:r>
          </w:p>
        </w:tc>
      </w:tr>
      <w:tr w:rsidR="000D1E5B" w:rsidRPr="00D3130C" w14:paraId="7B98293F" w14:textId="77777777" w:rsidTr="00F7427F">
        <w:tc>
          <w:tcPr>
            <w:tcW w:w="1897" w:type="dxa"/>
            <w:tcBorders>
              <w:right w:val="single" w:sz="4" w:space="0" w:color="auto"/>
            </w:tcBorders>
            <w:vAlign w:val="center"/>
          </w:tcPr>
          <w:p w14:paraId="022558A8" w14:textId="1E832A17" w:rsidR="000D1E5B" w:rsidRPr="00D3130C" w:rsidRDefault="000D1E5B" w:rsidP="000D1E5B">
            <w:pPr>
              <w:pStyle w:val="Caption"/>
              <w:keepNext/>
              <w:jc w:val="center"/>
              <w:rPr>
                <w:b w:val="0"/>
                <w:color w:val="auto"/>
                <w:sz w:val="22"/>
                <w:szCs w:val="22"/>
              </w:rPr>
            </w:pPr>
            <w:r w:rsidRPr="00D3130C">
              <w:rPr>
                <w:b w:val="0"/>
                <w:i/>
                <w:color w:val="auto"/>
                <w:sz w:val="22"/>
                <w:szCs w:val="22"/>
              </w:rPr>
              <w:t>C. dipterum</w:t>
            </w:r>
          </w:p>
        </w:tc>
        <w:tc>
          <w:tcPr>
            <w:tcW w:w="1673" w:type="dxa"/>
            <w:tcBorders>
              <w:left w:val="single" w:sz="4" w:space="0" w:color="auto"/>
            </w:tcBorders>
            <w:vAlign w:val="center"/>
          </w:tcPr>
          <w:p w14:paraId="6DC6CA91" w14:textId="32CFEE6D" w:rsidR="000D1E5B" w:rsidRPr="00D3130C" w:rsidRDefault="000D1E5B" w:rsidP="000D1E5B">
            <w:pPr>
              <w:pStyle w:val="Caption"/>
              <w:keepNext/>
              <w:jc w:val="center"/>
              <w:rPr>
                <w:b w:val="0"/>
                <w:color w:val="auto"/>
                <w:sz w:val="22"/>
                <w:szCs w:val="22"/>
              </w:rPr>
            </w:pPr>
            <w:r w:rsidRPr="00D3130C">
              <w:rPr>
                <w:b w:val="0"/>
                <w:color w:val="auto"/>
                <w:sz w:val="22"/>
                <w:szCs w:val="22"/>
              </w:rPr>
              <w:t>0.75</w:t>
            </w:r>
          </w:p>
        </w:tc>
        <w:tc>
          <w:tcPr>
            <w:tcW w:w="1124" w:type="dxa"/>
            <w:vAlign w:val="center"/>
          </w:tcPr>
          <w:p w14:paraId="7E561CF4" w14:textId="7FD2B1D2" w:rsidR="000D1E5B" w:rsidRPr="00D3130C" w:rsidRDefault="000D1E5B" w:rsidP="000D1E5B">
            <w:pPr>
              <w:pStyle w:val="Caption"/>
              <w:keepNext/>
              <w:jc w:val="center"/>
              <w:rPr>
                <w:b w:val="0"/>
                <w:color w:val="auto"/>
                <w:sz w:val="22"/>
                <w:szCs w:val="22"/>
              </w:rPr>
            </w:pPr>
            <w:r w:rsidRPr="00D3130C">
              <w:rPr>
                <w:b w:val="0"/>
                <w:color w:val="auto"/>
                <w:sz w:val="22"/>
                <w:szCs w:val="22"/>
              </w:rPr>
              <w:t>Toledo</w:t>
            </w:r>
          </w:p>
        </w:tc>
        <w:tc>
          <w:tcPr>
            <w:tcW w:w="1354" w:type="dxa"/>
            <w:vAlign w:val="center"/>
          </w:tcPr>
          <w:p w14:paraId="48A1AC5C" w14:textId="1A8BBBE0" w:rsidR="000D1E5B" w:rsidRPr="00D3130C" w:rsidRDefault="00FC2BAC" w:rsidP="000D1E5B">
            <w:pPr>
              <w:pStyle w:val="Caption"/>
              <w:keepNext/>
              <w:jc w:val="center"/>
              <w:rPr>
                <w:b w:val="0"/>
                <w:color w:val="auto"/>
                <w:sz w:val="22"/>
                <w:szCs w:val="22"/>
              </w:rPr>
            </w:pPr>
            <w:r w:rsidRPr="00D3130C">
              <w:rPr>
                <w:b w:val="0"/>
                <w:color w:val="auto"/>
                <w:sz w:val="22"/>
                <w:szCs w:val="22"/>
              </w:rPr>
              <w:t>11</w:t>
            </w:r>
          </w:p>
        </w:tc>
        <w:tc>
          <w:tcPr>
            <w:tcW w:w="1351" w:type="dxa"/>
            <w:vAlign w:val="center"/>
          </w:tcPr>
          <w:p w14:paraId="7D5E18AA" w14:textId="7DB336FF" w:rsidR="000D1E5B" w:rsidRPr="00D3130C" w:rsidRDefault="00FC2BAC" w:rsidP="000D1E5B">
            <w:pPr>
              <w:pStyle w:val="Caption"/>
              <w:keepNext/>
              <w:jc w:val="center"/>
              <w:rPr>
                <w:b w:val="0"/>
                <w:color w:val="auto"/>
                <w:sz w:val="22"/>
                <w:szCs w:val="22"/>
              </w:rPr>
            </w:pPr>
            <w:r w:rsidRPr="00D3130C">
              <w:rPr>
                <w:b w:val="0"/>
                <w:color w:val="auto"/>
                <w:sz w:val="22"/>
                <w:szCs w:val="22"/>
              </w:rPr>
              <w:t>23</w:t>
            </w:r>
          </w:p>
        </w:tc>
        <w:tc>
          <w:tcPr>
            <w:tcW w:w="1117" w:type="dxa"/>
            <w:vAlign w:val="center"/>
          </w:tcPr>
          <w:p w14:paraId="1DE52A65" w14:textId="419642E7" w:rsidR="000D1E5B" w:rsidRPr="00D3130C" w:rsidRDefault="00A81490" w:rsidP="000D1E5B">
            <w:pPr>
              <w:pStyle w:val="Caption"/>
              <w:keepNext/>
              <w:jc w:val="center"/>
              <w:rPr>
                <w:b w:val="0"/>
                <w:color w:val="auto"/>
                <w:sz w:val="22"/>
                <w:szCs w:val="22"/>
              </w:rPr>
            </w:pPr>
            <w:r w:rsidRPr="00D3130C">
              <w:rPr>
                <w:b w:val="0"/>
                <w:color w:val="auto"/>
                <w:sz w:val="22"/>
                <w:szCs w:val="22"/>
              </w:rPr>
              <w:t>0.80</w:t>
            </w:r>
          </w:p>
        </w:tc>
      </w:tr>
      <w:tr w:rsidR="000D1E5B" w:rsidRPr="00D3130C" w14:paraId="3E68601B" w14:textId="77777777" w:rsidTr="00F7427F">
        <w:tc>
          <w:tcPr>
            <w:tcW w:w="1897" w:type="dxa"/>
            <w:tcBorders>
              <w:right w:val="single" w:sz="4" w:space="0" w:color="auto"/>
            </w:tcBorders>
            <w:vAlign w:val="center"/>
          </w:tcPr>
          <w:p w14:paraId="17735DCF" w14:textId="28F27B9D" w:rsidR="000D1E5B" w:rsidRPr="00D3130C" w:rsidRDefault="000D1E5B" w:rsidP="000D1E5B">
            <w:pPr>
              <w:pStyle w:val="Caption"/>
              <w:keepNext/>
              <w:jc w:val="center"/>
              <w:rPr>
                <w:b w:val="0"/>
                <w:color w:val="auto"/>
                <w:sz w:val="22"/>
                <w:szCs w:val="22"/>
              </w:rPr>
            </w:pPr>
            <w:r w:rsidRPr="00D3130C">
              <w:rPr>
                <w:b w:val="0"/>
                <w:i/>
                <w:color w:val="auto"/>
                <w:sz w:val="22"/>
                <w:szCs w:val="22"/>
              </w:rPr>
              <w:t>C. dipterum</w:t>
            </w:r>
          </w:p>
        </w:tc>
        <w:tc>
          <w:tcPr>
            <w:tcW w:w="1673" w:type="dxa"/>
            <w:tcBorders>
              <w:left w:val="single" w:sz="4" w:space="0" w:color="auto"/>
            </w:tcBorders>
            <w:vAlign w:val="center"/>
          </w:tcPr>
          <w:p w14:paraId="3FE294DB" w14:textId="6DFAA4E9" w:rsidR="000D1E5B" w:rsidRPr="00D3130C" w:rsidRDefault="000D1E5B" w:rsidP="000D1E5B">
            <w:pPr>
              <w:pStyle w:val="Caption"/>
              <w:keepNext/>
              <w:jc w:val="center"/>
              <w:rPr>
                <w:b w:val="0"/>
                <w:color w:val="auto"/>
                <w:sz w:val="22"/>
                <w:szCs w:val="22"/>
              </w:rPr>
            </w:pPr>
            <w:r w:rsidRPr="00D3130C">
              <w:rPr>
                <w:b w:val="0"/>
                <w:color w:val="auto"/>
                <w:sz w:val="22"/>
                <w:szCs w:val="22"/>
              </w:rPr>
              <w:t>0.75</w:t>
            </w:r>
          </w:p>
        </w:tc>
        <w:tc>
          <w:tcPr>
            <w:tcW w:w="1124" w:type="dxa"/>
            <w:vAlign w:val="center"/>
          </w:tcPr>
          <w:p w14:paraId="72757A69" w14:textId="50FCCB7C" w:rsidR="000D1E5B" w:rsidRPr="00D3130C" w:rsidRDefault="000D1E5B" w:rsidP="000D1E5B">
            <w:pPr>
              <w:pStyle w:val="Caption"/>
              <w:keepNext/>
              <w:jc w:val="center"/>
              <w:rPr>
                <w:b w:val="0"/>
                <w:color w:val="auto"/>
                <w:sz w:val="22"/>
                <w:szCs w:val="22"/>
              </w:rPr>
            </w:pPr>
            <w:r w:rsidRPr="00D3130C">
              <w:rPr>
                <w:b w:val="0"/>
                <w:color w:val="auto"/>
                <w:sz w:val="22"/>
                <w:szCs w:val="22"/>
              </w:rPr>
              <w:t>Evora</w:t>
            </w:r>
          </w:p>
        </w:tc>
        <w:tc>
          <w:tcPr>
            <w:tcW w:w="1354" w:type="dxa"/>
            <w:vAlign w:val="center"/>
          </w:tcPr>
          <w:p w14:paraId="1FE5FAB8" w14:textId="033322CE" w:rsidR="000D1E5B" w:rsidRPr="00D3130C" w:rsidRDefault="00FC2BAC" w:rsidP="000D1E5B">
            <w:pPr>
              <w:pStyle w:val="Caption"/>
              <w:keepNext/>
              <w:jc w:val="center"/>
              <w:rPr>
                <w:b w:val="0"/>
                <w:color w:val="auto"/>
                <w:sz w:val="22"/>
                <w:szCs w:val="22"/>
              </w:rPr>
            </w:pPr>
            <w:r w:rsidRPr="00D3130C">
              <w:rPr>
                <w:b w:val="0"/>
                <w:color w:val="auto"/>
                <w:sz w:val="22"/>
                <w:szCs w:val="22"/>
              </w:rPr>
              <w:t>190</w:t>
            </w:r>
          </w:p>
        </w:tc>
        <w:tc>
          <w:tcPr>
            <w:tcW w:w="1351" w:type="dxa"/>
            <w:vAlign w:val="center"/>
          </w:tcPr>
          <w:p w14:paraId="54D01FF6" w14:textId="5BCAEA4A" w:rsidR="000D1E5B" w:rsidRPr="00D3130C" w:rsidRDefault="00FC2BAC" w:rsidP="000D1E5B">
            <w:pPr>
              <w:pStyle w:val="Caption"/>
              <w:keepNext/>
              <w:jc w:val="center"/>
              <w:rPr>
                <w:b w:val="0"/>
                <w:color w:val="auto"/>
                <w:sz w:val="22"/>
                <w:szCs w:val="22"/>
              </w:rPr>
            </w:pPr>
            <w:r w:rsidRPr="00D3130C">
              <w:rPr>
                <w:b w:val="0"/>
                <w:color w:val="auto"/>
                <w:sz w:val="22"/>
                <w:szCs w:val="22"/>
              </w:rPr>
              <w:t>203</w:t>
            </w:r>
          </w:p>
        </w:tc>
        <w:tc>
          <w:tcPr>
            <w:tcW w:w="1117" w:type="dxa"/>
            <w:vAlign w:val="center"/>
          </w:tcPr>
          <w:p w14:paraId="4F670645" w14:textId="3C917DAC" w:rsidR="000D1E5B" w:rsidRPr="00D3130C" w:rsidRDefault="00A81490" w:rsidP="000D1E5B">
            <w:pPr>
              <w:pStyle w:val="Caption"/>
              <w:keepNext/>
              <w:jc w:val="center"/>
              <w:rPr>
                <w:b w:val="0"/>
                <w:color w:val="auto"/>
                <w:sz w:val="22"/>
                <w:szCs w:val="22"/>
              </w:rPr>
            </w:pPr>
            <w:r w:rsidRPr="00D3130C">
              <w:rPr>
                <w:b w:val="0"/>
                <w:color w:val="auto"/>
                <w:sz w:val="22"/>
                <w:szCs w:val="22"/>
              </w:rPr>
              <w:t>0.35</w:t>
            </w:r>
          </w:p>
        </w:tc>
      </w:tr>
      <w:tr w:rsidR="000D1E5B" w:rsidRPr="00D3130C" w14:paraId="7AC45D34" w14:textId="77777777" w:rsidTr="00F7427F">
        <w:tc>
          <w:tcPr>
            <w:tcW w:w="1897" w:type="dxa"/>
            <w:tcBorders>
              <w:right w:val="single" w:sz="4" w:space="0" w:color="auto"/>
            </w:tcBorders>
            <w:vAlign w:val="center"/>
          </w:tcPr>
          <w:p w14:paraId="453BB9E2" w14:textId="797D05E8" w:rsidR="000D1E5B" w:rsidRPr="00D3130C" w:rsidRDefault="000D1E5B" w:rsidP="000D1E5B">
            <w:pPr>
              <w:pStyle w:val="Caption"/>
              <w:keepNext/>
              <w:jc w:val="center"/>
              <w:rPr>
                <w:b w:val="0"/>
                <w:color w:val="auto"/>
                <w:sz w:val="22"/>
                <w:szCs w:val="22"/>
              </w:rPr>
            </w:pPr>
            <w:r w:rsidRPr="00D3130C">
              <w:rPr>
                <w:b w:val="0"/>
                <w:i/>
                <w:color w:val="auto"/>
                <w:sz w:val="22"/>
                <w:szCs w:val="22"/>
              </w:rPr>
              <w:t>C. dipterum</w:t>
            </w:r>
          </w:p>
        </w:tc>
        <w:tc>
          <w:tcPr>
            <w:tcW w:w="1673" w:type="dxa"/>
            <w:tcBorders>
              <w:left w:val="single" w:sz="4" w:space="0" w:color="auto"/>
            </w:tcBorders>
            <w:vAlign w:val="center"/>
          </w:tcPr>
          <w:p w14:paraId="1F56F748" w14:textId="43956C44" w:rsidR="000D1E5B" w:rsidRPr="00D3130C" w:rsidRDefault="000D1E5B" w:rsidP="000D1E5B">
            <w:pPr>
              <w:pStyle w:val="Caption"/>
              <w:keepNext/>
              <w:jc w:val="center"/>
              <w:rPr>
                <w:b w:val="0"/>
                <w:color w:val="auto"/>
                <w:sz w:val="22"/>
                <w:szCs w:val="22"/>
              </w:rPr>
            </w:pPr>
            <w:r w:rsidRPr="00D3130C">
              <w:rPr>
                <w:b w:val="0"/>
                <w:color w:val="auto"/>
                <w:sz w:val="22"/>
                <w:szCs w:val="22"/>
              </w:rPr>
              <w:t>0.75</w:t>
            </w:r>
          </w:p>
        </w:tc>
        <w:tc>
          <w:tcPr>
            <w:tcW w:w="1124" w:type="dxa"/>
            <w:vAlign w:val="center"/>
          </w:tcPr>
          <w:p w14:paraId="66595960" w14:textId="0D173A2D" w:rsidR="000D1E5B" w:rsidRPr="00D3130C" w:rsidRDefault="000D1E5B" w:rsidP="000D1E5B">
            <w:pPr>
              <w:pStyle w:val="Caption"/>
              <w:keepNext/>
              <w:jc w:val="center"/>
              <w:rPr>
                <w:b w:val="0"/>
                <w:color w:val="auto"/>
                <w:sz w:val="22"/>
                <w:szCs w:val="22"/>
              </w:rPr>
            </w:pPr>
            <w:r w:rsidRPr="00D3130C">
              <w:rPr>
                <w:b w:val="0"/>
                <w:color w:val="auto"/>
                <w:sz w:val="22"/>
                <w:szCs w:val="22"/>
              </w:rPr>
              <w:t>Murcia</w:t>
            </w:r>
          </w:p>
        </w:tc>
        <w:tc>
          <w:tcPr>
            <w:tcW w:w="1354" w:type="dxa"/>
            <w:vAlign w:val="center"/>
          </w:tcPr>
          <w:p w14:paraId="0CC69803" w14:textId="77907729" w:rsidR="000D1E5B" w:rsidRPr="00D3130C" w:rsidRDefault="00FC2BAC" w:rsidP="000D1E5B">
            <w:pPr>
              <w:pStyle w:val="Caption"/>
              <w:keepNext/>
              <w:jc w:val="center"/>
              <w:rPr>
                <w:b w:val="0"/>
                <w:color w:val="auto"/>
                <w:sz w:val="22"/>
                <w:szCs w:val="22"/>
              </w:rPr>
            </w:pPr>
            <w:r w:rsidRPr="00D3130C">
              <w:rPr>
                <w:b w:val="0"/>
                <w:color w:val="auto"/>
                <w:sz w:val="22"/>
                <w:szCs w:val="22"/>
              </w:rPr>
              <w:t>60</w:t>
            </w:r>
          </w:p>
        </w:tc>
        <w:tc>
          <w:tcPr>
            <w:tcW w:w="1351" w:type="dxa"/>
            <w:vAlign w:val="center"/>
          </w:tcPr>
          <w:p w14:paraId="39C2604A" w14:textId="7C38518F" w:rsidR="000D1E5B" w:rsidRPr="00D3130C" w:rsidRDefault="00FC2BAC" w:rsidP="000D1E5B">
            <w:pPr>
              <w:pStyle w:val="Caption"/>
              <w:keepNext/>
              <w:jc w:val="center"/>
              <w:rPr>
                <w:b w:val="0"/>
                <w:color w:val="auto"/>
                <w:sz w:val="22"/>
                <w:szCs w:val="22"/>
              </w:rPr>
            </w:pPr>
            <w:r w:rsidRPr="00D3130C">
              <w:rPr>
                <w:b w:val="0"/>
                <w:color w:val="auto"/>
                <w:sz w:val="22"/>
                <w:szCs w:val="22"/>
              </w:rPr>
              <w:t>70</w:t>
            </w:r>
          </w:p>
        </w:tc>
        <w:tc>
          <w:tcPr>
            <w:tcW w:w="1117" w:type="dxa"/>
            <w:vAlign w:val="center"/>
          </w:tcPr>
          <w:p w14:paraId="70F4CF5F" w14:textId="348EFC96" w:rsidR="000D1E5B" w:rsidRPr="00D3130C" w:rsidRDefault="00A81490" w:rsidP="000D1E5B">
            <w:pPr>
              <w:pStyle w:val="Caption"/>
              <w:keepNext/>
              <w:jc w:val="center"/>
              <w:rPr>
                <w:b w:val="0"/>
                <w:color w:val="auto"/>
                <w:sz w:val="22"/>
                <w:szCs w:val="22"/>
              </w:rPr>
            </w:pPr>
            <w:r w:rsidRPr="00D3130C">
              <w:rPr>
                <w:b w:val="0"/>
                <w:color w:val="auto"/>
                <w:sz w:val="22"/>
                <w:szCs w:val="22"/>
              </w:rPr>
              <w:t>0.58</w:t>
            </w:r>
          </w:p>
        </w:tc>
      </w:tr>
      <w:tr w:rsidR="00FC2BAC" w:rsidRPr="00D3130C" w14:paraId="114D3B52" w14:textId="77777777" w:rsidTr="00F7427F">
        <w:tc>
          <w:tcPr>
            <w:tcW w:w="1897" w:type="dxa"/>
            <w:tcBorders>
              <w:right w:val="single" w:sz="4" w:space="0" w:color="auto"/>
            </w:tcBorders>
            <w:vAlign w:val="center"/>
          </w:tcPr>
          <w:p w14:paraId="5A389118" w14:textId="4C58873F" w:rsidR="00FC2BAC" w:rsidRPr="00D3130C" w:rsidRDefault="00FC2BAC" w:rsidP="000D1E5B">
            <w:pPr>
              <w:pStyle w:val="Caption"/>
              <w:keepNext/>
              <w:jc w:val="center"/>
              <w:rPr>
                <w:b w:val="0"/>
                <w:color w:val="auto"/>
                <w:sz w:val="22"/>
                <w:szCs w:val="22"/>
              </w:rPr>
            </w:pPr>
            <w:r w:rsidRPr="00D3130C">
              <w:rPr>
                <w:b w:val="0"/>
                <w:i/>
                <w:color w:val="auto"/>
                <w:sz w:val="22"/>
                <w:szCs w:val="22"/>
              </w:rPr>
              <w:t>S. striolatum</w:t>
            </w:r>
          </w:p>
        </w:tc>
        <w:tc>
          <w:tcPr>
            <w:tcW w:w="1673" w:type="dxa"/>
            <w:tcBorders>
              <w:left w:val="single" w:sz="4" w:space="0" w:color="auto"/>
            </w:tcBorders>
            <w:vAlign w:val="center"/>
          </w:tcPr>
          <w:p w14:paraId="472333A3" w14:textId="56673CA7" w:rsidR="00FC2BAC" w:rsidRPr="00D3130C" w:rsidRDefault="00FC2BAC" w:rsidP="000D1E5B">
            <w:pPr>
              <w:pStyle w:val="Caption"/>
              <w:keepNext/>
              <w:jc w:val="center"/>
              <w:rPr>
                <w:b w:val="0"/>
                <w:color w:val="auto"/>
                <w:sz w:val="22"/>
                <w:szCs w:val="22"/>
              </w:rPr>
            </w:pPr>
            <w:r w:rsidRPr="00D3130C">
              <w:rPr>
                <w:b w:val="0"/>
                <w:color w:val="auto"/>
                <w:sz w:val="22"/>
                <w:szCs w:val="22"/>
              </w:rPr>
              <w:t>0.75</w:t>
            </w:r>
          </w:p>
        </w:tc>
        <w:tc>
          <w:tcPr>
            <w:tcW w:w="1124" w:type="dxa"/>
            <w:vAlign w:val="center"/>
          </w:tcPr>
          <w:p w14:paraId="2C80DFF7" w14:textId="4F1F99ED" w:rsidR="00FC2BAC" w:rsidRPr="00D3130C" w:rsidRDefault="00FC2BAC" w:rsidP="000D1E5B">
            <w:pPr>
              <w:pStyle w:val="Caption"/>
              <w:keepNext/>
              <w:jc w:val="center"/>
              <w:rPr>
                <w:b w:val="0"/>
                <w:color w:val="auto"/>
                <w:sz w:val="22"/>
                <w:szCs w:val="22"/>
              </w:rPr>
            </w:pPr>
            <w:r w:rsidRPr="00D3130C">
              <w:rPr>
                <w:b w:val="0"/>
                <w:color w:val="auto"/>
                <w:sz w:val="22"/>
                <w:szCs w:val="22"/>
              </w:rPr>
              <w:t>Jaca</w:t>
            </w:r>
          </w:p>
        </w:tc>
        <w:tc>
          <w:tcPr>
            <w:tcW w:w="1354" w:type="dxa"/>
            <w:vAlign w:val="center"/>
          </w:tcPr>
          <w:p w14:paraId="671CC1D9" w14:textId="128AEE3B" w:rsidR="00FC2BAC" w:rsidRPr="00D3130C" w:rsidRDefault="00FC2BAC" w:rsidP="000D1E5B">
            <w:pPr>
              <w:pStyle w:val="Caption"/>
              <w:keepNext/>
              <w:jc w:val="center"/>
              <w:rPr>
                <w:b w:val="0"/>
                <w:color w:val="auto"/>
                <w:sz w:val="22"/>
                <w:szCs w:val="22"/>
              </w:rPr>
            </w:pPr>
            <w:r w:rsidRPr="00D3130C">
              <w:rPr>
                <w:b w:val="0"/>
                <w:color w:val="auto"/>
                <w:sz w:val="22"/>
                <w:szCs w:val="22"/>
              </w:rPr>
              <w:t>-7</w:t>
            </w:r>
          </w:p>
        </w:tc>
        <w:tc>
          <w:tcPr>
            <w:tcW w:w="1351" w:type="dxa"/>
            <w:vAlign w:val="center"/>
          </w:tcPr>
          <w:p w14:paraId="554587BC" w14:textId="76E213A3" w:rsidR="00FC2BAC" w:rsidRPr="00D3130C" w:rsidRDefault="00FC2BAC" w:rsidP="000D1E5B">
            <w:pPr>
              <w:pStyle w:val="Caption"/>
              <w:keepNext/>
              <w:jc w:val="center"/>
              <w:rPr>
                <w:b w:val="0"/>
                <w:color w:val="auto"/>
                <w:sz w:val="22"/>
                <w:szCs w:val="22"/>
              </w:rPr>
            </w:pPr>
            <w:r w:rsidRPr="00D3130C">
              <w:rPr>
                <w:b w:val="0"/>
                <w:color w:val="auto"/>
                <w:sz w:val="22"/>
                <w:szCs w:val="22"/>
              </w:rPr>
              <w:t>6</w:t>
            </w:r>
          </w:p>
        </w:tc>
        <w:tc>
          <w:tcPr>
            <w:tcW w:w="1117" w:type="dxa"/>
            <w:vAlign w:val="center"/>
          </w:tcPr>
          <w:p w14:paraId="67751255" w14:textId="6C7CDCCF" w:rsidR="00FC2BAC" w:rsidRPr="00D3130C" w:rsidRDefault="00A81490" w:rsidP="000D1E5B">
            <w:pPr>
              <w:pStyle w:val="Caption"/>
              <w:keepNext/>
              <w:jc w:val="center"/>
              <w:rPr>
                <w:b w:val="0"/>
                <w:color w:val="auto"/>
                <w:sz w:val="22"/>
                <w:szCs w:val="22"/>
              </w:rPr>
            </w:pPr>
            <w:r w:rsidRPr="00D3130C">
              <w:rPr>
                <w:b w:val="0"/>
                <w:color w:val="auto"/>
                <w:sz w:val="22"/>
                <w:szCs w:val="22"/>
              </w:rPr>
              <w:t>0.35</w:t>
            </w:r>
          </w:p>
        </w:tc>
      </w:tr>
      <w:tr w:rsidR="00FC2BAC" w:rsidRPr="00D3130C" w14:paraId="7D197033" w14:textId="77777777" w:rsidTr="00F7427F">
        <w:tc>
          <w:tcPr>
            <w:tcW w:w="1897" w:type="dxa"/>
            <w:tcBorders>
              <w:right w:val="single" w:sz="4" w:space="0" w:color="auto"/>
            </w:tcBorders>
            <w:vAlign w:val="center"/>
          </w:tcPr>
          <w:p w14:paraId="5AE9769B" w14:textId="7B49605D" w:rsidR="00FC2BAC" w:rsidRPr="00D3130C" w:rsidRDefault="00FC2BAC" w:rsidP="000D1E5B">
            <w:pPr>
              <w:pStyle w:val="Caption"/>
              <w:keepNext/>
              <w:jc w:val="center"/>
              <w:rPr>
                <w:b w:val="0"/>
                <w:color w:val="auto"/>
                <w:sz w:val="22"/>
                <w:szCs w:val="22"/>
              </w:rPr>
            </w:pPr>
            <w:r w:rsidRPr="00D3130C">
              <w:rPr>
                <w:b w:val="0"/>
                <w:i/>
                <w:color w:val="auto"/>
                <w:sz w:val="22"/>
                <w:szCs w:val="22"/>
              </w:rPr>
              <w:t>S. striolatum</w:t>
            </w:r>
          </w:p>
        </w:tc>
        <w:tc>
          <w:tcPr>
            <w:tcW w:w="1673" w:type="dxa"/>
            <w:tcBorders>
              <w:left w:val="single" w:sz="4" w:space="0" w:color="auto"/>
            </w:tcBorders>
            <w:vAlign w:val="center"/>
          </w:tcPr>
          <w:p w14:paraId="4977EC87" w14:textId="518EA53D" w:rsidR="00FC2BAC" w:rsidRPr="00D3130C" w:rsidRDefault="00FC2BAC" w:rsidP="000D1E5B">
            <w:pPr>
              <w:pStyle w:val="Caption"/>
              <w:keepNext/>
              <w:jc w:val="center"/>
              <w:rPr>
                <w:b w:val="0"/>
                <w:color w:val="auto"/>
                <w:sz w:val="22"/>
                <w:szCs w:val="22"/>
              </w:rPr>
            </w:pPr>
            <w:r w:rsidRPr="00D3130C">
              <w:rPr>
                <w:b w:val="0"/>
                <w:color w:val="auto"/>
                <w:sz w:val="22"/>
                <w:szCs w:val="22"/>
              </w:rPr>
              <w:t>0.75</w:t>
            </w:r>
          </w:p>
        </w:tc>
        <w:tc>
          <w:tcPr>
            <w:tcW w:w="1124" w:type="dxa"/>
            <w:vAlign w:val="center"/>
          </w:tcPr>
          <w:p w14:paraId="18B9D72E" w14:textId="0A61012D" w:rsidR="00FC2BAC" w:rsidRPr="00D3130C" w:rsidRDefault="00FC2BAC" w:rsidP="000D1E5B">
            <w:pPr>
              <w:pStyle w:val="Caption"/>
              <w:keepNext/>
              <w:jc w:val="center"/>
              <w:rPr>
                <w:b w:val="0"/>
                <w:color w:val="auto"/>
                <w:sz w:val="22"/>
                <w:szCs w:val="22"/>
              </w:rPr>
            </w:pPr>
            <w:r w:rsidRPr="00D3130C">
              <w:rPr>
                <w:b w:val="0"/>
                <w:color w:val="auto"/>
                <w:sz w:val="22"/>
                <w:szCs w:val="22"/>
              </w:rPr>
              <w:t>Porto</w:t>
            </w:r>
          </w:p>
        </w:tc>
        <w:tc>
          <w:tcPr>
            <w:tcW w:w="1354" w:type="dxa"/>
            <w:vAlign w:val="center"/>
          </w:tcPr>
          <w:p w14:paraId="2C80B4E9" w14:textId="5A185BFC" w:rsidR="00FC2BAC" w:rsidRPr="00D3130C" w:rsidRDefault="00FC2BAC" w:rsidP="000D1E5B">
            <w:pPr>
              <w:pStyle w:val="Caption"/>
              <w:keepNext/>
              <w:jc w:val="center"/>
              <w:rPr>
                <w:b w:val="0"/>
                <w:color w:val="auto"/>
                <w:sz w:val="22"/>
                <w:szCs w:val="22"/>
              </w:rPr>
            </w:pPr>
            <w:r w:rsidRPr="00D3130C">
              <w:rPr>
                <w:b w:val="0"/>
                <w:color w:val="auto"/>
                <w:sz w:val="22"/>
                <w:szCs w:val="22"/>
              </w:rPr>
              <w:t>117</w:t>
            </w:r>
          </w:p>
        </w:tc>
        <w:tc>
          <w:tcPr>
            <w:tcW w:w="1351" w:type="dxa"/>
            <w:vAlign w:val="center"/>
          </w:tcPr>
          <w:p w14:paraId="60A92722" w14:textId="738DB17A" w:rsidR="00FC2BAC" w:rsidRPr="00D3130C" w:rsidRDefault="00FC2BAC" w:rsidP="000D1E5B">
            <w:pPr>
              <w:pStyle w:val="Caption"/>
              <w:keepNext/>
              <w:jc w:val="center"/>
              <w:rPr>
                <w:b w:val="0"/>
                <w:color w:val="auto"/>
                <w:sz w:val="22"/>
                <w:szCs w:val="22"/>
              </w:rPr>
            </w:pPr>
            <w:r w:rsidRPr="00D3130C">
              <w:rPr>
                <w:b w:val="0"/>
                <w:color w:val="auto"/>
                <w:sz w:val="22"/>
                <w:szCs w:val="22"/>
              </w:rPr>
              <w:t>130</w:t>
            </w:r>
          </w:p>
        </w:tc>
        <w:tc>
          <w:tcPr>
            <w:tcW w:w="1117" w:type="dxa"/>
            <w:vAlign w:val="center"/>
          </w:tcPr>
          <w:p w14:paraId="544F310C" w14:textId="0D2FD4A2" w:rsidR="00FC2BAC" w:rsidRPr="00D3130C" w:rsidRDefault="00A81490" w:rsidP="000D1E5B">
            <w:pPr>
              <w:pStyle w:val="Caption"/>
              <w:keepNext/>
              <w:jc w:val="center"/>
              <w:rPr>
                <w:b w:val="0"/>
                <w:color w:val="auto"/>
                <w:sz w:val="22"/>
                <w:szCs w:val="22"/>
              </w:rPr>
            </w:pPr>
            <w:r w:rsidRPr="00D3130C">
              <w:rPr>
                <w:b w:val="0"/>
                <w:color w:val="auto"/>
                <w:sz w:val="22"/>
                <w:szCs w:val="22"/>
              </w:rPr>
              <w:t>0.34</w:t>
            </w:r>
          </w:p>
        </w:tc>
      </w:tr>
      <w:tr w:rsidR="00FC2BAC" w:rsidRPr="00D3130C" w14:paraId="00B3485F" w14:textId="77777777" w:rsidTr="00F7427F">
        <w:tc>
          <w:tcPr>
            <w:tcW w:w="1897" w:type="dxa"/>
            <w:tcBorders>
              <w:right w:val="single" w:sz="4" w:space="0" w:color="auto"/>
            </w:tcBorders>
            <w:vAlign w:val="center"/>
          </w:tcPr>
          <w:p w14:paraId="53F2425F" w14:textId="4902BFE1" w:rsidR="00FC2BAC" w:rsidRPr="00D3130C" w:rsidRDefault="00FC2BAC" w:rsidP="000D1E5B">
            <w:pPr>
              <w:pStyle w:val="Caption"/>
              <w:keepNext/>
              <w:jc w:val="center"/>
              <w:rPr>
                <w:b w:val="0"/>
                <w:color w:val="auto"/>
                <w:sz w:val="22"/>
                <w:szCs w:val="22"/>
              </w:rPr>
            </w:pPr>
            <w:r w:rsidRPr="00D3130C">
              <w:rPr>
                <w:b w:val="0"/>
                <w:i/>
                <w:color w:val="auto"/>
                <w:sz w:val="22"/>
                <w:szCs w:val="22"/>
              </w:rPr>
              <w:t>S. striolatum</w:t>
            </w:r>
          </w:p>
        </w:tc>
        <w:tc>
          <w:tcPr>
            <w:tcW w:w="1673" w:type="dxa"/>
            <w:tcBorders>
              <w:left w:val="single" w:sz="4" w:space="0" w:color="auto"/>
            </w:tcBorders>
            <w:vAlign w:val="center"/>
          </w:tcPr>
          <w:p w14:paraId="0FE91B72" w14:textId="6865F571" w:rsidR="00FC2BAC" w:rsidRPr="00D3130C" w:rsidRDefault="00FC2BAC" w:rsidP="000D1E5B">
            <w:pPr>
              <w:pStyle w:val="Caption"/>
              <w:keepNext/>
              <w:jc w:val="center"/>
              <w:rPr>
                <w:b w:val="0"/>
                <w:color w:val="auto"/>
                <w:sz w:val="22"/>
                <w:szCs w:val="22"/>
              </w:rPr>
            </w:pPr>
            <w:r w:rsidRPr="00D3130C">
              <w:rPr>
                <w:b w:val="0"/>
                <w:color w:val="auto"/>
                <w:sz w:val="22"/>
                <w:szCs w:val="22"/>
              </w:rPr>
              <w:t>0.75</w:t>
            </w:r>
          </w:p>
        </w:tc>
        <w:tc>
          <w:tcPr>
            <w:tcW w:w="1124" w:type="dxa"/>
            <w:vAlign w:val="center"/>
          </w:tcPr>
          <w:p w14:paraId="7CCE8B39" w14:textId="4676DA4A" w:rsidR="00FC2BAC" w:rsidRPr="00D3130C" w:rsidRDefault="00FC2BAC" w:rsidP="000D1E5B">
            <w:pPr>
              <w:pStyle w:val="Caption"/>
              <w:keepNext/>
              <w:jc w:val="center"/>
              <w:rPr>
                <w:b w:val="0"/>
                <w:color w:val="auto"/>
                <w:sz w:val="22"/>
                <w:szCs w:val="22"/>
              </w:rPr>
            </w:pPr>
            <w:r w:rsidRPr="00D3130C">
              <w:rPr>
                <w:b w:val="0"/>
                <w:color w:val="auto"/>
                <w:sz w:val="22"/>
                <w:szCs w:val="22"/>
              </w:rPr>
              <w:t>Toledo</w:t>
            </w:r>
          </w:p>
        </w:tc>
        <w:tc>
          <w:tcPr>
            <w:tcW w:w="1354" w:type="dxa"/>
            <w:vAlign w:val="center"/>
          </w:tcPr>
          <w:p w14:paraId="1AC00D5C" w14:textId="1DDE9AD8" w:rsidR="00FC2BAC" w:rsidRPr="00D3130C" w:rsidRDefault="00FC2BAC" w:rsidP="000D1E5B">
            <w:pPr>
              <w:pStyle w:val="Caption"/>
              <w:keepNext/>
              <w:jc w:val="center"/>
              <w:rPr>
                <w:b w:val="0"/>
                <w:color w:val="auto"/>
                <w:sz w:val="22"/>
                <w:szCs w:val="22"/>
              </w:rPr>
            </w:pPr>
            <w:r w:rsidRPr="00D3130C">
              <w:rPr>
                <w:b w:val="0"/>
                <w:color w:val="auto"/>
                <w:sz w:val="22"/>
                <w:szCs w:val="22"/>
              </w:rPr>
              <w:t>23</w:t>
            </w:r>
          </w:p>
        </w:tc>
        <w:tc>
          <w:tcPr>
            <w:tcW w:w="1351" w:type="dxa"/>
            <w:vAlign w:val="center"/>
          </w:tcPr>
          <w:p w14:paraId="54CD3B71" w14:textId="7FE71E51" w:rsidR="00FC2BAC" w:rsidRPr="00D3130C" w:rsidRDefault="00FC2BAC" w:rsidP="000D1E5B">
            <w:pPr>
              <w:pStyle w:val="Caption"/>
              <w:keepNext/>
              <w:jc w:val="center"/>
              <w:rPr>
                <w:b w:val="0"/>
                <w:color w:val="auto"/>
                <w:sz w:val="22"/>
                <w:szCs w:val="22"/>
              </w:rPr>
            </w:pPr>
            <w:r w:rsidRPr="00D3130C">
              <w:rPr>
                <w:b w:val="0"/>
                <w:color w:val="auto"/>
                <w:sz w:val="22"/>
                <w:szCs w:val="22"/>
              </w:rPr>
              <w:t>35</w:t>
            </w:r>
          </w:p>
        </w:tc>
        <w:tc>
          <w:tcPr>
            <w:tcW w:w="1117" w:type="dxa"/>
            <w:vAlign w:val="center"/>
          </w:tcPr>
          <w:p w14:paraId="606E40A8" w14:textId="7EFCFFD3" w:rsidR="00FC2BAC" w:rsidRPr="00D3130C" w:rsidRDefault="00A81490" w:rsidP="000D1E5B">
            <w:pPr>
              <w:pStyle w:val="Caption"/>
              <w:keepNext/>
              <w:jc w:val="center"/>
              <w:rPr>
                <w:b w:val="0"/>
                <w:color w:val="auto"/>
                <w:sz w:val="22"/>
                <w:szCs w:val="22"/>
              </w:rPr>
            </w:pPr>
            <w:r w:rsidRPr="00D3130C">
              <w:rPr>
                <w:b w:val="0"/>
                <w:color w:val="auto"/>
                <w:sz w:val="22"/>
                <w:szCs w:val="22"/>
              </w:rPr>
              <w:t>0.42</w:t>
            </w:r>
          </w:p>
        </w:tc>
      </w:tr>
      <w:tr w:rsidR="00FC2BAC" w:rsidRPr="00D3130C" w14:paraId="429FB75B" w14:textId="77777777" w:rsidTr="00F7427F">
        <w:tc>
          <w:tcPr>
            <w:tcW w:w="1897" w:type="dxa"/>
            <w:tcBorders>
              <w:right w:val="single" w:sz="4" w:space="0" w:color="auto"/>
            </w:tcBorders>
            <w:vAlign w:val="center"/>
          </w:tcPr>
          <w:p w14:paraId="78EC2818" w14:textId="0987EA64" w:rsidR="00FC2BAC" w:rsidRPr="00D3130C" w:rsidRDefault="00FC2BAC" w:rsidP="000D1E5B">
            <w:pPr>
              <w:pStyle w:val="Caption"/>
              <w:keepNext/>
              <w:jc w:val="center"/>
              <w:rPr>
                <w:b w:val="0"/>
                <w:color w:val="auto"/>
                <w:sz w:val="22"/>
                <w:szCs w:val="22"/>
              </w:rPr>
            </w:pPr>
            <w:r w:rsidRPr="00D3130C">
              <w:rPr>
                <w:b w:val="0"/>
                <w:i/>
                <w:color w:val="auto"/>
                <w:sz w:val="22"/>
                <w:szCs w:val="22"/>
              </w:rPr>
              <w:t>S. striolatum</w:t>
            </w:r>
          </w:p>
        </w:tc>
        <w:tc>
          <w:tcPr>
            <w:tcW w:w="1673" w:type="dxa"/>
            <w:tcBorders>
              <w:left w:val="single" w:sz="4" w:space="0" w:color="auto"/>
            </w:tcBorders>
            <w:vAlign w:val="center"/>
          </w:tcPr>
          <w:p w14:paraId="16CB1AC8" w14:textId="2A85D98D" w:rsidR="00FC2BAC" w:rsidRPr="00D3130C" w:rsidRDefault="00FC2BAC" w:rsidP="000D1E5B">
            <w:pPr>
              <w:pStyle w:val="Caption"/>
              <w:keepNext/>
              <w:jc w:val="center"/>
              <w:rPr>
                <w:b w:val="0"/>
                <w:color w:val="auto"/>
                <w:sz w:val="22"/>
                <w:szCs w:val="22"/>
              </w:rPr>
            </w:pPr>
            <w:r w:rsidRPr="00D3130C">
              <w:rPr>
                <w:b w:val="0"/>
                <w:color w:val="auto"/>
                <w:sz w:val="22"/>
                <w:szCs w:val="22"/>
              </w:rPr>
              <w:t>0.75</w:t>
            </w:r>
          </w:p>
        </w:tc>
        <w:tc>
          <w:tcPr>
            <w:tcW w:w="1124" w:type="dxa"/>
            <w:vAlign w:val="center"/>
          </w:tcPr>
          <w:p w14:paraId="08CF25A1" w14:textId="58A11289" w:rsidR="00FC2BAC" w:rsidRPr="00D3130C" w:rsidRDefault="00FC2BAC" w:rsidP="000D1E5B">
            <w:pPr>
              <w:pStyle w:val="Caption"/>
              <w:keepNext/>
              <w:jc w:val="center"/>
              <w:rPr>
                <w:b w:val="0"/>
                <w:color w:val="auto"/>
                <w:sz w:val="22"/>
                <w:szCs w:val="22"/>
              </w:rPr>
            </w:pPr>
            <w:r w:rsidRPr="00D3130C">
              <w:rPr>
                <w:b w:val="0"/>
                <w:color w:val="auto"/>
                <w:sz w:val="22"/>
                <w:szCs w:val="22"/>
              </w:rPr>
              <w:t>Evora</w:t>
            </w:r>
          </w:p>
        </w:tc>
        <w:tc>
          <w:tcPr>
            <w:tcW w:w="1354" w:type="dxa"/>
            <w:vAlign w:val="center"/>
          </w:tcPr>
          <w:p w14:paraId="0DE34318" w14:textId="6082FF10" w:rsidR="00FC2BAC" w:rsidRPr="00D3130C" w:rsidRDefault="00FC2BAC" w:rsidP="000D1E5B">
            <w:pPr>
              <w:pStyle w:val="Caption"/>
              <w:keepNext/>
              <w:jc w:val="center"/>
              <w:rPr>
                <w:b w:val="0"/>
                <w:color w:val="auto"/>
                <w:sz w:val="22"/>
                <w:szCs w:val="22"/>
              </w:rPr>
            </w:pPr>
            <w:r w:rsidRPr="00D3130C">
              <w:rPr>
                <w:b w:val="0"/>
                <w:color w:val="auto"/>
                <w:sz w:val="22"/>
                <w:szCs w:val="22"/>
              </w:rPr>
              <w:t>104</w:t>
            </w:r>
          </w:p>
        </w:tc>
        <w:tc>
          <w:tcPr>
            <w:tcW w:w="1351" w:type="dxa"/>
            <w:vAlign w:val="center"/>
          </w:tcPr>
          <w:p w14:paraId="6291ACA2" w14:textId="1C7FE98C" w:rsidR="00FC2BAC" w:rsidRPr="00D3130C" w:rsidRDefault="00FC2BAC" w:rsidP="000D1E5B">
            <w:pPr>
              <w:pStyle w:val="Caption"/>
              <w:keepNext/>
              <w:jc w:val="center"/>
              <w:rPr>
                <w:b w:val="0"/>
                <w:color w:val="auto"/>
                <w:sz w:val="22"/>
                <w:szCs w:val="22"/>
              </w:rPr>
            </w:pPr>
            <w:r w:rsidRPr="00D3130C">
              <w:rPr>
                <w:b w:val="0"/>
                <w:color w:val="auto"/>
                <w:sz w:val="22"/>
                <w:szCs w:val="22"/>
              </w:rPr>
              <w:t>117</w:t>
            </w:r>
          </w:p>
        </w:tc>
        <w:tc>
          <w:tcPr>
            <w:tcW w:w="1117" w:type="dxa"/>
            <w:vAlign w:val="center"/>
          </w:tcPr>
          <w:p w14:paraId="0998B68B" w14:textId="4AEF2B9A" w:rsidR="00FC2BAC" w:rsidRPr="00D3130C" w:rsidRDefault="00A81490" w:rsidP="000D1E5B">
            <w:pPr>
              <w:pStyle w:val="Caption"/>
              <w:keepNext/>
              <w:jc w:val="center"/>
              <w:rPr>
                <w:b w:val="0"/>
                <w:color w:val="auto"/>
                <w:sz w:val="22"/>
                <w:szCs w:val="22"/>
              </w:rPr>
            </w:pPr>
            <w:r w:rsidRPr="00D3130C">
              <w:rPr>
                <w:b w:val="0"/>
                <w:color w:val="auto"/>
                <w:sz w:val="22"/>
                <w:szCs w:val="22"/>
              </w:rPr>
              <w:t>0.57</w:t>
            </w:r>
          </w:p>
        </w:tc>
      </w:tr>
      <w:tr w:rsidR="00FC2BAC" w:rsidRPr="00D3130C" w14:paraId="78F55810" w14:textId="77777777" w:rsidTr="00F7427F">
        <w:tc>
          <w:tcPr>
            <w:tcW w:w="1897" w:type="dxa"/>
            <w:tcBorders>
              <w:right w:val="single" w:sz="4" w:space="0" w:color="auto"/>
            </w:tcBorders>
            <w:vAlign w:val="center"/>
          </w:tcPr>
          <w:p w14:paraId="0449F521" w14:textId="621A86BF" w:rsidR="00FC2BAC" w:rsidRPr="00D3130C" w:rsidRDefault="00FC2BAC" w:rsidP="000D1E5B">
            <w:pPr>
              <w:pStyle w:val="Caption"/>
              <w:keepNext/>
              <w:jc w:val="center"/>
              <w:rPr>
                <w:b w:val="0"/>
                <w:color w:val="auto"/>
                <w:sz w:val="22"/>
                <w:szCs w:val="22"/>
              </w:rPr>
            </w:pPr>
            <w:r w:rsidRPr="00D3130C">
              <w:rPr>
                <w:b w:val="0"/>
                <w:i/>
                <w:color w:val="auto"/>
                <w:sz w:val="22"/>
                <w:szCs w:val="22"/>
              </w:rPr>
              <w:t xml:space="preserve">Chironomus </w:t>
            </w:r>
            <w:r w:rsidRPr="00D3130C">
              <w:rPr>
                <w:b w:val="0"/>
                <w:color w:val="auto"/>
                <w:sz w:val="22"/>
                <w:szCs w:val="22"/>
              </w:rPr>
              <w:t>spp.</w:t>
            </w:r>
          </w:p>
        </w:tc>
        <w:tc>
          <w:tcPr>
            <w:tcW w:w="1673" w:type="dxa"/>
            <w:tcBorders>
              <w:left w:val="single" w:sz="4" w:space="0" w:color="auto"/>
            </w:tcBorders>
            <w:vAlign w:val="center"/>
          </w:tcPr>
          <w:p w14:paraId="244DA903" w14:textId="6BF7C678" w:rsidR="00FC2BAC" w:rsidRPr="00D3130C" w:rsidRDefault="00FC2BAC" w:rsidP="000D1E5B">
            <w:pPr>
              <w:pStyle w:val="Caption"/>
              <w:keepNext/>
              <w:jc w:val="center"/>
              <w:rPr>
                <w:b w:val="0"/>
                <w:color w:val="auto"/>
                <w:sz w:val="22"/>
                <w:szCs w:val="22"/>
              </w:rPr>
            </w:pPr>
            <w:r w:rsidRPr="00D3130C">
              <w:rPr>
                <w:b w:val="0"/>
                <w:color w:val="auto"/>
                <w:sz w:val="22"/>
                <w:szCs w:val="22"/>
              </w:rPr>
              <w:t>Free</w:t>
            </w:r>
          </w:p>
        </w:tc>
        <w:tc>
          <w:tcPr>
            <w:tcW w:w="1124" w:type="dxa"/>
            <w:vAlign w:val="center"/>
          </w:tcPr>
          <w:p w14:paraId="5259B081" w14:textId="3C7E828F" w:rsidR="00FC2BAC" w:rsidRPr="00D3130C" w:rsidRDefault="00FC2BAC" w:rsidP="000D1E5B">
            <w:pPr>
              <w:pStyle w:val="Caption"/>
              <w:keepNext/>
              <w:jc w:val="center"/>
              <w:rPr>
                <w:b w:val="0"/>
                <w:color w:val="auto"/>
                <w:sz w:val="22"/>
                <w:szCs w:val="22"/>
              </w:rPr>
            </w:pPr>
            <w:r w:rsidRPr="00D3130C">
              <w:rPr>
                <w:b w:val="0"/>
                <w:color w:val="auto"/>
                <w:sz w:val="22"/>
                <w:szCs w:val="22"/>
              </w:rPr>
              <w:t>Pe</w:t>
            </w:r>
            <w:r w:rsidRPr="00D3130C">
              <w:rPr>
                <w:rFonts w:ascii="Cambria" w:hAnsi="Cambria"/>
                <w:b w:val="0"/>
                <w:color w:val="auto"/>
                <w:sz w:val="22"/>
                <w:szCs w:val="22"/>
              </w:rPr>
              <w:t>ñ</w:t>
            </w:r>
            <w:r w:rsidRPr="00D3130C">
              <w:rPr>
                <w:b w:val="0"/>
                <w:color w:val="auto"/>
                <w:sz w:val="22"/>
                <w:szCs w:val="22"/>
              </w:rPr>
              <w:t>alara</w:t>
            </w:r>
          </w:p>
        </w:tc>
        <w:tc>
          <w:tcPr>
            <w:tcW w:w="1354" w:type="dxa"/>
            <w:vAlign w:val="center"/>
          </w:tcPr>
          <w:p w14:paraId="55D52B97" w14:textId="722F6670" w:rsidR="00FC2BAC" w:rsidRPr="00D3130C" w:rsidRDefault="00FC2BAC" w:rsidP="000D1E5B">
            <w:pPr>
              <w:pStyle w:val="Caption"/>
              <w:keepNext/>
              <w:jc w:val="center"/>
              <w:rPr>
                <w:b w:val="0"/>
                <w:color w:val="auto"/>
                <w:sz w:val="22"/>
                <w:szCs w:val="22"/>
              </w:rPr>
            </w:pPr>
            <w:r w:rsidRPr="00D3130C">
              <w:rPr>
                <w:b w:val="0"/>
                <w:color w:val="auto"/>
                <w:sz w:val="22"/>
                <w:szCs w:val="22"/>
              </w:rPr>
              <w:t>-208</w:t>
            </w:r>
          </w:p>
        </w:tc>
        <w:tc>
          <w:tcPr>
            <w:tcW w:w="1351" w:type="dxa"/>
            <w:vAlign w:val="center"/>
          </w:tcPr>
          <w:p w14:paraId="6DF61AD1" w14:textId="1F79DAF0" w:rsidR="00FC2BAC" w:rsidRPr="00D3130C" w:rsidRDefault="00FC2BAC" w:rsidP="000D1E5B">
            <w:pPr>
              <w:pStyle w:val="Caption"/>
              <w:keepNext/>
              <w:jc w:val="center"/>
              <w:rPr>
                <w:b w:val="0"/>
                <w:color w:val="auto"/>
                <w:sz w:val="22"/>
                <w:szCs w:val="22"/>
              </w:rPr>
            </w:pPr>
            <w:r w:rsidRPr="00D3130C">
              <w:rPr>
                <w:b w:val="0"/>
                <w:color w:val="auto"/>
                <w:sz w:val="22"/>
                <w:szCs w:val="22"/>
              </w:rPr>
              <w:t>-192</w:t>
            </w:r>
          </w:p>
        </w:tc>
        <w:tc>
          <w:tcPr>
            <w:tcW w:w="1117" w:type="dxa"/>
            <w:vAlign w:val="center"/>
          </w:tcPr>
          <w:p w14:paraId="156FB166" w14:textId="546886CA" w:rsidR="00FC2BAC" w:rsidRPr="00D3130C" w:rsidRDefault="00A81490" w:rsidP="000D1E5B">
            <w:pPr>
              <w:pStyle w:val="Caption"/>
              <w:keepNext/>
              <w:jc w:val="center"/>
              <w:rPr>
                <w:b w:val="0"/>
                <w:color w:val="auto"/>
                <w:sz w:val="22"/>
                <w:szCs w:val="22"/>
              </w:rPr>
            </w:pPr>
            <w:r w:rsidRPr="00D3130C">
              <w:rPr>
                <w:b w:val="0"/>
                <w:color w:val="auto"/>
                <w:sz w:val="22"/>
                <w:szCs w:val="22"/>
              </w:rPr>
              <w:t>0.40</w:t>
            </w:r>
          </w:p>
        </w:tc>
      </w:tr>
      <w:tr w:rsidR="00FC2BAC" w:rsidRPr="00D3130C" w14:paraId="6F8E6037" w14:textId="77777777" w:rsidTr="00F7427F">
        <w:tc>
          <w:tcPr>
            <w:tcW w:w="1897" w:type="dxa"/>
            <w:tcBorders>
              <w:right w:val="single" w:sz="4" w:space="0" w:color="auto"/>
            </w:tcBorders>
            <w:vAlign w:val="center"/>
          </w:tcPr>
          <w:p w14:paraId="77405EFC" w14:textId="2EB02CB2" w:rsidR="00FC2BAC" w:rsidRPr="00D3130C" w:rsidRDefault="00FC2BAC" w:rsidP="000D1E5B">
            <w:pPr>
              <w:pStyle w:val="Caption"/>
              <w:keepNext/>
              <w:jc w:val="center"/>
              <w:rPr>
                <w:b w:val="0"/>
                <w:color w:val="auto"/>
                <w:sz w:val="22"/>
                <w:szCs w:val="22"/>
              </w:rPr>
            </w:pPr>
            <w:r w:rsidRPr="00D3130C">
              <w:rPr>
                <w:b w:val="0"/>
                <w:i/>
                <w:color w:val="auto"/>
                <w:sz w:val="22"/>
                <w:szCs w:val="22"/>
              </w:rPr>
              <w:t xml:space="preserve">Chironomus </w:t>
            </w:r>
            <w:r w:rsidRPr="00D3130C">
              <w:rPr>
                <w:b w:val="0"/>
                <w:color w:val="auto"/>
                <w:sz w:val="22"/>
                <w:szCs w:val="22"/>
              </w:rPr>
              <w:t>spp.</w:t>
            </w:r>
          </w:p>
        </w:tc>
        <w:tc>
          <w:tcPr>
            <w:tcW w:w="1673" w:type="dxa"/>
            <w:tcBorders>
              <w:left w:val="single" w:sz="4" w:space="0" w:color="auto"/>
            </w:tcBorders>
            <w:vAlign w:val="center"/>
          </w:tcPr>
          <w:p w14:paraId="7B88EF71" w14:textId="239E71B4" w:rsidR="00FC2BAC" w:rsidRPr="00D3130C" w:rsidRDefault="00FC2BAC" w:rsidP="000D1E5B">
            <w:pPr>
              <w:pStyle w:val="Caption"/>
              <w:keepNext/>
              <w:jc w:val="center"/>
              <w:rPr>
                <w:b w:val="0"/>
                <w:color w:val="auto"/>
                <w:sz w:val="22"/>
                <w:szCs w:val="22"/>
              </w:rPr>
            </w:pPr>
            <w:r w:rsidRPr="00D3130C">
              <w:rPr>
                <w:b w:val="0"/>
                <w:color w:val="auto"/>
                <w:sz w:val="22"/>
                <w:szCs w:val="22"/>
              </w:rPr>
              <w:t>Free</w:t>
            </w:r>
          </w:p>
        </w:tc>
        <w:tc>
          <w:tcPr>
            <w:tcW w:w="1124" w:type="dxa"/>
            <w:vAlign w:val="center"/>
          </w:tcPr>
          <w:p w14:paraId="4F56B2AB" w14:textId="5C637AD2" w:rsidR="00FC2BAC" w:rsidRPr="00D3130C" w:rsidRDefault="00FC2BAC" w:rsidP="000D1E5B">
            <w:pPr>
              <w:pStyle w:val="Caption"/>
              <w:keepNext/>
              <w:jc w:val="center"/>
              <w:rPr>
                <w:b w:val="0"/>
                <w:color w:val="auto"/>
                <w:sz w:val="22"/>
                <w:szCs w:val="22"/>
              </w:rPr>
            </w:pPr>
            <w:r w:rsidRPr="00D3130C">
              <w:rPr>
                <w:b w:val="0"/>
                <w:color w:val="auto"/>
                <w:sz w:val="22"/>
                <w:szCs w:val="22"/>
              </w:rPr>
              <w:t>Porto</w:t>
            </w:r>
          </w:p>
        </w:tc>
        <w:tc>
          <w:tcPr>
            <w:tcW w:w="1354" w:type="dxa"/>
            <w:vAlign w:val="center"/>
          </w:tcPr>
          <w:p w14:paraId="4C112442" w14:textId="20D0F398" w:rsidR="00FC2BAC" w:rsidRPr="00D3130C" w:rsidRDefault="00FC2BAC" w:rsidP="000D1E5B">
            <w:pPr>
              <w:pStyle w:val="Caption"/>
              <w:keepNext/>
              <w:jc w:val="center"/>
              <w:rPr>
                <w:b w:val="0"/>
                <w:color w:val="auto"/>
                <w:sz w:val="22"/>
                <w:szCs w:val="22"/>
              </w:rPr>
            </w:pPr>
            <w:r w:rsidRPr="00D3130C">
              <w:rPr>
                <w:b w:val="0"/>
                <w:color w:val="auto"/>
                <w:sz w:val="22"/>
                <w:szCs w:val="22"/>
              </w:rPr>
              <w:t>-198</w:t>
            </w:r>
          </w:p>
        </w:tc>
        <w:tc>
          <w:tcPr>
            <w:tcW w:w="1351" w:type="dxa"/>
            <w:vAlign w:val="center"/>
          </w:tcPr>
          <w:p w14:paraId="48A8E586" w14:textId="0B1DCFDC" w:rsidR="00FC2BAC" w:rsidRPr="00D3130C" w:rsidRDefault="00FC2BAC" w:rsidP="000D1E5B">
            <w:pPr>
              <w:pStyle w:val="Caption"/>
              <w:keepNext/>
              <w:jc w:val="center"/>
              <w:rPr>
                <w:b w:val="0"/>
                <w:color w:val="auto"/>
                <w:sz w:val="22"/>
                <w:szCs w:val="22"/>
              </w:rPr>
            </w:pPr>
            <w:r w:rsidRPr="00D3130C">
              <w:rPr>
                <w:b w:val="0"/>
                <w:color w:val="auto"/>
                <w:sz w:val="22"/>
                <w:szCs w:val="22"/>
              </w:rPr>
              <w:t>-181</w:t>
            </w:r>
          </w:p>
        </w:tc>
        <w:tc>
          <w:tcPr>
            <w:tcW w:w="1117" w:type="dxa"/>
            <w:vAlign w:val="center"/>
          </w:tcPr>
          <w:p w14:paraId="127A0E97" w14:textId="4907D70A" w:rsidR="00FC2BAC" w:rsidRPr="00D3130C" w:rsidRDefault="00A81490" w:rsidP="000D1E5B">
            <w:pPr>
              <w:pStyle w:val="Caption"/>
              <w:keepNext/>
              <w:jc w:val="center"/>
              <w:rPr>
                <w:b w:val="0"/>
                <w:color w:val="auto"/>
                <w:sz w:val="22"/>
                <w:szCs w:val="22"/>
              </w:rPr>
            </w:pPr>
            <w:r w:rsidRPr="00D3130C">
              <w:rPr>
                <w:b w:val="0"/>
                <w:color w:val="auto"/>
                <w:sz w:val="22"/>
                <w:szCs w:val="22"/>
              </w:rPr>
              <w:t>0.33</w:t>
            </w:r>
          </w:p>
        </w:tc>
      </w:tr>
      <w:tr w:rsidR="00FC2BAC" w:rsidRPr="00D3130C" w14:paraId="6E1133AA" w14:textId="77777777" w:rsidTr="00F7427F">
        <w:tc>
          <w:tcPr>
            <w:tcW w:w="1897" w:type="dxa"/>
            <w:tcBorders>
              <w:right w:val="single" w:sz="4" w:space="0" w:color="auto"/>
            </w:tcBorders>
            <w:vAlign w:val="center"/>
          </w:tcPr>
          <w:p w14:paraId="440E0203" w14:textId="37AF844D" w:rsidR="00FC2BAC" w:rsidRPr="00D3130C" w:rsidRDefault="00FC2BAC" w:rsidP="000D1E5B">
            <w:pPr>
              <w:pStyle w:val="Caption"/>
              <w:keepNext/>
              <w:jc w:val="center"/>
              <w:rPr>
                <w:b w:val="0"/>
                <w:color w:val="auto"/>
                <w:sz w:val="22"/>
                <w:szCs w:val="22"/>
              </w:rPr>
            </w:pPr>
            <w:r w:rsidRPr="00D3130C">
              <w:rPr>
                <w:b w:val="0"/>
                <w:i/>
                <w:color w:val="auto"/>
                <w:sz w:val="22"/>
                <w:szCs w:val="22"/>
              </w:rPr>
              <w:t xml:space="preserve">Chironomus </w:t>
            </w:r>
            <w:r w:rsidRPr="00D3130C">
              <w:rPr>
                <w:b w:val="0"/>
                <w:color w:val="auto"/>
                <w:sz w:val="22"/>
                <w:szCs w:val="22"/>
              </w:rPr>
              <w:t>spp.</w:t>
            </w:r>
          </w:p>
        </w:tc>
        <w:tc>
          <w:tcPr>
            <w:tcW w:w="1673" w:type="dxa"/>
            <w:tcBorders>
              <w:left w:val="single" w:sz="4" w:space="0" w:color="auto"/>
            </w:tcBorders>
            <w:vAlign w:val="center"/>
          </w:tcPr>
          <w:p w14:paraId="686FF372" w14:textId="107CC077" w:rsidR="00FC2BAC" w:rsidRPr="00D3130C" w:rsidRDefault="00FC2BAC" w:rsidP="000D1E5B">
            <w:pPr>
              <w:pStyle w:val="Caption"/>
              <w:keepNext/>
              <w:jc w:val="center"/>
              <w:rPr>
                <w:b w:val="0"/>
                <w:color w:val="auto"/>
                <w:sz w:val="22"/>
                <w:szCs w:val="22"/>
              </w:rPr>
            </w:pPr>
            <w:r w:rsidRPr="00D3130C">
              <w:rPr>
                <w:b w:val="0"/>
                <w:color w:val="auto"/>
                <w:sz w:val="22"/>
                <w:szCs w:val="22"/>
              </w:rPr>
              <w:t>Free</w:t>
            </w:r>
          </w:p>
        </w:tc>
        <w:tc>
          <w:tcPr>
            <w:tcW w:w="1124" w:type="dxa"/>
            <w:vAlign w:val="center"/>
          </w:tcPr>
          <w:p w14:paraId="29DB4BC2" w14:textId="6F6BA014" w:rsidR="00FC2BAC" w:rsidRPr="00D3130C" w:rsidRDefault="00FC2BAC" w:rsidP="000D1E5B">
            <w:pPr>
              <w:pStyle w:val="Caption"/>
              <w:keepNext/>
              <w:jc w:val="center"/>
              <w:rPr>
                <w:b w:val="0"/>
                <w:color w:val="auto"/>
                <w:sz w:val="22"/>
                <w:szCs w:val="22"/>
              </w:rPr>
            </w:pPr>
            <w:r w:rsidRPr="00D3130C">
              <w:rPr>
                <w:b w:val="0"/>
                <w:color w:val="auto"/>
                <w:sz w:val="22"/>
                <w:szCs w:val="22"/>
              </w:rPr>
              <w:t>Toledo</w:t>
            </w:r>
          </w:p>
        </w:tc>
        <w:tc>
          <w:tcPr>
            <w:tcW w:w="1354" w:type="dxa"/>
            <w:vAlign w:val="center"/>
          </w:tcPr>
          <w:p w14:paraId="5CF6282B" w14:textId="11BBE2E5" w:rsidR="00FC2BAC" w:rsidRPr="00D3130C" w:rsidRDefault="00FC2BAC" w:rsidP="000D1E5B">
            <w:pPr>
              <w:pStyle w:val="Caption"/>
              <w:keepNext/>
              <w:jc w:val="center"/>
              <w:rPr>
                <w:b w:val="0"/>
                <w:color w:val="auto"/>
                <w:sz w:val="22"/>
                <w:szCs w:val="22"/>
              </w:rPr>
            </w:pPr>
            <w:r w:rsidRPr="00D3130C">
              <w:rPr>
                <w:b w:val="0"/>
                <w:color w:val="auto"/>
                <w:sz w:val="22"/>
                <w:szCs w:val="22"/>
              </w:rPr>
              <w:t>-129</w:t>
            </w:r>
          </w:p>
        </w:tc>
        <w:tc>
          <w:tcPr>
            <w:tcW w:w="1351" w:type="dxa"/>
            <w:vAlign w:val="center"/>
          </w:tcPr>
          <w:p w14:paraId="6A6FD987" w14:textId="6FFC38F7" w:rsidR="00FC2BAC" w:rsidRPr="00D3130C" w:rsidRDefault="00FC2BAC" w:rsidP="000D1E5B">
            <w:pPr>
              <w:pStyle w:val="Caption"/>
              <w:keepNext/>
              <w:jc w:val="center"/>
              <w:rPr>
                <w:b w:val="0"/>
                <w:color w:val="auto"/>
                <w:sz w:val="22"/>
                <w:szCs w:val="22"/>
              </w:rPr>
            </w:pPr>
            <w:r w:rsidRPr="00D3130C">
              <w:rPr>
                <w:b w:val="0"/>
                <w:color w:val="auto"/>
                <w:sz w:val="22"/>
                <w:szCs w:val="22"/>
              </w:rPr>
              <w:t>-112</w:t>
            </w:r>
          </w:p>
        </w:tc>
        <w:tc>
          <w:tcPr>
            <w:tcW w:w="1117" w:type="dxa"/>
            <w:vAlign w:val="center"/>
          </w:tcPr>
          <w:p w14:paraId="5FF8FD10" w14:textId="4CD16470" w:rsidR="00FC2BAC" w:rsidRPr="00D3130C" w:rsidRDefault="00A81490" w:rsidP="000D1E5B">
            <w:pPr>
              <w:pStyle w:val="Caption"/>
              <w:keepNext/>
              <w:jc w:val="center"/>
              <w:rPr>
                <w:b w:val="0"/>
                <w:color w:val="auto"/>
                <w:sz w:val="22"/>
                <w:szCs w:val="22"/>
              </w:rPr>
            </w:pPr>
            <w:r w:rsidRPr="00D3130C">
              <w:rPr>
                <w:b w:val="0"/>
                <w:color w:val="auto"/>
                <w:sz w:val="22"/>
                <w:szCs w:val="22"/>
              </w:rPr>
              <w:t>0.27</w:t>
            </w:r>
          </w:p>
        </w:tc>
      </w:tr>
      <w:tr w:rsidR="00FC2BAC" w:rsidRPr="00D3130C" w14:paraId="21CA9AC9" w14:textId="77777777" w:rsidTr="00F7427F">
        <w:tc>
          <w:tcPr>
            <w:tcW w:w="1897" w:type="dxa"/>
            <w:tcBorders>
              <w:right w:val="single" w:sz="4" w:space="0" w:color="auto"/>
            </w:tcBorders>
            <w:vAlign w:val="center"/>
          </w:tcPr>
          <w:p w14:paraId="24F7ED55" w14:textId="63735D6E" w:rsidR="00FC2BAC" w:rsidRPr="00D3130C" w:rsidRDefault="00FC2BAC" w:rsidP="000D1E5B">
            <w:pPr>
              <w:pStyle w:val="Caption"/>
              <w:keepNext/>
              <w:jc w:val="center"/>
              <w:rPr>
                <w:b w:val="0"/>
                <w:color w:val="auto"/>
                <w:sz w:val="22"/>
                <w:szCs w:val="22"/>
              </w:rPr>
            </w:pPr>
            <w:r w:rsidRPr="00D3130C">
              <w:rPr>
                <w:b w:val="0"/>
                <w:i/>
                <w:color w:val="auto"/>
                <w:sz w:val="22"/>
                <w:szCs w:val="22"/>
              </w:rPr>
              <w:t xml:space="preserve">Chironomus </w:t>
            </w:r>
            <w:r w:rsidRPr="00D3130C">
              <w:rPr>
                <w:b w:val="0"/>
                <w:color w:val="auto"/>
                <w:sz w:val="22"/>
                <w:szCs w:val="22"/>
              </w:rPr>
              <w:t>spp.</w:t>
            </w:r>
          </w:p>
        </w:tc>
        <w:tc>
          <w:tcPr>
            <w:tcW w:w="1673" w:type="dxa"/>
            <w:tcBorders>
              <w:left w:val="single" w:sz="4" w:space="0" w:color="auto"/>
            </w:tcBorders>
            <w:vAlign w:val="center"/>
          </w:tcPr>
          <w:p w14:paraId="565890FF" w14:textId="1CF03FF1" w:rsidR="00FC2BAC" w:rsidRPr="00D3130C" w:rsidRDefault="00FC2BAC" w:rsidP="000D1E5B">
            <w:pPr>
              <w:pStyle w:val="Caption"/>
              <w:keepNext/>
              <w:jc w:val="center"/>
              <w:rPr>
                <w:b w:val="0"/>
                <w:color w:val="auto"/>
                <w:sz w:val="22"/>
                <w:szCs w:val="22"/>
              </w:rPr>
            </w:pPr>
            <w:r w:rsidRPr="00D3130C">
              <w:rPr>
                <w:b w:val="0"/>
                <w:color w:val="auto"/>
                <w:sz w:val="22"/>
                <w:szCs w:val="22"/>
              </w:rPr>
              <w:t>Free</w:t>
            </w:r>
          </w:p>
        </w:tc>
        <w:tc>
          <w:tcPr>
            <w:tcW w:w="1124" w:type="dxa"/>
            <w:vAlign w:val="center"/>
          </w:tcPr>
          <w:p w14:paraId="1EBF6C8B" w14:textId="0EE91EA6" w:rsidR="00FC2BAC" w:rsidRPr="00D3130C" w:rsidRDefault="00FC2BAC" w:rsidP="000D1E5B">
            <w:pPr>
              <w:pStyle w:val="Caption"/>
              <w:keepNext/>
              <w:jc w:val="center"/>
              <w:rPr>
                <w:b w:val="0"/>
                <w:color w:val="auto"/>
                <w:sz w:val="22"/>
                <w:szCs w:val="22"/>
              </w:rPr>
            </w:pPr>
            <w:r w:rsidRPr="00D3130C">
              <w:rPr>
                <w:b w:val="0"/>
                <w:color w:val="auto"/>
                <w:sz w:val="22"/>
                <w:szCs w:val="22"/>
              </w:rPr>
              <w:t>Evora</w:t>
            </w:r>
          </w:p>
        </w:tc>
        <w:tc>
          <w:tcPr>
            <w:tcW w:w="1354" w:type="dxa"/>
            <w:vAlign w:val="center"/>
          </w:tcPr>
          <w:p w14:paraId="30B3C52C" w14:textId="0EC7F105" w:rsidR="00FC2BAC" w:rsidRPr="00D3130C" w:rsidRDefault="00FC2BAC" w:rsidP="000D1E5B">
            <w:pPr>
              <w:pStyle w:val="Caption"/>
              <w:keepNext/>
              <w:jc w:val="center"/>
              <w:rPr>
                <w:b w:val="0"/>
                <w:color w:val="auto"/>
                <w:sz w:val="22"/>
                <w:szCs w:val="22"/>
              </w:rPr>
            </w:pPr>
            <w:r w:rsidRPr="00D3130C">
              <w:rPr>
                <w:b w:val="0"/>
                <w:color w:val="auto"/>
                <w:sz w:val="22"/>
                <w:szCs w:val="22"/>
              </w:rPr>
              <w:t>-468</w:t>
            </w:r>
          </w:p>
        </w:tc>
        <w:tc>
          <w:tcPr>
            <w:tcW w:w="1351" w:type="dxa"/>
            <w:vAlign w:val="center"/>
          </w:tcPr>
          <w:p w14:paraId="7B9FF70E" w14:textId="2775F8F3" w:rsidR="00FC2BAC" w:rsidRPr="00D3130C" w:rsidRDefault="00FC2BAC" w:rsidP="000D1E5B">
            <w:pPr>
              <w:pStyle w:val="Caption"/>
              <w:keepNext/>
              <w:jc w:val="center"/>
              <w:rPr>
                <w:b w:val="0"/>
                <w:color w:val="auto"/>
                <w:sz w:val="22"/>
                <w:szCs w:val="22"/>
              </w:rPr>
            </w:pPr>
            <w:r w:rsidRPr="00D3130C">
              <w:rPr>
                <w:b w:val="0"/>
                <w:color w:val="auto"/>
                <w:sz w:val="22"/>
                <w:szCs w:val="22"/>
              </w:rPr>
              <w:t>-449</w:t>
            </w:r>
          </w:p>
        </w:tc>
        <w:tc>
          <w:tcPr>
            <w:tcW w:w="1117" w:type="dxa"/>
            <w:vAlign w:val="center"/>
          </w:tcPr>
          <w:p w14:paraId="42D5DEA1" w14:textId="1806F34F" w:rsidR="00FC2BAC" w:rsidRPr="00D3130C" w:rsidRDefault="00A81490" w:rsidP="000D1E5B">
            <w:pPr>
              <w:pStyle w:val="Caption"/>
              <w:keepNext/>
              <w:jc w:val="center"/>
              <w:rPr>
                <w:b w:val="0"/>
                <w:color w:val="auto"/>
                <w:sz w:val="22"/>
                <w:szCs w:val="22"/>
              </w:rPr>
            </w:pPr>
            <w:r w:rsidRPr="00D3130C">
              <w:rPr>
                <w:b w:val="0"/>
                <w:color w:val="auto"/>
                <w:sz w:val="22"/>
                <w:szCs w:val="22"/>
              </w:rPr>
              <w:t>0.53</w:t>
            </w:r>
          </w:p>
        </w:tc>
      </w:tr>
      <w:tr w:rsidR="00FC2BAC" w:rsidRPr="00D3130C" w14:paraId="75AEEF22" w14:textId="77777777" w:rsidTr="00F7427F">
        <w:tc>
          <w:tcPr>
            <w:tcW w:w="1897" w:type="dxa"/>
            <w:tcBorders>
              <w:right w:val="single" w:sz="4" w:space="0" w:color="auto"/>
            </w:tcBorders>
            <w:vAlign w:val="center"/>
          </w:tcPr>
          <w:p w14:paraId="74A0D1C1" w14:textId="5BD42E89" w:rsidR="00FC2BAC" w:rsidRPr="00D3130C" w:rsidRDefault="00FC2BAC" w:rsidP="000D1E5B">
            <w:pPr>
              <w:pStyle w:val="Caption"/>
              <w:keepNext/>
              <w:jc w:val="center"/>
              <w:rPr>
                <w:b w:val="0"/>
                <w:color w:val="auto"/>
                <w:sz w:val="22"/>
                <w:szCs w:val="22"/>
              </w:rPr>
            </w:pPr>
            <w:r w:rsidRPr="00D3130C">
              <w:rPr>
                <w:b w:val="0"/>
                <w:i/>
                <w:color w:val="auto"/>
                <w:sz w:val="22"/>
                <w:szCs w:val="22"/>
              </w:rPr>
              <w:t>C. dipterum</w:t>
            </w:r>
          </w:p>
        </w:tc>
        <w:tc>
          <w:tcPr>
            <w:tcW w:w="1673" w:type="dxa"/>
            <w:tcBorders>
              <w:left w:val="single" w:sz="4" w:space="0" w:color="auto"/>
            </w:tcBorders>
            <w:vAlign w:val="center"/>
          </w:tcPr>
          <w:p w14:paraId="589BD6EB" w14:textId="47D1C88F" w:rsidR="00FC2BAC" w:rsidRPr="00D3130C" w:rsidRDefault="00FC2BAC" w:rsidP="000D1E5B">
            <w:pPr>
              <w:pStyle w:val="Caption"/>
              <w:keepNext/>
              <w:jc w:val="center"/>
              <w:rPr>
                <w:b w:val="0"/>
                <w:color w:val="auto"/>
                <w:sz w:val="22"/>
                <w:szCs w:val="22"/>
              </w:rPr>
            </w:pPr>
            <w:r w:rsidRPr="00D3130C">
              <w:rPr>
                <w:b w:val="0"/>
                <w:color w:val="auto"/>
                <w:sz w:val="22"/>
                <w:szCs w:val="22"/>
              </w:rPr>
              <w:t>Free</w:t>
            </w:r>
          </w:p>
        </w:tc>
        <w:tc>
          <w:tcPr>
            <w:tcW w:w="1124" w:type="dxa"/>
            <w:vAlign w:val="center"/>
          </w:tcPr>
          <w:p w14:paraId="6D90CE4F" w14:textId="204971B1" w:rsidR="00FC2BAC" w:rsidRPr="00D3130C" w:rsidRDefault="00FC2BAC" w:rsidP="000D1E5B">
            <w:pPr>
              <w:pStyle w:val="Caption"/>
              <w:keepNext/>
              <w:jc w:val="center"/>
              <w:rPr>
                <w:b w:val="0"/>
                <w:color w:val="auto"/>
                <w:sz w:val="22"/>
                <w:szCs w:val="22"/>
              </w:rPr>
            </w:pPr>
            <w:r w:rsidRPr="00D3130C">
              <w:rPr>
                <w:b w:val="0"/>
                <w:color w:val="auto"/>
                <w:sz w:val="22"/>
                <w:szCs w:val="22"/>
              </w:rPr>
              <w:t>Porto</w:t>
            </w:r>
          </w:p>
        </w:tc>
        <w:tc>
          <w:tcPr>
            <w:tcW w:w="1354" w:type="dxa"/>
            <w:vAlign w:val="center"/>
          </w:tcPr>
          <w:p w14:paraId="67479DD7" w14:textId="73DC5B97" w:rsidR="00FC2BAC" w:rsidRPr="00D3130C" w:rsidRDefault="00FC2BAC" w:rsidP="000D1E5B">
            <w:pPr>
              <w:pStyle w:val="Caption"/>
              <w:keepNext/>
              <w:jc w:val="center"/>
              <w:rPr>
                <w:b w:val="0"/>
                <w:color w:val="auto"/>
                <w:sz w:val="22"/>
                <w:szCs w:val="22"/>
              </w:rPr>
            </w:pPr>
            <w:r w:rsidRPr="00D3130C">
              <w:rPr>
                <w:b w:val="0"/>
                <w:color w:val="auto"/>
                <w:sz w:val="22"/>
                <w:szCs w:val="22"/>
              </w:rPr>
              <w:t>-12</w:t>
            </w:r>
          </w:p>
        </w:tc>
        <w:tc>
          <w:tcPr>
            <w:tcW w:w="1351" w:type="dxa"/>
            <w:vAlign w:val="center"/>
          </w:tcPr>
          <w:p w14:paraId="417F25BC" w14:textId="67B29D79" w:rsidR="00FC2BAC" w:rsidRPr="00D3130C" w:rsidRDefault="00FC2BAC" w:rsidP="000D1E5B">
            <w:pPr>
              <w:pStyle w:val="Caption"/>
              <w:keepNext/>
              <w:jc w:val="center"/>
              <w:rPr>
                <w:b w:val="0"/>
                <w:color w:val="auto"/>
                <w:sz w:val="22"/>
                <w:szCs w:val="22"/>
              </w:rPr>
            </w:pPr>
            <w:r w:rsidRPr="00D3130C">
              <w:rPr>
                <w:b w:val="0"/>
                <w:color w:val="auto"/>
                <w:sz w:val="22"/>
                <w:szCs w:val="22"/>
              </w:rPr>
              <w:t>4</w:t>
            </w:r>
          </w:p>
        </w:tc>
        <w:tc>
          <w:tcPr>
            <w:tcW w:w="1117" w:type="dxa"/>
            <w:vAlign w:val="center"/>
          </w:tcPr>
          <w:p w14:paraId="45D774F7" w14:textId="5DB0D046" w:rsidR="00FC2BAC" w:rsidRPr="00D3130C" w:rsidRDefault="00A81490" w:rsidP="000D1E5B">
            <w:pPr>
              <w:pStyle w:val="Caption"/>
              <w:keepNext/>
              <w:jc w:val="center"/>
              <w:rPr>
                <w:b w:val="0"/>
                <w:color w:val="auto"/>
                <w:sz w:val="22"/>
                <w:szCs w:val="22"/>
              </w:rPr>
            </w:pPr>
            <w:r w:rsidRPr="00D3130C">
              <w:rPr>
                <w:b w:val="0"/>
                <w:color w:val="auto"/>
                <w:sz w:val="22"/>
                <w:szCs w:val="22"/>
              </w:rPr>
              <w:t>0.61</w:t>
            </w:r>
          </w:p>
        </w:tc>
      </w:tr>
      <w:tr w:rsidR="00FC2BAC" w:rsidRPr="00D3130C" w14:paraId="134FD1B5" w14:textId="77777777" w:rsidTr="00F7427F">
        <w:tc>
          <w:tcPr>
            <w:tcW w:w="1897" w:type="dxa"/>
            <w:tcBorders>
              <w:right w:val="single" w:sz="4" w:space="0" w:color="auto"/>
            </w:tcBorders>
            <w:vAlign w:val="center"/>
          </w:tcPr>
          <w:p w14:paraId="5318EF86" w14:textId="760A14FC" w:rsidR="00FC2BAC" w:rsidRPr="00D3130C" w:rsidRDefault="00FC2BAC" w:rsidP="000D1E5B">
            <w:pPr>
              <w:pStyle w:val="Caption"/>
              <w:keepNext/>
              <w:jc w:val="center"/>
              <w:rPr>
                <w:b w:val="0"/>
                <w:color w:val="auto"/>
                <w:sz w:val="22"/>
                <w:szCs w:val="22"/>
              </w:rPr>
            </w:pPr>
            <w:r w:rsidRPr="00D3130C">
              <w:rPr>
                <w:b w:val="0"/>
                <w:i/>
                <w:color w:val="auto"/>
                <w:sz w:val="22"/>
                <w:szCs w:val="22"/>
              </w:rPr>
              <w:t>C. dipterum</w:t>
            </w:r>
          </w:p>
        </w:tc>
        <w:tc>
          <w:tcPr>
            <w:tcW w:w="1673" w:type="dxa"/>
            <w:tcBorders>
              <w:left w:val="single" w:sz="4" w:space="0" w:color="auto"/>
            </w:tcBorders>
            <w:vAlign w:val="center"/>
          </w:tcPr>
          <w:p w14:paraId="7EA9D166" w14:textId="6DF92FFC" w:rsidR="00FC2BAC" w:rsidRPr="00D3130C" w:rsidRDefault="00FC2BAC" w:rsidP="000D1E5B">
            <w:pPr>
              <w:pStyle w:val="Caption"/>
              <w:keepNext/>
              <w:jc w:val="center"/>
              <w:rPr>
                <w:b w:val="0"/>
                <w:color w:val="auto"/>
                <w:sz w:val="22"/>
                <w:szCs w:val="22"/>
              </w:rPr>
            </w:pPr>
            <w:r w:rsidRPr="00D3130C">
              <w:rPr>
                <w:b w:val="0"/>
                <w:color w:val="auto"/>
                <w:sz w:val="22"/>
                <w:szCs w:val="22"/>
              </w:rPr>
              <w:t>Free</w:t>
            </w:r>
          </w:p>
        </w:tc>
        <w:tc>
          <w:tcPr>
            <w:tcW w:w="1124" w:type="dxa"/>
            <w:vAlign w:val="center"/>
          </w:tcPr>
          <w:p w14:paraId="53D34192" w14:textId="3C9B4D4C" w:rsidR="00FC2BAC" w:rsidRPr="00D3130C" w:rsidRDefault="00FC2BAC" w:rsidP="000D1E5B">
            <w:pPr>
              <w:pStyle w:val="Caption"/>
              <w:keepNext/>
              <w:jc w:val="center"/>
              <w:rPr>
                <w:b w:val="0"/>
                <w:color w:val="auto"/>
                <w:sz w:val="22"/>
                <w:szCs w:val="22"/>
              </w:rPr>
            </w:pPr>
            <w:r w:rsidRPr="00D3130C">
              <w:rPr>
                <w:b w:val="0"/>
                <w:color w:val="auto"/>
                <w:sz w:val="22"/>
                <w:szCs w:val="22"/>
              </w:rPr>
              <w:t>Toledo</w:t>
            </w:r>
          </w:p>
        </w:tc>
        <w:tc>
          <w:tcPr>
            <w:tcW w:w="1354" w:type="dxa"/>
            <w:vAlign w:val="center"/>
          </w:tcPr>
          <w:p w14:paraId="6A876045" w14:textId="4A502145" w:rsidR="00FC2BAC" w:rsidRPr="00D3130C" w:rsidRDefault="00FC2BAC" w:rsidP="000D1E5B">
            <w:pPr>
              <w:pStyle w:val="Caption"/>
              <w:keepNext/>
              <w:jc w:val="center"/>
              <w:rPr>
                <w:b w:val="0"/>
                <w:color w:val="auto"/>
                <w:sz w:val="22"/>
                <w:szCs w:val="22"/>
              </w:rPr>
            </w:pPr>
            <w:r w:rsidRPr="00D3130C">
              <w:rPr>
                <w:b w:val="0"/>
                <w:color w:val="auto"/>
                <w:sz w:val="22"/>
                <w:szCs w:val="22"/>
              </w:rPr>
              <w:t>18</w:t>
            </w:r>
          </w:p>
        </w:tc>
        <w:tc>
          <w:tcPr>
            <w:tcW w:w="1351" w:type="dxa"/>
            <w:vAlign w:val="center"/>
          </w:tcPr>
          <w:p w14:paraId="668515EC" w14:textId="7F1926A2" w:rsidR="00FC2BAC" w:rsidRPr="00D3130C" w:rsidRDefault="00FC2BAC" w:rsidP="000D1E5B">
            <w:pPr>
              <w:pStyle w:val="Caption"/>
              <w:keepNext/>
              <w:jc w:val="center"/>
              <w:rPr>
                <w:b w:val="0"/>
                <w:color w:val="auto"/>
                <w:sz w:val="22"/>
                <w:szCs w:val="22"/>
              </w:rPr>
            </w:pPr>
            <w:r w:rsidRPr="00D3130C">
              <w:rPr>
                <w:b w:val="0"/>
                <w:color w:val="auto"/>
                <w:sz w:val="22"/>
                <w:szCs w:val="22"/>
              </w:rPr>
              <w:t>33</w:t>
            </w:r>
          </w:p>
        </w:tc>
        <w:tc>
          <w:tcPr>
            <w:tcW w:w="1117" w:type="dxa"/>
            <w:vAlign w:val="center"/>
          </w:tcPr>
          <w:p w14:paraId="1AA6FD4A" w14:textId="6332FE92" w:rsidR="00FC2BAC" w:rsidRPr="00D3130C" w:rsidRDefault="00A81490" w:rsidP="000D1E5B">
            <w:pPr>
              <w:pStyle w:val="Caption"/>
              <w:keepNext/>
              <w:jc w:val="center"/>
              <w:rPr>
                <w:b w:val="0"/>
                <w:color w:val="auto"/>
                <w:sz w:val="22"/>
                <w:szCs w:val="22"/>
              </w:rPr>
            </w:pPr>
            <w:r w:rsidRPr="00D3130C">
              <w:rPr>
                <w:b w:val="0"/>
                <w:color w:val="auto"/>
                <w:sz w:val="22"/>
                <w:szCs w:val="22"/>
              </w:rPr>
              <w:t>0.74</w:t>
            </w:r>
          </w:p>
        </w:tc>
      </w:tr>
      <w:tr w:rsidR="00FC2BAC" w:rsidRPr="00D3130C" w14:paraId="3EE1888C" w14:textId="77777777" w:rsidTr="00F7427F">
        <w:tc>
          <w:tcPr>
            <w:tcW w:w="1897" w:type="dxa"/>
            <w:tcBorders>
              <w:right w:val="single" w:sz="4" w:space="0" w:color="auto"/>
            </w:tcBorders>
            <w:vAlign w:val="center"/>
          </w:tcPr>
          <w:p w14:paraId="782CCDB7" w14:textId="7BD3F1DE" w:rsidR="00FC2BAC" w:rsidRPr="00D3130C" w:rsidRDefault="00FC2BAC" w:rsidP="000D1E5B">
            <w:pPr>
              <w:pStyle w:val="Caption"/>
              <w:keepNext/>
              <w:jc w:val="center"/>
              <w:rPr>
                <w:b w:val="0"/>
                <w:color w:val="auto"/>
                <w:sz w:val="22"/>
                <w:szCs w:val="22"/>
              </w:rPr>
            </w:pPr>
            <w:r w:rsidRPr="00D3130C">
              <w:rPr>
                <w:b w:val="0"/>
                <w:i/>
                <w:color w:val="auto"/>
                <w:sz w:val="22"/>
                <w:szCs w:val="22"/>
              </w:rPr>
              <w:t>C. dipterum</w:t>
            </w:r>
          </w:p>
        </w:tc>
        <w:tc>
          <w:tcPr>
            <w:tcW w:w="1673" w:type="dxa"/>
            <w:tcBorders>
              <w:left w:val="single" w:sz="4" w:space="0" w:color="auto"/>
            </w:tcBorders>
            <w:vAlign w:val="center"/>
          </w:tcPr>
          <w:p w14:paraId="69DCD1D3" w14:textId="0BB2B94E" w:rsidR="00FC2BAC" w:rsidRPr="00D3130C" w:rsidRDefault="00FC2BAC" w:rsidP="000D1E5B">
            <w:pPr>
              <w:pStyle w:val="Caption"/>
              <w:keepNext/>
              <w:jc w:val="center"/>
              <w:rPr>
                <w:b w:val="0"/>
                <w:color w:val="auto"/>
                <w:sz w:val="22"/>
                <w:szCs w:val="22"/>
              </w:rPr>
            </w:pPr>
            <w:r w:rsidRPr="00D3130C">
              <w:rPr>
                <w:b w:val="0"/>
                <w:color w:val="auto"/>
                <w:sz w:val="22"/>
                <w:szCs w:val="22"/>
              </w:rPr>
              <w:t>Free</w:t>
            </w:r>
          </w:p>
        </w:tc>
        <w:tc>
          <w:tcPr>
            <w:tcW w:w="1124" w:type="dxa"/>
            <w:vAlign w:val="center"/>
          </w:tcPr>
          <w:p w14:paraId="576A7EAB" w14:textId="2CF126B7" w:rsidR="00FC2BAC" w:rsidRPr="00D3130C" w:rsidRDefault="00FC2BAC" w:rsidP="000D1E5B">
            <w:pPr>
              <w:pStyle w:val="Caption"/>
              <w:keepNext/>
              <w:jc w:val="center"/>
              <w:rPr>
                <w:b w:val="0"/>
                <w:color w:val="auto"/>
                <w:sz w:val="22"/>
                <w:szCs w:val="22"/>
              </w:rPr>
            </w:pPr>
            <w:r w:rsidRPr="00D3130C">
              <w:rPr>
                <w:b w:val="0"/>
                <w:color w:val="auto"/>
                <w:sz w:val="22"/>
                <w:szCs w:val="22"/>
              </w:rPr>
              <w:t>Evora</w:t>
            </w:r>
          </w:p>
        </w:tc>
        <w:tc>
          <w:tcPr>
            <w:tcW w:w="1354" w:type="dxa"/>
            <w:vAlign w:val="center"/>
          </w:tcPr>
          <w:p w14:paraId="2B8A38FE" w14:textId="02EC1B80" w:rsidR="00FC2BAC" w:rsidRPr="00D3130C" w:rsidRDefault="00FC2BAC" w:rsidP="000D1E5B">
            <w:pPr>
              <w:pStyle w:val="Caption"/>
              <w:keepNext/>
              <w:jc w:val="center"/>
              <w:rPr>
                <w:b w:val="0"/>
                <w:color w:val="auto"/>
                <w:sz w:val="22"/>
                <w:szCs w:val="22"/>
              </w:rPr>
            </w:pPr>
            <w:r w:rsidRPr="00D3130C">
              <w:rPr>
                <w:b w:val="0"/>
                <w:color w:val="auto"/>
                <w:sz w:val="22"/>
                <w:szCs w:val="22"/>
              </w:rPr>
              <w:t>80</w:t>
            </w:r>
          </w:p>
        </w:tc>
        <w:tc>
          <w:tcPr>
            <w:tcW w:w="1351" w:type="dxa"/>
            <w:vAlign w:val="center"/>
          </w:tcPr>
          <w:p w14:paraId="70B93E10" w14:textId="36E7C0B6" w:rsidR="00FC2BAC" w:rsidRPr="00D3130C" w:rsidRDefault="00FC2BAC" w:rsidP="000D1E5B">
            <w:pPr>
              <w:pStyle w:val="Caption"/>
              <w:keepNext/>
              <w:jc w:val="center"/>
              <w:rPr>
                <w:b w:val="0"/>
                <w:color w:val="auto"/>
                <w:sz w:val="22"/>
                <w:szCs w:val="22"/>
              </w:rPr>
            </w:pPr>
            <w:r w:rsidRPr="00D3130C">
              <w:rPr>
                <w:b w:val="0"/>
                <w:color w:val="auto"/>
                <w:sz w:val="22"/>
                <w:szCs w:val="22"/>
              </w:rPr>
              <w:t>96</w:t>
            </w:r>
          </w:p>
        </w:tc>
        <w:tc>
          <w:tcPr>
            <w:tcW w:w="1117" w:type="dxa"/>
            <w:vAlign w:val="center"/>
          </w:tcPr>
          <w:p w14:paraId="0D8EEB32" w14:textId="365D0B85" w:rsidR="00FC2BAC" w:rsidRPr="00D3130C" w:rsidRDefault="00A81490" w:rsidP="000D1E5B">
            <w:pPr>
              <w:pStyle w:val="Caption"/>
              <w:keepNext/>
              <w:jc w:val="center"/>
              <w:rPr>
                <w:b w:val="0"/>
                <w:color w:val="auto"/>
                <w:sz w:val="22"/>
                <w:szCs w:val="22"/>
              </w:rPr>
            </w:pPr>
            <w:r w:rsidRPr="00D3130C">
              <w:rPr>
                <w:b w:val="0"/>
                <w:color w:val="auto"/>
                <w:sz w:val="22"/>
                <w:szCs w:val="22"/>
              </w:rPr>
              <w:t>0.53</w:t>
            </w:r>
          </w:p>
        </w:tc>
      </w:tr>
      <w:tr w:rsidR="00FC2BAC" w:rsidRPr="00D3130C" w14:paraId="10178A89" w14:textId="77777777" w:rsidTr="00F7427F">
        <w:tc>
          <w:tcPr>
            <w:tcW w:w="1897" w:type="dxa"/>
            <w:tcBorders>
              <w:right w:val="single" w:sz="4" w:space="0" w:color="auto"/>
            </w:tcBorders>
            <w:vAlign w:val="center"/>
          </w:tcPr>
          <w:p w14:paraId="6D404337" w14:textId="0CF2C843" w:rsidR="00FC2BAC" w:rsidRPr="00D3130C" w:rsidRDefault="00FC2BAC" w:rsidP="000D1E5B">
            <w:pPr>
              <w:pStyle w:val="Caption"/>
              <w:keepNext/>
              <w:jc w:val="center"/>
              <w:rPr>
                <w:b w:val="0"/>
                <w:color w:val="auto"/>
                <w:sz w:val="22"/>
                <w:szCs w:val="22"/>
              </w:rPr>
            </w:pPr>
            <w:r w:rsidRPr="00D3130C">
              <w:rPr>
                <w:b w:val="0"/>
                <w:i/>
                <w:color w:val="auto"/>
                <w:sz w:val="22"/>
                <w:szCs w:val="22"/>
              </w:rPr>
              <w:t>C. dipterum</w:t>
            </w:r>
          </w:p>
        </w:tc>
        <w:tc>
          <w:tcPr>
            <w:tcW w:w="1673" w:type="dxa"/>
            <w:tcBorders>
              <w:left w:val="single" w:sz="4" w:space="0" w:color="auto"/>
            </w:tcBorders>
            <w:vAlign w:val="center"/>
          </w:tcPr>
          <w:p w14:paraId="555F8572" w14:textId="627BA865" w:rsidR="00FC2BAC" w:rsidRPr="00D3130C" w:rsidRDefault="00FC2BAC" w:rsidP="000D1E5B">
            <w:pPr>
              <w:pStyle w:val="Caption"/>
              <w:keepNext/>
              <w:jc w:val="center"/>
              <w:rPr>
                <w:b w:val="0"/>
                <w:color w:val="auto"/>
                <w:sz w:val="22"/>
                <w:szCs w:val="22"/>
              </w:rPr>
            </w:pPr>
            <w:r w:rsidRPr="00D3130C">
              <w:rPr>
                <w:b w:val="0"/>
                <w:color w:val="auto"/>
                <w:sz w:val="22"/>
                <w:szCs w:val="22"/>
              </w:rPr>
              <w:t>Free</w:t>
            </w:r>
          </w:p>
        </w:tc>
        <w:tc>
          <w:tcPr>
            <w:tcW w:w="1124" w:type="dxa"/>
            <w:vAlign w:val="center"/>
          </w:tcPr>
          <w:p w14:paraId="4C8F58FB" w14:textId="3A67069C" w:rsidR="00FC2BAC" w:rsidRPr="00D3130C" w:rsidRDefault="00FC2BAC" w:rsidP="000D1E5B">
            <w:pPr>
              <w:pStyle w:val="Caption"/>
              <w:keepNext/>
              <w:jc w:val="center"/>
              <w:rPr>
                <w:b w:val="0"/>
                <w:color w:val="auto"/>
                <w:sz w:val="22"/>
                <w:szCs w:val="22"/>
              </w:rPr>
            </w:pPr>
            <w:r w:rsidRPr="00D3130C">
              <w:rPr>
                <w:b w:val="0"/>
                <w:color w:val="auto"/>
                <w:sz w:val="22"/>
                <w:szCs w:val="22"/>
              </w:rPr>
              <w:t>Murcia</w:t>
            </w:r>
          </w:p>
        </w:tc>
        <w:tc>
          <w:tcPr>
            <w:tcW w:w="1354" w:type="dxa"/>
            <w:vAlign w:val="center"/>
          </w:tcPr>
          <w:p w14:paraId="3255649C" w14:textId="73D8DD55" w:rsidR="00FC2BAC" w:rsidRPr="00D3130C" w:rsidRDefault="00FC2BAC" w:rsidP="000D1E5B">
            <w:pPr>
              <w:pStyle w:val="Caption"/>
              <w:keepNext/>
              <w:jc w:val="center"/>
              <w:rPr>
                <w:b w:val="0"/>
                <w:color w:val="auto"/>
                <w:sz w:val="22"/>
                <w:szCs w:val="22"/>
              </w:rPr>
            </w:pPr>
            <w:r w:rsidRPr="00D3130C">
              <w:rPr>
                <w:b w:val="0"/>
                <w:color w:val="auto"/>
                <w:sz w:val="22"/>
                <w:szCs w:val="22"/>
              </w:rPr>
              <w:t>-2</w:t>
            </w:r>
          </w:p>
        </w:tc>
        <w:tc>
          <w:tcPr>
            <w:tcW w:w="1351" w:type="dxa"/>
            <w:vAlign w:val="center"/>
          </w:tcPr>
          <w:p w14:paraId="11017CD5" w14:textId="61B00734" w:rsidR="00FC2BAC" w:rsidRPr="00D3130C" w:rsidRDefault="00FC2BAC" w:rsidP="000D1E5B">
            <w:pPr>
              <w:pStyle w:val="Caption"/>
              <w:keepNext/>
              <w:jc w:val="center"/>
              <w:rPr>
                <w:b w:val="0"/>
                <w:color w:val="auto"/>
                <w:sz w:val="22"/>
                <w:szCs w:val="22"/>
              </w:rPr>
            </w:pPr>
            <w:r w:rsidRPr="00D3130C">
              <w:rPr>
                <w:b w:val="0"/>
                <w:color w:val="auto"/>
                <w:sz w:val="22"/>
                <w:szCs w:val="22"/>
              </w:rPr>
              <w:t>9</w:t>
            </w:r>
          </w:p>
        </w:tc>
        <w:tc>
          <w:tcPr>
            <w:tcW w:w="1117" w:type="dxa"/>
            <w:vAlign w:val="center"/>
          </w:tcPr>
          <w:p w14:paraId="011EA7C9" w14:textId="2A8FB70C" w:rsidR="00FC2BAC" w:rsidRPr="00D3130C" w:rsidRDefault="00A81490" w:rsidP="000D1E5B">
            <w:pPr>
              <w:pStyle w:val="Caption"/>
              <w:keepNext/>
              <w:jc w:val="center"/>
              <w:rPr>
                <w:b w:val="0"/>
                <w:color w:val="auto"/>
                <w:sz w:val="22"/>
                <w:szCs w:val="22"/>
              </w:rPr>
            </w:pPr>
            <w:r w:rsidRPr="00D3130C">
              <w:rPr>
                <w:b w:val="0"/>
                <w:color w:val="auto"/>
                <w:sz w:val="22"/>
                <w:szCs w:val="22"/>
              </w:rPr>
              <w:t>0.57</w:t>
            </w:r>
          </w:p>
        </w:tc>
      </w:tr>
      <w:tr w:rsidR="00FC2BAC" w:rsidRPr="00D3130C" w14:paraId="7A0193A2" w14:textId="77777777" w:rsidTr="00F7427F">
        <w:tc>
          <w:tcPr>
            <w:tcW w:w="1897" w:type="dxa"/>
            <w:tcBorders>
              <w:right w:val="single" w:sz="4" w:space="0" w:color="auto"/>
            </w:tcBorders>
            <w:vAlign w:val="center"/>
          </w:tcPr>
          <w:p w14:paraId="722A6C4E" w14:textId="58F97A7F" w:rsidR="00FC2BAC" w:rsidRPr="00D3130C" w:rsidRDefault="00FC2BAC" w:rsidP="000D1E5B">
            <w:pPr>
              <w:pStyle w:val="Caption"/>
              <w:keepNext/>
              <w:jc w:val="center"/>
              <w:rPr>
                <w:b w:val="0"/>
                <w:color w:val="auto"/>
                <w:sz w:val="22"/>
                <w:szCs w:val="22"/>
              </w:rPr>
            </w:pPr>
            <w:r w:rsidRPr="00D3130C">
              <w:rPr>
                <w:b w:val="0"/>
                <w:i/>
                <w:color w:val="auto"/>
                <w:sz w:val="22"/>
                <w:szCs w:val="22"/>
              </w:rPr>
              <w:t>S. striolatum</w:t>
            </w:r>
          </w:p>
        </w:tc>
        <w:tc>
          <w:tcPr>
            <w:tcW w:w="1673" w:type="dxa"/>
            <w:tcBorders>
              <w:left w:val="single" w:sz="4" w:space="0" w:color="auto"/>
            </w:tcBorders>
            <w:vAlign w:val="center"/>
          </w:tcPr>
          <w:p w14:paraId="6089DD10" w14:textId="3CF81A56" w:rsidR="00FC2BAC" w:rsidRPr="00D3130C" w:rsidRDefault="00FC2BAC" w:rsidP="000D1E5B">
            <w:pPr>
              <w:pStyle w:val="Caption"/>
              <w:keepNext/>
              <w:jc w:val="center"/>
              <w:rPr>
                <w:b w:val="0"/>
                <w:color w:val="auto"/>
                <w:sz w:val="22"/>
                <w:szCs w:val="22"/>
              </w:rPr>
            </w:pPr>
            <w:r w:rsidRPr="00D3130C">
              <w:rPr>
                <w:b w:val="0"/>
                <w:color w:val="auto"/>
                <w:sz w:val="22"/>
                <w:szCs w:val="22"/>
              </w:rPr>
              <w:t>Free</w:t>
            </w:r>
          </w:p>
        </w:tc>
        <w:tc>
          <w:tcPr>
            <w:tcW w:w="1124" w:type="dxa"/>
            <w:vAlign w:val="center"/>
          </w:tcPr>
          <w:p w14:paraId="23F2A6A0" w14:textId="1D755721" w:rsidR="00FC2BAC" w:rsidRPr="00D3130C" w:rsidRDefault="00FC2BAC" w:rsidP="000D1E5B">
            <w:pPr>
              <w:pStyle w:val="Caption"/>
              <w:keepNext/>
              <w:jc w:val="center"/>
              <w:rPr>
                <w:b w:val="0"/>
                <w:color w:val="auto"/>
                <w:sz w:val="22"/>
                <w:szCs w:val="22"/>
              </w:rPr>
            </w:pPr>
            <w:r w:rsidRPr="00D3130C">
              <w:rPr>
                <w:b w:val="0"/>
                <w:color w:val="auto"/>
                <w:sz w:val="22"/>
                <w:szCs w:val="22"/>
              </w:rPr>
              <w:t>Jaca</w:t>
            </w:r>
          </w:p>
        </w:tc>
        <w:tc>
          <w:tcPr>
            <w:tcW w:w="1354" w:type="dxa"/>
            <w:vAlign w:val="center"/>
          </w:tcPr>
          <w:p w14:paraId="2EEF0C9C" w14:textId="39114383" w:rsidR="00FC2BAC" w:rsidRPr="00D3130C" w:rsidRDefault="00FC2BAC" w:rsidP="000D1E5B">
            <w:pPr>
              <w:pStyle w:val="Caption"/>
              <w:keepNext/>
              <w:jc w:val="center"/>
              <w:rPr>
                <w:b w:val="0"/>
                <w:color w:val="auto"/>
                <w:sz w:val="22"/>
                <w:szCs w:val="22"/>
              </w:rPr>
            </w:pPr>
            <w:r w:rsidRPr="00D3130C">
              <w:rPr>
                <w:b w:val="0"/>
                <w:color w:val="auto"/>
                <w:sz w:val="22"/>
                <w:szCs w:val="22"/>
              </w:rPr>
              <w:t>3</w:t>
            </w:r>
          </w:p>
        </w:tc>
        <w:tc>
          <w:tcPr>
            <w:tcW w:w="1351" w:type="dxa"/>
            <w:vAlign w:val="center"/>
          </w:tcPr>
          <w:p w14:paraId="23C39743" w14:textId="6657C876" w:rsidR="00FC2BAC" w:rsidRPr="00D3130C" w:rsidRDefault="00FC2BAC" w:rsidP="000D1E5B">
            <w:pPr>
              <w:pStyle w:val="Caption"/>
              <w:keepNext/>
              <w:jc w:val="center"/>
              <w:rPr>
                <w:b w:val="0"/>
                <w:color w:val="auto"/>
                <w:sz w:val="22"/>
                <w:szCs w:val="22"/>
              </w:rPr>
            </w:pPr>
            <w:r w:rsidRPr="00D3130C">
              <w:rPr>
                <w:b w:val="0"/>
                <w:color w:val="auto"/>
                <w:sz w:val="22"/>
                <w:szCs w:val="22"/>
              </w:rPr>
              <w:t>19</w:t>
            </w:r>
          </w:p>
        </w:tc>
        <w:tc>
          <w:tcPr>
            <w:tcW w:w="1117" w:type="dxa"/>
            <w:vAlign w:val="center"/>
          </w:tcPr>
          <w:p w14:paraId="218EAFF8" w14:textId="666E1702" w:rsidR="00FC2BAC" w:rsidRPr="00D3130C" w:rsidRDefault="00A81490" w:rsidP="000D1E5B">
            <w:pPr>
              <w:pStyle w:val="Caption"/>
              <w:keepNext/>
              <w:jc w:val="center"/>
              <w:rPr>
                <w:b w:val="0"/>
                <w:color w:val="auto"/>
                <w:sz w:val="22"/>
                <w:szCs w:val="22"/>
              </w:rPr>
            </w:pPr>
            <w:r w:rsidRPr="00D3130C">
              <w:rPr>
                <w:b w:val="0"/>
                <w:color w:val="auto"/>
                <w:sz w:val="22"/>
                <w:szCs w:val="22"/>
              </w:rPr>
              <w:t>0.11</w:t>
            </w:r>
          </w:p>
        </w:tc>
      </w:tr>
      <w:tr w:rsidR="00FC2BAC" w:rsidRPr="00D3130C" w14:paraId="4453E548" w14:textId="77777777" w:rsidTr="00F7427F">
        <w:tc>
          <w:tcPr>
            <w:tcW w:w="1897" w:type="dxa"/>
            <w:tcBorders>
              <w:right w:val="single" w:sz="4" w:space="0" w:color="auto"/>
            </w:tcBorders>
            <w:vAlign w:val="center"/>
          </w:tcPr>
          <w:p w14:paraId="2989A630" w14:textId="75DD30E7" w:rsidR="00FC2BAC" w:rsidRPr="00D3130C" w:rsidRDefault="00FC2BAC" w:rsidP="000D1E5B">
            <w:pPr>
              <w:pStyle w:val="Caption"/>
              <w:keepNext/>
              <w:jc w:val="center"/>
              <w:rPr>
                <w:b w:val="0"/>
                <w:color w:val="auto"/>
                <w:sz w:val="22"/>
                <w:szCs w:val="22"/>
              </w:rPr>
            </w:pPr>
            <w:r w:rsidRPr="00D3130C">
              <w:rPr>
                <w:b w:val="0"/>
                <w:i/>
                <w:color w:val="auto"/>
                <w:sz w:val="22"/>
                <w:szCs w:val="22"/>
              </w:rPr>
              <w:t>S. striolatum</w:t>
            </w:r>
          </w:p>
        </w:tc>
        <w:tc>
          <w:tcPr>
            <w:tcW w:w="1673" w:type="dxa"/>
            <w:tcBorders>
              <w:left w:val="single" w:sz="4" w:space="0" w:color="auto"/>
            </w:tcBorders>
            <w:vAlign w:val="center"/>
          </w:tcPr>
          <w:p w14:paraId="20B94E7D" w14:textId="15172172" w:rsidR="00FC2BAC" w:rsidRPr="00D3130C" w:rsidRDefault="00FC2BAC" w:rsidP="000D1E5B">
            <w:pPr>
              <w:pStyle w:val="Caption"/>
              <w:keepNext/>
              <w:jc w:val="center"/>
              <w:rPr>
                <w:b w:val="0"/>
                <w:color w:val="auto"/>
                <w:sz w:val="22"/>
                <w:szCs w:val="22"/>
              </w:rPr>
            </w:pPr>
            <w:r w:rsidRPr="00D3130C">
              <w:rPr>
                <w:b w:val="0"/>
                <w:color w:val="auto"/>
                <w:sz w:val="22"/>
                <w:szCs w:val="22"/>
              </w:rPr>
              <w:t>Free</w:t>
            </w:r>
          </w:p>
        </w:tc>
        <w:tc>
          <w:tcPr>
            <w:tcW w:w="1124" w:type="dxa"/>
            <w:vAlign w:val="center"/>
          </w:tcPr>
          <w:p w14:paraId="0004DD18" w14:textId="399C5944" w:rsidR="00FC2BAC" w:rsidRPr="00D3130C" w:rsidRDefault="00FC2BAC" w:rsidP="000D1E5B">
            <w:pPr>
              <w:pStyle w:val="Caption"/>
              <w:keepNext/>
              <w:jc w:val="center"/>
              <w:rPr>
                <w:b w:val="0"/>
                <w:color w:val="auto"/>
                <w:sz w:val="22"/>
                <w:szCs w:val="22"/>
              </w:rPr>
            </w:pPr>
            <w:r w:rsidRPr="00D3130C">
              <w:rPr>
                <w:b w:val="0"/>
                <w:color w:val="auto"/>
                <w:sz w:val="22"/>
                <w:szCs w:val="22"/>
              </w:rPr>
              <w:t>Porto</w:t>
            </w:r>
          </w:p>
        </w:tc>
        <w:tc>
          <w:tcPr>
            <w:tcW w:w="1354" w:type="dxa"/>
            <w:vAlign w:val="center"/>
          </w:tcPr>
          <w:p w14:paraId="55A2805D" w14:textId="50B248D5" w:rsidR="00FC2BAC" w:rsidRPr="00D3130C" w:rsidRDefault="00FC2BAC" w:rsidP="000D1E5B">
            <w:pPr>
              <w:pStyle w:val="Caption"/>
              <w:keepNext/>
              <w:jc w:val="center"/>
              <w:rPr>
                <w:b w:val="0"/>
                <w:color w:val="auto"/>
                <w:sz w:val="22"/>
                <w:szCs w:val="22"/>
              </w:rPr>
            </w:pPr>
            <w:r w:rsidRPr="00D3130C">
              <w:rPr>
                <w:b w:val="0"/>
                <w:color w:val="auto"/>
                <w:sz w:val="22"/>
                <w:szCs w:val="22"/>
              </w:rPr>
              <w:t>151</w:t>
            </w:r>
          </w:p>
        </w:tc>
        <w:tc>
          <w:tcPr>
            <w:tcW w:w="1351" w:type="dxa"/>
            <w:vAlign w:val="center"/>
          </w:tcPr>
          <w:p w14:paraId="562354CA" w14:textId="62A0F7C8" w:rsidR="00FC2BAC" w:rsidRPr="00D3130C" w:rsidRDefault="00FC2BAC" w:rsidP="000D1E5B">
            <w:pPr>
              <w:pStyle w:val="Caption"/>
              <w:keepNext/>
              <w:jc w:val="center"/>
              <w:rPr>
                <w:b w:val="0"/>
                <w:color w:val="auto"/>
                <w:sz w:val="22"/>
                <w:szCs w:val="22"/>
              </w:rPr>
            </w:pPr>
            <w:r w:rsidRPr="00D3130C">
              <w:rPr>
                <w:b w:val="0"/>
                <w:color w:val="auto"/>
                <w:sz w:val="22"/>
                <w:szCs w:val="22"/>
              </w:rPr>
              <w:t>166</w:t>
            </w:r>
          </w:p>
        </w:tc>
        <w:tc>
          <w:tcPr>
            <w:tcW w:w="1117" w:type="dxa"/>
            <w:vAlign w:val="center"/>
          </w:tcPr>
          <w:p w14:paraId="2478AB64" w14:textId="287584CA" w:rsidR="00FC2BAC" w:rsidRPr="00D3130C" w:rsidRDefault="00A81490" w:rsidP="000D1E5B">
            <w:pPr>
              <w:pStyle w:val="Caption"/>
              <w:keepNext/>
              <w:jc w:val="center"/>
              <w:rPr>
                <w:b w:val="0"/>
                <w:color w:val="auto"/>
                <w:sz w:val="22"/>
                <w:szCs w:val="22"/>
              </w:rPr>
            </w:pPr>
            <w:r w:rsidRPr="00D3130C">
              <w:rPr>
                <w:b w:val="0"/>
                <w:color w:val="auto"/>
                <w:sz w:val="22"/>
                <w:szCs w:val="22"/>
              </w:rPr>
              <w:t>0.29</w:t>
            </w:r>
          </w:p>
        </w:tc>
      </w:tr>
      <w:tr w:rsidR="00FC2BAC" w:rsidRPr="00D3130C" w14:paraId="2D061AFA" w14:textId="77777777" w:rsidTr="00F7427F">
        <w:tc>
          <w:tcPr>
            <w:tcW w:w="1897" w:type="dxa"/>
            <w:tcBorders>
              <w:right w:val="single" w:sz="4" w:space="0" w:color="auto"/>
            </w:tcBorders>
            <w:vAlign w:val="center"/>
          </w:tcPr>
          <w:p w14:paraId="618FDFB5" w14:textId="41A9F4CB" w:rsidR="00FC2BAC" w:rsidRPr="00D3130C" w:rsidRDefault="00FC2BAC" w:rsidP="000D1E5B">
            <w:pPr>
              <w:pStyle w:val="Caption"/>
              <w:keepNext/>
              <w:jc w:val="center"/>
              <w:rPr>
                <w:b w:val="0"/>
                <w:color w:val="auto"/>
                <w:sz w:val="22"/>
                <w:szCs w:val="22"/>
              </w:rPr>
            </w:pPr>
            <w:r w:rsidRPr="00D3130C">
              <w:rPr>
                <w:b w:val="0"/>
                <w:i/>
                <w:color w:val="auto"/>
                <w:sz w:val="22"/>
                <w:szCs w:val="22"/>
              </w:rPr>
              <w:t>S. striolatum</w:t>
            </w:r>
          </w:p>
        </w:tc>
        <w:tc>
          <w:tcPr>
            <w:tcW w:w="1673" w:type="dxa"/>
            <w:tcBorders>
              <w:left w:val="single" w:sz="4" w:space="0" w:color="auto"/>
            </w:tcBorders>
            <w:vAlign w:val="center"/>
          </w:tcPr>
          <w:p w14:paraId="678619D0" w14:textId="336AE1D7" w:rsidR="00FC2BAC" w:rsidRPr="00D3130C" w:rsidRDefault="00FC2BAC" w:rsidP="000D1E5B">
            <w:pPr>
              <w:pStyle w:val="Caption"/>
              <w:keepNext/>
              <w:jc w:val="center"/>
              <w:rPr>
                <w:b w:val="0"/>
                <w:color w:val="auto"/>
                <w:sz w:val="22"/>
                <w:szCs w:val="22"/>
              </w:rPr>
            </w:pPr>
            <w:r w:rsidRPr="00D3130C">
              <w:rPr>
                <w:b w:val="0"/>
                <w:color w:val="auto"/>
                <w:sz w:val="22"/>
                <w:szCs w:val="22"/>
              </w:rPr>
              <w:t>Free</w:t>
            </w:r>
          </w:p>
        </w:tc>
        <w:tc>
          <w:tcPr>
            <w:tcW w:w="1124" w:type="dxa"/>
            <w:vAlign w:val="center"/>
          </w:tcPr>
          <w:p w14:paraId="1E993275" w14:textId="3E195C19" w:rsidR="00FC2BAC" w:rsidRPr="00D3130C" w:rsidRDefault="00FC2BAC" w:rsidP="000D1E5B">
            <w:pPr>
              <w:pStyle w:val="Caption"/>
              <w:keepNext/>
              <w:jc w:val="center"/>
              <w:rPr>
                <w:b w:val="0"/>
                <w:color w:val="auto"/>
                <w:sz w:val="22"/>
                <w:szCs w:val="22"/>
              </w:rPr>
            </w:pPr>
            <w:r w:rsidRPr="00D3130C">
              <w:rPr>
                <w:b w:val="0"/>
                <w:color w:val="auto"/>
                <w:sz w:val="22"/>
                <w:szCs w:val="22"/>
              </w:rPr>
              <w:t>Toledo</w:t>
            </w:r>
          </w:p>
        </w:tc>
        <w:tc>
          <w:tcPr>
            <w:tcW w:w="1354" w:type="dxa"/>
            <w:vAlign w:val="center"/>
          </w:tcPr>
          <w:p w14:paraId="76316993" w14:textId="544E9CC8" w:rsidR="00FC2BAC" w:rsidRPr="00D3130C" w:rsidRDefault="00FC2BAC" w:rsidP="000D1E5B">
            <w:pPr>
              <w:pStyle w:val="Caption"/>
              <w:keepNext/>
              <w:jc w:val="center"/>
              <w:rPr>
                <w:b w:val="0"/>
                <w:color w:val="auto"/>
                <w:sz w:val="22"/>
                <w:szCs w:val="22"/>
              </w:rPr>
            </w:pPr>
            <w:r w:rsidRPr="00D3130C">
              <w:rPr>
                <w:b w:val="0"/>
                <w:color w:val="auto"/>
                <w:sz w:val="22"/>
                <w:szCs w:val="22"/>
              </w:rPr>
              <w:t>-20</w:t>
            </w:r>
          </w:p>
        </w:tc>
        <w:tc>
          <w:tcPr>
            <w:tcW w:w="1351" w:type="dxa"/>
            <w:vAlign w:val="center"/>
          </w:tcPr>
          <w:p w14:paraId="60AC19A5" w14:textId="66E1786D" w:rsidR="00FC2BAC" w:rsidRPr="00D3130C" w:rsidRDefault="00FC2BAC" w:rsidP="000D1E5B">
            <w:pPr>
              <w:pStyle w:val="Caption"/>
              <w:keepNext/>
              <w:jc w:val="center"/>
              <w:rPr>
                <w:b w:val="0"/>
                <w:color w:val="auto"/>
                <w:sz w:val="22"/>
                <w:szCs w:val="22"/>
              </w:rPr>
            </w:pPr>
            <w:r w:rsidRPr="00D3130C">
              <w:rPr>
                <w:b w:val="0"/>
                <w:color w:val="auto"/>
                <w:sz w:val="22"/>
                <w:szCs w:val="22"/>
              </w:rPr>
              <w:t>-7</w:t>
            </w:r>
          </w:p>
        </w:tc>
        <w:tc>
          <w:tcPr>
            <w:tcW w:w="1117" w:type="dxa"/>
            <w:vAlign w:val="center"/>
          </w:tcPr>
          <w:p w14:paraId="4560C8DA" w14:textId="3F7403C9" w:rsidR="00FC2BAC" w:rsidRPr="00D3130C" w:rsidRDefault="00A81490" w:rsidP="000D1E5B">
            <w:pPr>
              <w:pStyle w:val="Caption"/>
              <w:keepNext/>
              <w:jc w:val="center"/>
              <w:rPr>
                <w:b w:val="0"/>
                <w:color w:val="auto"/>
                <w:sz w:val="22"/>
                <w:szCs w:val="22"/>
              </w:rPr>
            </w:pPr>
            <w:r w:rsidRPr="00D3130C">
              <w:rPr>
                <w:b w:val="0"/>
                <w:color w:val="auto"/>
                <w:sz w:val="22"/>
                <w:szCs w:val="22"/>
              </w:rPr>
              <w:t>0.13</w:t>
            </w:r>
          </w:p>
        </w:tc>
      </w:tr>
      <w:tr w:rsidR="00FC2BAC" w:rsidRPr="00D3130C" w14:paraId="1BA2AF76" w14:textId="77777777" w:rsidTr="00F7427F">
        <w:tc>
          <w:tcPr>
            <w:tcW w:w="1897" w:type="dxa"/>
            <w:tcBorders>
              <w:bottom w:val="single" w:sz="4" w:space="0" w:color="auto"/>
              <w:right w:val="single" w:sz="4" w:space="0" w:color="auto"/>
            </w:tcBorders>
            <w:vAlign w:val="center"/>
          </w:tcPr>
          <w:p w14:paraId="5E45C31B" w14:textId="3020F8B9" w:rsidR="00FC2BAC" w:rsidRPr="00D3130C" w:rsidRDefault="00FC2BAC" w:rsidP="000D1E5B">
            <w:pPr>
              <w:pStyle w:val="Caption"/>
              <w:keepNext/>
              <w:jc w:val="center"/>
              <w:rPr>
                <w:b w:val="0"/>
                <w:color w:val="auto"/>
                <w:sz w:val="22"/>
                <w:szCs w:val="22"/>
              </w:rPr>
            </w:pPr>
            <w:r w:rsidRPr="00D3130C">
              <w:rPr>
                <w:b w:val="0"/>
                <w:i/>
                <w:color w:val="auto"/>
                <w:sz w:val="22"/>
                <w:szCs w:val="22"/>
              </w:rPr>
              <w:t>S. striolatum</w:t>
            </w:r>
          </w:p>
        </w:tc>
        <w:tc>
          <w:tcPr>
            <w:tcW w:w="1673" w:type="dxa"/>
            <w:tcBorders>
              <w:left w:val="single" w:sz="4" w:space="0" w:color="auto"/>
              <w:bottom w:val="single" w:sz="4" w:space="0" w:color="auto"/>
            </w:tcBorders>
            <w:vAlign w:val="center"/>
          </w:tcPr>
          <w:p w14:paraId="355ADE4B" w14:textId="2666BD43" w:rsidR="00FC2BAC" w:rsidRPr="00D3130C" w:rsidRDefault="00FC2BAC" w:rsidP="000D1E5B">
            <w:pPr>
              <w:pStyle w:val="Caption"/>
              <w:keepNext/>
              <w:jc w:val="center"/>
              <w:rPr>
                <w:b w:val="0"/>
                <w:color w:val="auto"/>
                <w:sz w:val="22"/>
                <w:szCs w:val="22"/>
              </w:rPr>
            </w:pPr>
            <w:r w:rsidRPr="00D3130C">
              <w:rPr>
                <w:b w:val="0"/>
                <w:color w:val="auto"/>
                <w:sz w:val="22"/>
                <w:szCs w:val="22"/>
              </w:rPr>
              <w:t>Free</w:t>
            </w:r>
          </w:p>
        </w:tc>
        <w:tc>
          <w:tcPr>
            <w:tcW w:w="1124" w:type="dxa"/>
            <w:tcBorders>
              <w:bottom w:val="single" w:sz="4" w:space="0" w:color="auto"/>
            </w:tcBorders>
            <w:vAlign w:val="center"/>
          </w:tcPr>
          <w:p w14:paraId="7A0EA3E8" w14:textId="6DEEEF1D" w:rsidR="00FC2BAC" w:rsidRPr="00D3130C" w:rsidRDefault="00FC2BAC" w:rsidP="000D1E5B">
            <w:pPr>
              <w:pStyle w:val="Caption"/>
              <w:keepNext/>
              <w:jc w:val="center"/>
              <w:rPr>
                <w:b w:val="0"/>
                <w:color w:val="auto"/>
                <w:sz w:val="22"/>
                <w:szCs w:val="22"/>
              </w:rPr>
            </w:pPr>
            <w:r w:rsidRPr="00D3130C">
              <w:rPr>
                <w:b w:val="0"/>
                <w:color w:val="auto"/>
                <w:sz w:val="22"/>
                <w:szCs w:val="22"/>
              </w:rPr>
              <w:t>Evora</w:t>
            </w:r>
          </w:p>
        </w:tc>
        <w:tc>
          <w:tcPr>
            <w:tcW w:w="1354" w:type="dxa"/>
            <w:tcBorders>
              <w:bottom w:val="single" w:sz="4" w:space="0" w:color="auto"/>
            </w:tcBorders>
            <w:vAlign w:val="center"/>
          </w:tcPr>
          <w:p w14:paraId="1EB2F21F" w14:textId="72D5CA48" w:rsidR="00FC2BAC" w:rsidRPr="00D3130C" w:rsidRDefault="00FC2BAC" w:rsidP="000D1E5B">
            <w:pPr>
              <w:pStyle w:val="Caption"/>
              <w:keepNext/>
              <w:jc w:val="center"/>
              <w:rPr>
                <w:b w:val="0"/>
                <w:color w:val="auto"/>
                <w:sz w:val="22"/>
                <w:szCs w:val="22"/>
              </w:rPr>
            </w:pPr>
            <w:r w:rsidRPr="00D3130C">
              <w:rPr>
                <w:b w:val="0"/>
                <w:color w:val="auto"/>
                <w:sz w:val="22"/>
                <w:szCs w:val="22"/>
              </w:rPr>
              <w:t>291</w:t>
            </w:r>
          </w:p>
        </w:tc>
        <w:tc>
          <w:tcPr>
            <w:tcW w:w="1351" w:type="dxa"/>
            <w:tcBorders>
              <w:bottom w:val="single" w:sz="4" w:space="0" w:color="auto"/>
            </w:tcBorders>
            <w:vAlign w:val="center"/>
          </w:tcPr>
          <w:p w14:paraId="51FF4609" w14:textId="0EBE2073" w:rsidR="00FC2BAC" w:rsidRPr="00D3130C" w:rsidRDefault="00FC2BAC" w:rsidP="000D1E5B">
            <w:pPr>
              <w:pStyle w:val="Caption"/>
              <w:keepNext/>
              <w:jc w:val="center"/>
              <w:rPr>
                <w:b w:val="0"/>
                <w:color w:val="auto"/>
                <w:sz w:val="22"/>
                <w:szCs w:val="22"/>
              </w:rPr>
            </w:pPr>
            <w:r w:rsidRPr="00D3130C">
              <w:rPr>
                <w:b w:val="0"/>
                <w:color w:val="auto"/>
                <w:sz w:val="22"/>
                <w:szCs w:val="22"/>
              </w:rPr>
              <w:t>307</w:t>
            </w:r>
          </w:p>
        </w:tc>
        <w:tc>
          <w:tcPr>
            <w:tcW w:w="1117" w:type="dxa"/>
            <w:tcBorders>
              <w:bottom w:val="single" w:sz="4" w:space="0" w:color="auto"/>
            </w:tcBorders>
            <w:vAlign w:val="center"/>
          </w:tcPr>
          <w:p w14:paraId="492E98A4" w14:textId="60C21E05" w:rsidR="00FC2BAC" w:rsidRPr="00D3130C" w:rsidRDefault="00A81490" w:rsidP="000D1E5B">
            <w:pPr>
              <w:pStyle w:val="Caption"/>
              <w:keepNext/>
              <w:jc w:val="center"/>
              <w:rPr>
                <w:b w:val="0"/>
                <w:color w:val="auto"/>
                <w:sz w:val="22"/>
                <w:szCs w:val="22"/>
              </w:rPr>
            </w:pPr>
            <w:r w:rsidRPr="00D3130C">
              <w:rPr>
                <w:b w:val="0"/>
                <w:color w:val="auto"/>
                <w:sz w:val="22"/>
                <w:szCs w:val="22"/>
              </w:rPr>
              <w:t>0.42</w:t>
            </w:r>
          </w:p>
        </w:tc>
      </w:tr>
    </w:tbl>
    <w:p w14:paraId="54CCB137" w14:textId="77777777" w:rsidR="00955B7D" w:rsidRPr="00D3130C" w:rsidRDefault="00955B7D" w:rsidP="00955B7D">
      <w:pPr>
        <w:pStyle w:val="Caption"/>
        <w:keepNext/>
        <w:jc w:val="both"/>
        <w:rPr>
          <w:b w:val="0"/>
          <w:color w:val="auto"/>
          <w:sz w:val="22"/>
          <w:szCs w:val="22"/>
        </w:rPr>
      </w:pPr>
    </w:p>
    <w:p w14:paraId="692728E6" w14:textId="76C092CD" w:rsidR="0041438F" w:rsidRPr="00D3130C" w:rsidRDefault="0041438F" w:rsidP="00955B7D">
      <w:pPr>
        <w:pStyle w:val="Caption"/>
        <w:keepNext/>
        <w:jc w:val="both"/>
        <w:rPr>
          <w:b w:val="0"/>
          <w:color w:val="auto"/>
          <w:sz w:val="22"/>
          <w:szCs w:val="22"/>
        </w:rPr>
      </w:pPr>
      <w:r w:rsidRPr="00D3130C">
        <w:rPr>
          <w:b w:val="0"/>
          <w:color w:val="auto"/>
          <w:sz w:val="22"/>
          <w:szCs w:val="22"/>
        </w:rPr>
        <w:t>Table S4</w:t>
      </w:r>
      <w:r w:rsidRPr="00D3130C">
        <w:rPr>
          <w:color w:val="auto"/>
          <w:sz w:val="22"/>
          <w:szCs w:val="22"/>
        </w:rPr>
        <w:t xml:space="preserve"> Sharpe-Schoolfield model parameter estimates and fit. </w:t>
      </w:r>
      <w:r w:rsidR="00955B7D" w:rsidRPr="00D3130C">
        <w:rPr>
          <w:b w:val="0"/>
          <w:color w:val="auto"/>
          <w:sz w:val="22"/>
          <w:szCs w:val="22"/>
        </w:rPr>
        <w:t>All parameters were chosen from the best-fit model after 10000 non-linear least squares model runs.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9"/>
        <w:gridCol w:w="1202"/>
        <w:gridCol w:w="664"/>
        <w:gridCol w:w="797"/>
        <w:gridCol w:w="664"/>
        <w:gridCol w:w="902"/>
        <w:gridCol w:w="797"/>
        <w:gridCol w:w="664"/>
      </w:tblGrid>
      <w:tr w:rsidR="0041438F" w:rsidRPr="00D3130C" w14:paraId="50E76B6C" w14:textId="77777777" w:rsidTr="00C73F41">
        <w:tc>
          <w:tcPr>
            <w:tcW w:w="1799" w:type="dxa"/>
            <w:tcBorders>
              <w:top w:val="single" w:sz="4" w:space="0" w:color="auto"/>
              <w:bottom w:val="single" w:sz="4" w:space="0" w:color="auto"/>
              <w:right w:val="single" w:sz="4" w:space="0" w:color="auto"/>
            </w:tcBorders>
            <w:vAlign w:val="center"/>
          </w:tcPr>
          <w:p w14:paraId="137EB9B4" w14:textId="20B39353" w:rsidR="0041438F" w:rsidRPr="00D3130C" w:rsidRDefault="0041438F" w:rsidP="00955B7D">
            <w:pPr>
              <w:jc w:val="center"/>
            </w:pPr>
            <w:r w:rsidRPr="00D3130C">
              <w:t>Taxa</w:t>
            </w:r>
          </w:p>
        </w:tc>
        <w:tc>
          <w:tcPr>
            <w:tcW w:w="1202" w:type="dxa"/>
            <w:tcBorders>
              <w:top w:val="single" w:sz="4" w:space="0" w:color="auto"/>
              <w:left w:val="single" w:sz="4" w:space="0" w:color="auto"/>
              <w:bottom w:val="single" w:sz="4" w:space="0" w:color="auto"/>
            </w:tcBorders>
            <w:vAlign w:val="center"/>
          </w:tcPr>
          <w:p w14:paraId="7FA6FA37" w14:textId="2427AA06" w:rsidR="0041438F" w:rsidRPr="00D3130C" w:rsidRDefault="0041438F" w:rsidP="00955B7D">
            <w:pPr>
              <w:jc w:val="center"/>
            </w:pPr>
            <w:r w:rsidRPr="00D3130C">
              <w:t>Site</w:t>
            </w:r>
          </w:p>
        </w:tc>
        <w:tc>
          <w:tcPr>
            <w:tcW w:w="664" w:type="dxa"/>
            <w:tcBorders>
              <w:top w:val="single" w:sz="4" w:space="0" w:color="auto"/>
              <w:bottom w:val="single" w:sz="4" w:space="0" w:color="auto"/>
            </w:tcBorders>
            <w:vAlign w:val="center"/>
          </w:tcPr>
          <w:p w14:paraId="43DA094A" w14:textId="20B27DFA" w:rsidR="0041438F" w:rsidRPr="00D3130C" w:rsidRDefault="0041438F" w:rsidP="00955B7D">
            <w:pPr>
              <w:jc w:val="center"/>
              <w:rPr>
                <w:i/>
              </w:rPr>
            </w:pPr>
            <w:r w:rsidRPr="00D3130C">
              <w:rPr>
                <w:i/>
              </w:rPr>
              <w:t>E</w:t>
            </w:r>
            <w:r w:rsidRPr="00D3130C">
              <w:rPr>
                <w:i/>
                <w:vertAlign w:val="subscript"/>
              </w:rPr>
              <w:t>a</w:t>
            </w:r>
          </w:p>
        </w:tc>
        <w:tc>
          <w:tcPr>
            <w:tcW w:w="595" w:type="dxa"/>
            <w:tcBorders>
              <w:top w:val="single" w:sz="4" w:space="0" w:color="auto"/>
              <w:bottom w:val="single" w:sz="4" w:space="0" w:color="auto"/>
            </w:tcBorders>
            <w:vAlign w:val="center"/>
          </w:tcPr>
          <w:p w14:paraId="1EA338B9" w14:textId="7A979278" w:rsidR="0041438F" w:rsidRPr="00D3130C" w:rsidRDefault="0041438F" w:rsidP="00955B7D">
            <w:pPr>
              <w:jc w:val="center"/>
              <w:rPr>
                <w:i/>
              </w:rPr>
            </w:pPr>
            <w:r w:rsidRPr="00D3130C">
              <w:rPr>
                <w:i/>
              </w:rPr>
              <w:t>E</w:t>
            </w:r>
            <w:r w:rsidRPr="00D3130C">
              <w:rPr>
                <w:i/>
                <w:vertAlign w:val="subscript"/>
              </w:rPr>
              <w:t>d</w:t>
            </w:r>
          </w:p>
        </w:tc>
        <w:tc>
          <w:tcPr>
            <w:tcW w:w="584" w:type="dxa"/>
            <w:tcBorders>
              <w:top w:val="single" w:sz="4" w:space="0" w:color="auto"/>
              <w:bottom w:val="single" w:sz="4" w:space="0" w:color="auto"/>
            </w:tcBorders>
            <w:vAlign w:val="center"/>
          </w:tcPr>
          <w:p w14:paraId="76C3C6B4" w14:textId="23DAFDB5" w:rsidR="0041438F" w:rsidRPr="00D3130C" w:rsidRDefault="0041438F" w:rsidP="00955B7D">
            <w:pPr>
              <w:jc w:val="center"/>
              <w:rPr>
                <w:i/>
              </w:rPr>
            </w:pPr>
            <w:r w:rsidRPr="00D3130C">
              <w:rPr>
                <w:i/>
              </w:rPr>
              <w:t>b</w:t>
            </w:r>
            <w:r w:rsidRPr="00D3130C">
              <w:rPr>
                <w:i/>
                <w:vertAlign w:val="subscript"/>
              </w:rPr>
              <w:t>0</w:t>
            </w:r>
          </w:p>
        </w:tc>
        <w:tc>
          <w:tcPr>
            <w:tcW w:w="902" w:type="dxa"/>
            <w:tcBorders>
              <w:top w:val="single" w:sz="4" w:space="0" w:color="auto"/>
              <w:bottom w:val="single" w:sz="4" w:space="0" w:color="auto"/>
            </w:tcBorders>
            <w:vAlign w:val="center"/>
          </w:tcPr>
          <w:p w14:paraId="4FAADBC1" w14:textId="2EED2342" w:rsidR="0041438F" w:rsidRPr="00D3130C" w:rsidRDefault="0041438F" w:rsidP="00955B7D">
            <w:pPr>
              <w:jc w:val="center"/>
              <w:rPr>
                <w:i/>
              </w:rPr>
            </w:pPr>
            <w:r w:rsidRPr="00D3130C">
              <w:rPr>
                <w:rFonts w:ascii="Cambria" w:hAnsi="Cambria"/>
                <w:i/>
              </w:rPr>
              <w:t>β</w:t>
            </w:r>
          </w:p>
        </w:tc>
        <w:tc>
          <w:tcPr>
            <w:tcW w:w="676" w:type="dxa"/>
            <w:tcBorders>
              <w:top w:val="single" w:sz="4" w:space="0" w:color="auto"/>
              <w:bottom w:val="single" w:sz="4" w:space="0" w:color="auto"/>
            </w:tcBorders>
            <w:vAlign w:val="center"/>
          </w:tcPr>
          <w:p w14:paraId="68BD5866" w14:textId="0A191C00" w:rsidR="0041438F" w:rsidRPr="00D3130C" w:rsidRDefault="0041438F" w:rsidP="00955B7D">
            <w:pPr>
              <w:jc w:val="center"/>
              <w:rPr>
                <w:i/>
              </w:rPr>
            </w:pPr>
            <w:r w:rsidRPr="00D3130C">
              <w:rPr>
                <w:i/>
              </w:rPr>
              <w:t>T</w:t>
            </w:r>
            <w:r w:rsidRPr="00D3130C">
              <w:rPr>
                <w:i/>
                <w:vertAlign w:val="subscript"/>
              </w:rPr>
              <w:t>pk</w:t>
            </w:r>
          </w:p>
        </w:tc>
        <w:tc>
          <w:tcPr>
            <w:tcW w:w="612" w:type="dxa"/>
            <w:tcBorders>
              <w:top w:val="single" w:sz="4" w:space="0" w:color="auto"/>
              <w:bottom w:val="single" w:sz="4" w:space="0" w:color="auto"/>
            </w:tcBorders>
            <w:vAlign w:val="center"/>
          </w:tcPr>
          <w:p w14:paraId="42F5205D" w14:textId="0053EE64" w:rsidR="0041438F" w:rsidRPr="00D3130C" w:rsidRDefault="0041438F" w:rsidP="00955B7D">
            <w:pPr>
              <w:jc w:val="center"/>
            </w:pPr>
            <w:r w:rsidRPr="00D3130C">
              <w:t>R</w:t>
            </w:r>
            <w:r w:rsidRPr="00D3130C">
              <w:rPr>
                <w:vertAlign w:val="superscript"/>
              </w:rPr>
              <w:t>2</w:t>
            </w:r>
          </w:p>
        </w:tc>
      </w:tr>
      <w:tr w:rsidR="00955B7D" w:rsidRPr="00D3130C" w14:paraId="5AE7CA9E" w14:textId="77777777" w:rsidTr="00C73F41">
        <w:tc>
          <w:tcPr>
            <w:tcW w:w="1799" w:type="dxa"/>
            <w:tcBorders>
              <w:top w:val="single" w:sz="4" w:space="0" w:color="auto"/>
              <w:right w:val="single" w:sz="4" w:space="0" w:color="auto"/>
            </w:tcBorders>
            <w:vAlign w:val="center"/>
          </w:tcPr>
          <w:p w14:paraId="5910EDB1" w14:textId="443A2A8A" w:rsidR="00955B7D" w:rsidRPr="00D3130C" w:rsidRDefault="00955B7D" w:rsidP="00955B7D">
            <w:pPr>
              <w:jc w:val="center"/>
            </w:pPr>
            <w:r w:rsidRPr="00D3130C">
              <w:rPr>
                <w:i/>
                <w:sz w:val="22"/>
                <w:szCs w:val="22"/>
              </w:rPr>
              <w:t>Chir</w:t>
            </w:r>
            <w:r w:rsidR="00434794" w:rsidRPr="00D3130C">
              <w:rPr>
                <w:i/>
                <w:sz w:val="22"/>
                <w:szCs w:val="22"/>
              </w:rPr>
              <w:t>o</w:t>
            </w:r>
            <w:r w:rsidRPr="00D3130C">
              <w:rPr>
                <w:i/>
                <w:sz w:val="22"/>
                <w:szCs w:val="22"/>
              </w:rPr>
              <w:t xml:space="preserve">nomus </w:t>
            </w:r>
            <w:r w:rsidRPr="00D3130C">
              <w:rPr>
                <w:sz w:val="22"/>
                <w:szCs w:val="22"/>
              </w:rPr>
              <w:t>spp.</w:t>
            </w:r>
          </w:p>
        </w:tc>
        <w:tc>
          <w:tcPr>
            <w:tcW w:w="1202" w:type="dxa"/>
            <w:tcBorders>
              <w:top w:val="single" w:sz="4" w:space="0" w:color="auto"/>
              <w:left w:val="single" w:sz="4" w:space="0" w:color="auto"/>
            </w:tcBorders>
            <w:vAlign w:val="center"/>
          </w:tcPr>
          <w:p w14:paraId="797B88DF" w14:textId="01E52360" w:rsidR="00955B7D" w:rsidRPr="00D3130C" w:rsidRDefault="00955B7D" w:rsidP="00955B7D">
            <w:pPr>
              <w:jc w:val="center"/>
            </w:pPr>
            <w:r w:rsidRPr="00D3130C">
              <w:rPr>
                <w:sz w:val="22"/>
                <w:szCs w:val="22"/>
              </w:rPr>
              <w:t>Pe</w:t>
            </w:r>
            <w:r w:rsidRPr="00D3130C">
              <w:rPr>
                <w:rFonts w:ascii="Cambria" w:hAnsi="Cambria"/>
                <w:sz w:val="22"/>
                <w:szCs w:val="22"/>
              </w:rPr>
              <w:t>ñ</w:t>
            </w:r>
            <w:r w:rsidRPr="00D3130C">
              <w:rPr>
                <w:sz w:val="22"/>
                <w:szCs w:val="22"/>
              </w:rPr>
              <w:t>alara</w:t>
            </w:r>
          </w:p>
        </w:tc>
        <w:tc>
          <w:tcPr>
            <w:tcW w:w="664" w:type="dxa"/>
            <w:tcBorders>
              <w:top w:val="single" w:sz="4" w:space="0" w:color="auto"/>
            </w:tcBorders>
            <w:vAlign w:val="center"/>
          </w:tcPr>
          <w:p w14:paraId="133ED098" w14:textId="7C304486" w:rsidR="00955B7D" w:rsidRPr="00D3130C" w:rsidRDefault="00955B7D" w:rsidP="00955B7D">
            <w:pPr>
              <w:jc w:val="center"/>
            </w:pPr>
            <w:r w:rsidRPr="00D3130C">
              <w:t>0.91</w:t>
            </w:r>
          </w:p>
        </w:tc>
        <w:tc>
          <w:tcPr>
            <w:tcW w:w="595" w:type="dxa"/>
            <w:tcBorders>
              <w:top w:val="single" w:sz="4" w:space="0" w:color="auto"/>
            </w:tcBorders>
            <w:vAlign w:val="center"/>
          </w:tcPr>
          <w:p w14:paraId="6BD51B2D" w14:textId="0DE93DD4" w:rsidR="00955B7D" w:rsidRPr="00D3130C" w:rsidRDefault="00C73F41" w:rsidP="00955B7D">
            <w:pPr>
              <w:jc w:val="center"/>
            </w:pPr>
            <w:r w:rsidRPr="00D3130C">
              <w:t>29.47</w:t>
            </w:r>
          </w:p>
        </w:tc>
        <w:tc>
          <w:tcPr>
            <w:tcW w:w="584" w:type="dxa"/>
            <w:tcBorders>
              <w:top w:val="single" w:sz="4" w:space="0" w:color="auto"/>
            </w:tcBorders>
            <w:vAlign w:val="center"/>
          </w:tcPr>
          <w:p w14:paraId="698083E2" w14:textId="465ECABA" w:rsidR="00955B7D" w:rsidRPr="00D3130C" w:rsidRDefault="00434794" w:rsidP="00955B7D">
            <w:pPr>
              <w:jc w:val="center"/>
            </w:pPr>
            <w:r w:rsidRPr="00D3130C">
              <w:t>0.01</w:t>
            </w:r>
          </w:p>
        </w:tc>
        <w:tc>
          <w:tcPr>
            <w:tcW w:w="902" w:type="dxa"/>
            <w:tcBorders>
              <w:top w:val="single" w:sz="4" w:space="0" w:color="auto"/>
            </w:tcBorders>
            <w:vAlign w:val="center"/>
          </w:tcPr>
          <w:p w14:paraId="02505CBB" w14:textId="1E0755B9" w:rsidR="00955B7D" w:rsidRPr="00D3130C" w:rsidRDefault="00C73F41" w:rsidP="00955B7D">
            <w:pPr>
              <w:jc w:val="center"/>
            </w:pPr>
            <w:r w:rsidRPr="00D3130C">
              <w:t>0.80</w:t>
            </w:r>
          </w:p>
        </w:tc>
        <w:tc>
          <w:tcPr>
            <w:tcW w:w="676" w:type="dxa"/>
            <w:tcBorders>
              <w:top w:val="single" w:sz="4" w:space="0" w:color="auto"/>
            </w:tcBorders>
            <w:vAlign w:val="center"/>
          </w:tcPr>
          <w:p w14:paraId="60022D6D" w14:textId="0F4EF1EA" w:rsidR="00955B7D" w:rsidRPr="00D3130C" w:rsidRDefault="00434794" w:rsidP="00955B7D">
            <w:pPr>
              <w:jc w:val="center"/>
            </w:pPr>
            <w:r w:rsidRPr="00D3130C">
              <w:t>43.41</w:t>
            </w:r>
          </w:p>
        </w:tc>
        <w:tc>
          <w:tcPr>
            <w:tcW w:w="612" w:type="dxa"/>
            <w:tcBorders>
              <w:top w:val="single" w:sz="4" w:space="0" w:color="auto"/>
            </w:tcBorders>
            <w:vAlign w:val="center"/>
          </w:tcPr>
          <w:p w14:paraId="4E9590FB" w14:textId="0BAC04B2" w:rsidR="00955B7D" w:rsidRPr="00D3130C" w:rsidRDefault="00B86B14" w:rsidP="00955B7D">
            <w:pPr>
              <w:jc w:val="center"/>
            </w:pPr>
            <w:r w:rsidRPr="00D3130C">
              <w:t>0.64</w:t>
            </w:r>
          </w:p>
        </w:tc>
      </w:tr>
      <w:tr w:rsidR="00955B7D" w:rsidRPr="00D3130C" w14:paraId="106E696E" w14:textId="77777777" w:rsidTr="00C73F41">
        <w:tc>
          <w:tcPr>
            <w:tcW w:w="1799" w:type="dxa"/>
            <w:tcBorders>
              <w:right w:val="single" w:sz="4" w:space="0" w:color="auto"/>
            </w:tcBorders>
            <w:vAlign w:val="center"/>
          </w:tcPr>
          <w:p w14:paraId="0954FCA6" w14:textId="64E88F57" w:rsidR="00955B7D" w:rsidRPr="00D3130C" w:rsidRDefault="00434794" w:rsidP="00955B7D">
            <w:pPr>
              <w:jc w:val="center"/>
            </w:pPr>
            <w:r w:rsidRPr="00D3130C">
              <w:rPr>
                <w:i/>
                <w:sz w:val="22"/>
                <w:szCs w:val="22"/>
              </w:rPr>
              <w:t>Chi</w:t>
            </w:r>
            <w:r w:rsidR="00955B7D" w:rsidRPr="00D3130C">
              <w:rPr>
                <w:i/>
                <w:sz w:val="22"/>
                <w:szCs w:val="22"/>
              </w:rPr>
              <w:t>r</w:t>
            </w:r>
            <w:r w:rsidRPr="00D3130C">
              <w:rPr>
                <w:i/>
                <w:sz w:val="22"/>
                <w:szCs w:val="22"/>
              </w:rPr>
              <w:t>o</w:t>
            </w:r>
            <w:r w:rsidR="00955B7D" w:rsidRPr="00D3130C">
              <w:rPr>
                <w:i/>
                <w:sz w:val="22"/>
                <w:szCs w:val="22"/>
              </w:rPr>
              <w:t xml:space="preserve">nomus </w:t>
            </w:r>
            <w:r w:rsidR="00955B7D" w:rsidRPr="00D3130C">
              <w:rPr>
                <w:sz w:val="22"/>
                <w:szCs w:val="22"/>
              </w:rPr>
              <w:t>spp.</w:t>
            </w:r>
          </w:p>
        </w:tc>
        <w:tc>
          <w:tcPr>
            <w:tcW w:w="1202" w:type="dxa"/>
            <w:tcBorders>
              <w:left w:val="single" w:sz="4" w:space="0" w:color="auto"/>
            </w:tcBorders>
            <w:vAlign w:val="center"/>
          </w:tcPr>
          <w:p w14:paraId="1C6D1957" w14:textId="3D8D204B" w:rsidR="00955B7D" w:rsidRPr="00D3130C" w:rsidRDefault="00955B7D" w:rsidP="00955B7D">
            <w:pPr>
              <w:jc w:val="center"/>
            </w:pPr>
            <w:r w:rsidRPr="00D3130C">
              <w:rPr>
                <w:sz w:val="22"/>
                <w:szCs w:val="22"/>
              </w:rPr>
              <w:t>Porto</w:t>
            </w:r>
          </w:p>
        </w:tc>
        <w:tc>
          <w:tcPr>
            <w:tcW w:w="664" w:type="dxa"/>
            <w:vAlign w:val="center"/>
          </w:tcPr>
          <w:p w14:paraId="2071D874" w14:textId="5E3FD4E0" w:rsidR="00955B7D" w:rsidRPr="00D3130C" w:rsidRDefault="00955B7D" w:rsidP="00955B7D">
            <w:pPr>
              <w:jc w:val="center"/>
            </w:pPr>
            <w:r w:rsidRPr="00D3130C">
              <w:t>0.96</w:t>
            </w:r>
          </w:p>
        </w:tc>
        <w:tc>
          <w:tcPr>
            <w:tcW w:w="595" w:type="dxa"/>
            <w:vAlign w:val="center"/>
          </w:tcPr>
          <w:p w14:paraId="4A89964F" w14:textId="47F5AEC1" w:rsidR="00955B7D" w:rsidRPr="00D3130C" w:rsidRDefault="00C73F41" w:rsidP="00955B7D">
            <w:pPr>
              <w:jc w:val="center"/>
            </w:pPr>
            <w:r w:rsidRPr="00D3130C">
              <w:t>0.96</w:t>
            </w:r>
          </w:p>
        </w:tc>
        <w:tc>
          <w:tcPr>
            <w:tcW w:w="584" w:type="dxa"/>
            <w:vAlign w:val="center"/>
          </w:tcPr>
          <w:p w14:paraId="1B582912" w14:textId="115328BF" w:rsidR="00955B7D" w:rsidRPr="00D3130C" w:rsidRDefault="00434794" w:rsidP="00955B7D">
            <w:pPr>
              <w:jc w:val="center"/>
            </w:pPr>
            <w:r w:rsidRPr="00D3130C">
              <w:t>0.13</w:t>
            </w:r>
          </w:p>
        </w:tc>
        <w:tc>
          <w:tcPr>
            <w:tcW w:w="902" w:type="dxa"/>
            <w:vAlign w:val="center"/>
          </w:tcPr>
          <w:p w14:paraId="202C5F3F" w14:textId="1A706836" w:rsidR="00955B7D" w:rsidRPr="00D3130C" w:rsidRDefault="00C73F41" w:rsidP="00955B7D">
            <w:pPr>
              <w:jc w:val="center"/>
            </w:pPr>
            <w:r w:rsidRPr="00D3130C">
              <w:t>1.32</w:t>
            </w:r>
          </w:p>
        </w:tc>
        <w:tc>
          <w:tcPr>
            <w:tcW w:w="676" w:type="dxa"/>
            <w:vAlign w:val="center"/>
          </w:tcPr>
          <w:p w14:paraId="614EC735" w14:textId="62A346FE" w:rsidR="00955B7D" w:rsidRPr="00D3130C" w:rsidRDefault="00434794" w:rsidP="00955B7D">
            <w:pPr>
              <w:jc w:val="center"/>
            </w:pPr>
            <w:r w:rsidRPr="00D3130C">
              <w:t>80</w:t>
            </w:r>
          </w:p>
        </w:tc>
        <w:tc>
          <w:tcPr>
            <w:tcW w:w="612" w:type="dxa"/>
            <w:vAlign w:val="center"/>
          </w:tcPr>
          <w:p w14:paraId="263D157F" w14:textId="613CCDFE" w:rsidR="00955B7D" w:rsidRPr="00D3130C" w:rsidRDefault="00B86B14" w:rsidP="00955B7D">
            <w:pPr>
              <w:jc w:val="center"/>
            </w:pPr>
            <w:r w:rsidRPr="00D3130C">
              <w:t>0.36</w:t>
            </w:r>
          </w:p>
        </w:tc>
      </w:tr>
      <w:tr w:rsidR="00955B7D" w:rsidRPr="00D3130C" w14:paraId="179BAAD6" w14:textId="77777777" w:rsidTr="00C73F41">
        <w:tc>
          <w:tcPr>
            <w:tcW w:w="1799" w:type="dxa"/>
            <w:tcBorders>
              <w:right w:val="single" w:sz="4" w:space="0" w:color="auto"/>
            </w:tcBorders>
            <w:vAlign w:val="center"/>
          </w:tcPr>
          <w:p w14:paraId="76CF4E97" w14:textId="48CFF7B6" w:rsidR="00955B7D" w:rsidRPr="00D3130C" w:rsidRDefault="00955B7D" w:rsidP="00955B7D">
            <w:pPr>
              <w:jc w:val="center"/>
            </w:pPr>
            <w:r w:rsidRPr="00D3130C">
              <w:rPr>
                <w:i/>
                <w:sz w:val="22"/>
                <w:szCs w:val="22"/>
              </w:rPr>
              <w:t>Chir</w:t>
            </w:r>
            <w:r w:rsidR="00434794" w:rsidRPr="00D3130C">
              <w:rPr>
                <w:i/>
                <w:sz w:val="22"/>
                <w:szCs w:val="22"/>
              </w:rPr>
              <w:t>o</w:t>
            </w:r>
            <w:r w:rsidRPr="00D3130C">
              <w:rPr>
                <w:i/>
                <w:sz w:val="22"/>
                <w:szCs w:val="22"/>
              </w:rPr>
              <w:t xml:space="preserve">nomus </w:t>
            </w:r>
            <w:r w:rsidRPr="00D3130C">
              <w:rPr>
                <w:sz w:val="22"/>
                <w:szCs w:val="22"/>
              </w:rPr>
              <w:t>spp.</w:t>
            </w:r>
          </w:p>
        </w:tc>
        <w:tc>
          <w:tcPr>
            <w:tcW w:w="1202" w:type="dxa"/>
            <w:tcBorders>
              <w:left w:val="single" w:sz="4" w:space="0" w:color="auto"/>
            </w:tcBorders>
            <w:vAlign w:val="center"/>
          </w:tcPr>
          <w:p w14:paraId="0A06E873" w14:textId="44F27193" w:rsidR="00955B7D" w:rsidRPr="00D3130C" w:rsidRDefault="00955B7D" w:rsidP="00955B7D">
            <w:pPr>
              <w:jc w:val="center"/>
            </w:pPr>
            <w:r w:rsidRPr="00D3130C">
              <w:rPr>
                <w:sz w:val="22"/>
                <w:szCs w:val="22"/>
              </w:rPr>
              <w:t>Toledo</w:t>
            </w:r>
          </w:p>
        </w:tc>
        <w:tc>
          <w:tcPr>
            <w:tcW w:w="664" w:type="dxa"/>
            <w:vAlign w:val="center"/>
          </w:tcPr>
          <w:p w14:paraId="46104557" w14:textId="1693773A" w:rsidR="00955B7D" w:rsidRPr="00D3130C" w:rsidRDefault="00955B7D" w:rsidP="00955B7D">
            <w:pPr>
              <w:jc w:val="center"/>
            </w:pPr>
            <w:r w:rsidRPr="00D3130C">
              <w:t>0.53</w:t>
            </w:r>
          </w:p>
        </w:tc>
        <w:tc>
          <w:tcPr>
            <w:tcW w:w="595" w:type="dxa"/>
            <w:vAlign w:val="center"/>
          </w:tcPr>
          <w:p w14:paraId="7940F1F8" w14:textId="373DF98E" w:rsidR="00955B7D" w:rsidRPr="00D3130C" w:rsidRDefault="00C73F41" w:rsidP="00955B7D">
            <w:pPr>
              <w:jc w:val="center"/>
            </w:pPr>
            <w:r w:rsidRPr="00D3130C">
              <w:t>28.08</w:t>
            </w:r>
          </w:p>
        </w:tc>
        <w:tc>
          <w:tcPr>
            <w:tcW w:w="584" w:type="dxa"/>
            <w:vAlign w:val="center"/>
          </w:tcPr>
          <w:p w14:paraId="4B8FAF5A" w14:textId="3D942407" w:rsidR="00955B7D" w:rsidRPr="00D3130C" w:rsidRDefault="00434794" w:rsidP="00955B7D">
            <w:pPr>
              <w:jc w:val="center"/>
            </w:pPr>
            <w:r w:rsidRPr="00D3130C">
              <w:t>0.18</w:t>
            </w:r>
          </w:p>
        </w:tc>
        <w:tc>
          <w:tcPr>
            <w:tcW w:w="902" w:type="dxa"/>
            <w:vAlign w:val="center"/>
          </w:tcPr>
          <w:p w14:paraId="6246FE10" w14:textId="655AAD77" w:rsidR="00955B7D" w:rsidRPr="00D3130C" w:rsidRDefault="00C73F41" w:rsidP="00955B7D">
            <w:pPr>
              <w:jc w:val="center"/>
            </w:pPr>
            <w:r w:rsidRPr="00D3130C">
              <w:t>1.38</w:t>
            </w:r>
          </w:p>
        </w:tc>
        <w:tc>
          <w:tcPr>
            <w:tcW w:w="676" w:type="dxa"/>
            <w:vAlign w:val="center"/>
          </w:tcPr>
          <w:p w14:paraId="588D9B01" w14:textId="6D83BDD5" w:rsidR="00955B7D" w:rsidRPr="00D3130C" w:rsidRDefault="00434794" w:rsidP="00955B7D">
            <w:pPr>
              <w:jc w:val="center"/>
            </w:pPr>
            <w:r w:rsidRPr="00D3130C">
              <w:t>43.36</w:t>
            </w:r>
          </w:p>
        </w:tc>
        <w:tc>
          <w:tcPr>
            <w:tcW w:w="612" w:type="dxa"/>
            <w:vAlign w:val="center"/>
          </w:tcPr>
          <w:p w14:paraId="4B80647B" w14:textId="74B7855A" w:rsidR="00955B7D" w:rsidRPr="00D3130C" w:rsidRDefault="00B86B14" w:rsidP="00955B7D">
            <w:pPr>
              <w:jc w:val="center"/>
            </w:pPr>
            <w:r w:rsidRPr="00D3130C">
              <w:t>0.52</w:t>
            </w:r>
          </w:p>
        </w:tc>
      </w:tr>
      <w:tr w:rsidR="00955B7D" w:rsidRPr="00D3130C" w14:paraId="05F58DB6" w14:textId="77777777" w:rsidTr="00C73F41">
        <w:tc>
          <w:tcPr>
            <w:tcW w:w="1799" w:type="dxa"/>
            <w:tcBorders>
              <w:right w:val="single" w:sz="4" w:space="0" w:color="auto"/>
            </w:tcBorders>
            <w:vAlign w:val="center"/>
          </w:tcPr>
          <w:p w14:paraId="49F599A6" w14:textId="6D5EEBAA" w:rsidR="00955B7D" w:rsidRPr="00D3130C" w:rsidRDefault="00955B7D" w:rsidP="00955B7D">
            <w:pPr>
              <w:jc w:val="center"/>
            </w:pPr>
            <w:r w:rsidRPr="00D3130C">
              <w:rPr>
                <w:i/>
                <w:sz w:val="22"/>
                <w:szCs w:val="22"/>
              </w:rPr>
              <w:t>Chir</w:t>
            </w:r>
            <w:r w:rsidR="00434794" w:rsidRPr="00D3130C">
              <w:rPr>
                <w:i/>
                <w:sz w:val="22"/>
                <w:szCs w:val="22"/>
              </w:rPr>
              <w:t>o</w:t>
            </w:r>
            <w:r w:rsidRPr="00D3130C">
              <w:rPr>
                <w:i/>
                <w:sz w:val="22"/>
                <w:szCs w:val="22"/>
              </w:rPr>
              <w:t xml:space="preserve">nomus </w:t>
            </w:r>
            <w:r w:rsidRPr="00D3130C">
              <w:rPr>
                <w:sz w:val="22"/>
                <w:szCs w:val="22"/>
              </w:rPr>
              <w:t>spp.</w:t>
            </w:r>
          </w:p>
        </w:tc>
        <w:tc>
          <w:tcPr>
            <w:tcW w:w="1202" w:type="dxa"/>
            <w:tcBorders>
              <w:left w:val="single" w:sz="4" w:space="0" w:color="auto"/>
            </w:tcBorders>
            <w:vAlign w:val="center"/>
          </w:tcPr>
          <w:p w14:paraId="6E146133" w14:textId="3FA03EB4" w:rsidR="00955B7D" w:rsidRPr="00D3130C" w:rsidRDefault="00955B7D" w:rsidP="00955B7D">
            <w:pPr>
              <w:jc w:val="center"/>
            </w:pPr>
            <w:r w:rsidRPr="00D3130C">
              <w:rPr>
                <w:sz w:val="22"/>
                <w:szCs w:val="22"/>
              </w:rPr>
              <w:t>Evora</w:t>
            </w:r>
          </w:p>
        </w:tc>
        <w:tc>
          <w:tcPr>
            <w:tcW w:w="664" w:type="dxa"/>
            <w:vAlign w:val="center"/>
          </w:tcPr>
          <w:p w14:paraId="1EE1D0F3" w14:textId="32519DE6" w:rsidR="00955B7D" w:rsidRPr="00D3130C" w:rsidRDefault="00955B7D" w:rsidP="00955B7D">
            <w:pPr>
              <w:jc w:val="center"/>
            </w:pPr>
            <w:r w:rsidRPr="00D3130C">
              <w:t>0.60</w:t>
            </w:r>
          </w:p>
        </w:tc>
        <w:tc>
          <w:tcPr>
            <w:tcW w:w="595" w:type="dxa"/>
            <w:vAlign w:val="center"/>
          </w:tcPr>
          <w:p w14:paraId="5819B1A6" w14:textId="5F9B9573" w:rsidR="00955B7D" w:rsidRPr="00D3130C" w:rsidRDefault="00C73F41" w:rsidP="00955B7D">
            <w:pPr>
              <w:jc w:val="center"/>
            </w:pPr>
            <w:r w:rsidRPr="00D3130C">
              <w:t>29.78</w:t>
            </w:r>
          </w:p>
        </w:tc>
        <w:tc>
          <w:tcPr>
            <w:tcW w:w="584" w:type="dxa"/>
            <w:vAlign w:val="center"/>
          </w:tcPr>
          <w:p w14:paraId="6CC1100F" w14:textId="7736EDF1" w:rsidR="00955B7D" w:rsidRPr="00D3130C" w:rsidRDefault="00434794" w:rsidP="00955B7D">
            <w:pPr>
              <w:jc w:val="center"/>
            </w:pPr>
            <w:r w:rsidRPr="00D3130C">
              <w:t>0.08</w:t>
            </w:r>
          </w:p>
        </w:tc>
        <w:tc>
          <w:tcPr>
            <w:tcW w:w="902" w:type="dxa"/>
            <w:vAlign w:val="center"/>
          </w:tcPr>
          <w:p w14:paraId="4591F8B9" w14:textId="62BDA3DE" w:rsidR="00955B7D" w:rsidRPr="00D3130C" w:rsidRDefault="00C73F41" w:rsidP="00955B7D">
            <w:pPr>
              <w:jc w:val="center"/>
            </w:pPr>
            <w:r w:rsidRPr="00D3130C">
              <w:t>0.94</w:t>
            </w:r>
          </w:p>
        </w:tc>
        <w:tc>
          <w:tcPr>
            <w:tcW w:w="676" w:type="dxa"/>
            <w:vAlign w:val="center"/>
          </w:tcPr>
          <w:p w14:paraId="0BFFB2FE" w14:textId="721695ED" w:rsidR="00955B7D" w:rsidRPr="00D3130C" w:rsidRDefault="00434794" w:rsidP="00955B7D">
            <w:pPr>
              <w:jc w:val="center"/>
            </w:pPr>
            <w:r w:rsidRPr="00D3130C">
              <w:t>43.49</w:t>
            </w:r>
          </w:p>
        </w:tc>
        <w:tc>
          <w:tcPr>
            <w:tcW w:w="612" w:type="dxa"/>
            <w:vAlign w:val="center"/>
          </w:tcPr>
          <w:p w14:paraId="6B826F52" w14:textId="3F83C61B" w:rsidR="00955B7D" w:rsidRPr="00D3130C" w:rsidRDefault="00B86B14" w:rsidP="00955B7D">
            <w:pPr>
              <w:jc w:val="center"/>
            </w:pPr>
            <w:r w:rsidRPr="00D3130C">
              <w:t>0.64</w:t>
            </w:r>
          </w:p>
        </w:tc>
      </w:tr>
      <w:tr w:rsidR="00955B7D" w:rsidRPr="00D3130C" w14:paraId="0034D189" w14:textId="77777777" w:rsidTr="00C73F41">
        <w:tc>
          <w:tcPr>
            <w:tcW w:w="1799" w:type="dxa"/>
            <w:tcBorders>
              <w:right w:val="single" w:sz="4" w:space="0" w:color="auto"/>
            </w:tcBorders>
            <w:vAlign w:val="center"/>
          </w:tcPr>
          <w:p w14:paraId="384A2867" w14:textId="4A1D2CFE" w:rsidR="00955B7D" w:rsidRPr="00D3130C" w:rsidRDefault="00955B7D" w:rsidP="00955B7D">
            <w:pPr>
              <w:jc w:val="center"/>
            </w:pPr>
            <w:r w:rsidRPr="00D3130C">
              <w:rPr>
                <w:i/>
                <w:sz w:val="22"/>
                <w:szCs w:val="22"/>
              </w:rPr>
              <w:t>C. dipterum</w:t>
            </w:r>
          </w:p>
        </w:tc>
        <w:tc>
          <w:tcPr>
            <w:tcW w:w="1202" w:type="dxa"/>
            <w:tcBorders>
              <w:left w:val="single" w:sz="4" w:space="0" w:color="auto"/>
            </w:tcBorders>
            <w:vAlign w:val="center"/>
          </w:tcPr>
          <w:p w14:paraId="0FFCD47B" w14:textId="6A1CBCC7" w:rsidR="00955B7D" w:rsidRPr="00D3130C" w:rsidRDefault="00955B7D" w:rsidP="00955B7D">
            <w:pPr>
              <w:jc w:val="center"/>
            </w:pPr>
            <w:r w:rsidRPr="00D3130C">
              <w:rPr>
                <w:sz w:val="22"/>
                <w:szCs w:val="22"/>
              </w:rPr>
              <w:t>Porto</w:t>
            </w:r>
          </w:p>
        </w:tc>
        <w:tc>
          <w:tcPr>
            <w:tcW w:w="664" w:type="dxa"/>
            <w:vAlign w:val="center"/>
          </w:tcPr>
          <w:p w14:paraId="71703D16" w14:textId="1E8CB75B" w:rsidR="00955B7D" w:rsidRPr="00D3130C" w:rsidRDefault="00955B7D" w:rsidP="00955B7D">
            <w:pPr>
              <w:jc w:val="center"/>
            </w:pPr>
            <w:r w:rsidRPr="00D3130C">
              <w:t>1.11</w:t>
            </w:r>
          </w:p>
        </w:tc>
        <w:tc>
          <w:tcPr>
            <w:tcW w:w="595" w:type="dxa"/>
            <w:vAlign w:val="center"/>
          </w:tcPr>
          <w:p w14:paraId="79E45CFD" w14:textId="2DD508E4" w:rsidR="00955B7D" w:rsidRPr="00D3130C" w:rsidRDefault="00C73F41" w:rsidP="00955B7D">
            <w:pPr>
              <w:jc w:val="center"/>
            </w:pPr>
            <w:r w:rsidRPr="00D3130C">
              <w:t>1.12</w:t>
            </w:r>
          </w:p>
        </w:tc>
        <w:tc>
          <w:tcPr>
            <w:tcW w:w="584" w:type="dxa"/>
            <w:vAlign w:val="center"/>
          </w:tcPr>
          <w:p w14:paraId="48D05A9C" w14:textId="396E5756" w:rsidR="00955B7D" w:rsidRPr="00D3130C" w:rsidRDefault="00434794" w:rsidP="00955B7D">
            <w:pPr>
              <w:jc w:val="center"/>
            </w:pPr>
            <w:r w:rsidRPr="00D3130C">
              <w:t>0.07</w:t>
            </w:r>
          </w:p>
        </w:tc>
        <w:tc>
          <w:tcPr>
            <w:tcW w:w="902" w:type="dxa"/>
            <w:vAlign w:val="center"/>
          </w:tcPr>
          <w:p w14:paraId="7C30E085" w14:textId="0C936729" w:rsidR="00955B7D" w:rsidRPr="00D3130C" w:rsidRDefault="00C73F41" w:rsidP="00955B7D">
            <w:pPr>
              <w:jc w:val="center"/>
            </w:pPr>
            <w:r w:rsidRPr="00D3130C">
              <w:t>-0.97</w:t>
            </w:r>
          </w:p>
        </w:tc>
        <w:tc>
          <w:tcPr>
            <w:tcW w:w="676" w:type="dxa"/>
            <w:vAlign w:val="center"/>
          </w:tcPr>
          <w:p w14:paraId="7A2243F3" w14:textId="2CE765D3" w:rsidR="00955B7D" w:rsidRPr="00D3130C" w:rsidRDefault="00434794" w:rsidP="00955B7D">
            <w:pPr>
              <w:jc w:val="center"/>
            </w:pPr>
            <w:r w:rsidRPr="00D3130C">
              <w:t>80</w:t>
            </w:r>
          </w:p>
        </w:tc>
        <w:tc>
          <w:tcPr>
            <w:tcW w:w="612" w:type="dxa"/>
            <w:vAlign w:val="center"/>
          </w:tcPr>
          <w:p w14:paraId="0F95C860" w14:textId="3D53CFC0" w:rsidR="00955B7D" w:rsidRPr="00D3130C" w:rsidRDefault="00B86B14" w:rsidP="00955B7D">
            <w:pPr>
              <w:jc w:val="center"/>
            </w:pPr>
            <w:r w:rsidRPr="00D3130C">
              <w:t>0.62</w:t>
            </w:r>
          </w:p>
        </w:tc>
      </w:tr>
      <w:tr w:rsidR="00955B7D" w:rsidRPr="00D3130C" w14:paraId="673F417F" w14:textId="77777777" w:rsidTr="00C73F41">
        <w:tc>
          <w:tcPr>
            <w:tcW w:w="1799" w:type="dxa"/>
            <w:tcBorders>
              <w:right w:val="single" w:sz="4" w:space="0" w:color="auto"/>
            </w:tcBorders>
            <w:vAlign w:val="center"/>
          </w:tcPr>
          <w:p w14:paraId="05573343" w14:textId="36258207" w:rsidR="00955B7D" w:rsidRPr="00D3130C" w:rsidRDefault="00955B7D" w:rsidP="00955B7D">
            <w:pPr>
              <w:jc w:val="center"/>
            </w:pPr>
            <w:r w:rsidRPr="00D3130C">
              <w:rPr>
                <w:i/>
                <w:sz w:val="22"/>
                <w:szCs w:val="22"/>
              </w:rPr>
              <w:t>C. dipterum</w:t>
            </w:r>
          </w:p>
        </w:tc>
        <w:tc>
          <w:tcPr>
            <w:tcW w:w="1202" w:type="dxa"/>
            <w:tcBorders>
              <w:left w:val="single" w:sz="4" w:space="0" w:color="auto"/>
            </w:tcBorders>
            <w:vAlign w:val="center"/>
          </w:tcPr>
          <w:p w14:paraId="7D56578C" w14:textId="23FBE327" w:rsidR="00955B7D" w:rsidRPr="00D3130C" w:rsidRDefault="00955B7D" w:rsidP="00955B7D">
            <w:pPr>
              <w:jc w:val="center"/>
            </w:pPr>
            <w:r w:rsidRPr="00D3130C">
              <w:rPr>
                <w:sz w:val="22"/>
                <w:szCs w:val="22"/>
              </w:rPr>
              <w:t>Toledo</w:t>
            </w:r>
          </w:p>
        </w:tc>
        <w:tc>
          <w:tcPr>
            <w:tcW w:w="664" w:type="dxa"/>
            <w:vAlign w:val="center"/>
          </w:tcPr>
          <w:p w14:paraId="746985A3" w14:textId="3E5002EB" w:rsidR="00955B7D" w:rsidRPr="00D3130C" w:rsidRDefault="00955B7D" w:rsidP="00955B7D">
            <w:pPr>
              <w:jc w:val="center"/>
            </w:pPr>
            <w:r w:rsidRPr="00D3130C">
              <w:t>1.59</w:t>
            </w:r>
          </w:p>
        </w:tc>
        <w:tc>
          <w:tcPr>
            <w:tcW w:w="595" w:type="dxa"/>
            <w:vAlign w:val="center"/>
          </w:tcPr>
          <w:p w14:paraId="0F38A7F1" w14:textId="2EB34118" w:rsidR="00955B7D" w:rsidRPr="00D3130C" w:rsidRDefault="00C73F41" w:rsidP="00955B7D">
            <w:pPr>
              <w:jc w:val="center"/>
            </w:pPr>
            <w:r w:rsidRPr="00D3130C">
              <w:t>2.17</w:t>
            </w:r>
          </w:p>
        </w:tc>
        <w:tc>
          <w:tcPr>
            <w:tcW w:w="584" w:type="dxa"/>
            <w:vAlign w:val="center"/>
          </w:tcPr>
          <w:p w14:paraId="0B8F876B" w14:textId="73E87F73" w:rsidR="00955B7D" w:rsidRPr="00D3130C" w:rsidRDefault="00434794" w:rsidP="00955B7D">
            <w:pPr>
              <w:jc w:val="center"/>
            </w:pPr>
            <w:r w:rsidRPr="00D3130C">
              <w:t>0.03</w:t>
            </w:r>
          </w:p>
        </w:tc>
        <w:tc>
          <w:tcPr>
            <w:tcW w:w="902" w:type="dxa"/>
            <w:vAlign w:val="center"/>
          </w:tcPr>
          <w:p w14:paraId="1C4AD68F" w14:textId="70872B42" w:rsidR="00955B7D" w:rsidRPr="00D3130C" w:rsidRDefault="00C73F41" w:rsidP="00955B7D">
            <w:pPr>
              <w:jc w:val="center"/>
            </w:pPr>
            <w:r w:rsidRPr="00D3130C">
              <w:t>0.22</w:t>
            </w:r>
          </w:p>
        </w:tc>
        <w:tc>
          <w:tcPr>
            <w:tcW w:w="676" w:type="dxa"/>
            <w:vAlign w:val="center"/>
          </w:tcPr>
          <w:p w14:paraId="7E15F8BF" w14:textId="6782A78C" w:rsidR="00955B7D" w:rsidRPr="00D3130C" w:rsidRDefault="00434794" w:rsidP="00955B7D">
            <w:pPr>
              <w:jc w:val="center"/>
            </w:pPr>
            <w:r w:rsidRPr="00D3130C">
              <w:t>36.87</w:t>
            </w:r>
          </w:p>
        </w:tc>
        <w:tc>
          <w:tcPr>
            <w:tcW w:w="612" w:type="dxa"/>
            <w:vAlign w:val="center"/>
          </w:tcPr>
          <w:p w14:paraId="2BF4BE8F" w14:textId="5355DFB3" w:rsidR="00955B7D" w:rsidRPr="00D3130C" w:rsidRDefault="00B86B14" w:rsidP="00955B7D">
            <w:pPr>
              <w:jc w:val="center"/>
            </w:pPr>
            <w:r w:rsidRPr="00D3130C">
              <w:t>0.77</w:t>
            </w:r>
          </w:p>
        </w:tc>
      </w:tr>
      <w:tr w:rsidR="00955B7D" w:rsidRPr="00D3130C" w14:paraId="6C1A81EF" w14:textId="77777777" w:rsidTr="00C73F41">
        <w:tc>
          <w:tcPr>
            <w:tcW w:w="1799" w:type="dxa"/>
            <w:tcBorders>
              <w:right w:val="single" w:sz="4" w:space="0" w:color="auto"/>
            </w:tcBorders>
            <w:vAlign w:val="center"/>
          </w:tcPr>
          <w:p w14:paraId="00C0A545" w14:textId="3072E2AF" w:rsidR="00955B7D" w:rsidRPr="00D3130C" w:rsidRDefault="00955B7D" w:rsidP="00955B7D">
            <w:pPr>
              <w:jc w:val="center"/>
            </w:pPr>
            <w:r w:rsidRPr="00D3130C">
              <w:rPr>
                <w:i/>
                <w:sz w:val="22"/>
                <w:szCs w:val="22"/>
              </w:rPr>
              <w:t>C. dipterum</w:t>
            </w:r>
          </w:p>
        </w:tc>
        <w:tc>
          <w:tcPr>
            <w:tcW w:w="1202" w:type="dxa"/>
            <w:tcBorders>
              <w:left w:val="single" w:sz="4" w:space="0" w:color="auto"/>
            </w:tcBorders>
            <w:vAlign w:val="center"/>
          </w:tcPr>
          <w:p w14:paraId="7990EC67" w14:textId="0455A845" w:rsidR="00955B7D" w:rsidRPr="00D3130C" w:rsidRDefault="00C73F41" w:rsidP="00955B7D">
            <w:pPr>
              <w:jc w:val="center"/>
            </w:pPr>
            <w:r w:rsidRPr="00D3130C">
              <w:rPr>
                <w:sz w:val="22"/>
                <w:szCs w:val="22"/>
              </w:rPr>
              <w:t>Evora</w:t>
            </w:r>
          </w:p>
        </w:tc>
        <w:tc>
          <w:tcPr>
            <w:tcW w:w="664" w:type="dxa"/>
            <w:vAlign w:val="center"/>
          </w:tcPr>
          <w:p w14:paraId="47CA2F4B" w14:textId="267DCFA2" w:rsidR="00955B7D" w:rsidRPr="00D3130C" w:rsidRDefault="00955B7D" w:rsidP="00955B7D">
            <w:pPr>
              <w:jc w:val="center"/>
            </w:pPr>
            <w:r w:rsidRPr="00D3130C">
              <w:t>0.</w:t>
            </w:r>
            <w:r w:rsidR="00C73F41" w:rsidRPr="00D3130C">
              <w:t>67</w:t>
            </w:r>
          </w:p>
        </w:tc>
        <w:tc>
          <w:tcPr>
            <w:tcW w:w="595" w:type="dxa"/>
            <w:vAlign w:val="center"/>
          </w:tcPr>
          <w:p w14:paraId="328529A3" w14:textId="07CBC0E2" w:rsidR="00955B7D" w:rsidRPr="00D3130C" w:rsidRDefault="00C73F41" w:rsidP="00955B7D">
            <w:pPr>
              <w:jc w:val="center"/>
            </w:pPr>
            <w:r w:rsidRPr="00D3130C">
              <w:t>4.18</w:t>
            </w:r>
          </w:p>
        </w:tc>
        <w:tc>
          <w:tcPr>
            <w:tcW w:w="584" w:type="dxa"/>
            <w:vAlign w:val="center"/>
          </w:tcPr>
          <w:p w14:paraId="399B2071" w14:textId="7126ADDA" w:rsidR="00955B7D" w:rsidRPr="00D3130C" w:rsidRDefault="00434794" w:rsidP="00955B7D">
            <w:pPr>
              <w:jc w:val="center"/>
            </w:pPr>
            <w:r w:rsidRPr="00D3130C">
              <w:t>0.20</w:t>
            </w:r>
          </w:p>
        </w:tc>
        <w:tc>
          <w:tcPr>
            <w:tcW w:w="902" w:type="dxa"/>
            <w:vAlign w:val="center"/>
          </w:tcPr>
          <w:p w14:paraId="0F385ACE" w14:textId="70B1D00B" w:rsidR="00955B7D" w:rsidRPr="00D3130C" w:rsidRDefault="00C73F41" w:rsidP="00955B7D">
            <w:pPr>
              <w:jc w:val="center"/>
            </w:pPr>
            <w:r w:rsidRPr="00D3130C">
              <w:t>0.62</w:t>
            </w:r>
          </w:p>
        </w:tc>
        <w:tc>
          <w:tcPr>
            <w:tcW w:w="676" w:type="dxa"/>
            <w:vAlign w:val="center"/>
          </w:tcPr>
          <w:p w14:paraId="00005CD1" w14:textId="1A6288D8" w:rsidR="00955B7D" w:rsidRPr="00D3130C" w:rsidRDefault="00434794" w:rsidP="00955B7D">
            <w:pPr>
              <w:jc w:val="center"/>
            </w:pPr>
            <w:r w:rsidRPr="00D3130C">
              <w:t>39.00</w:t>
            </w:r>
          </w:p>
        </w:tc>
        <w:tc>
          <w:tcPr>
            <w:tcW w:w="612" w:type="dxa"/>
            <w:vAlign w:val="center"/>
          </w:tcPr>
          <w:p w14:paraId="28F57872" w14:textId="2073C5E6" w:rsidR="00955B7D" w:rsidRPr="00D3130C" w:rsidRDefault="00B86B14" w:rsidP="00955B7D">
            <w:pPr>
              <w:jc w:val="center"/>
            </w:pPr>
            <w:r w:rsidRPr="00D3130C">
              <w:t>0.62</w:t>
            </w:r>
          </w:p>
        </w:tc>
      </w:tr>
      <w:tr w:rsidR="00955B7D" w:rsidRPr="00D3130C" w14:paraId="4CCB1962" w14:textId="77777777" w:rsidTr="00C73F41">
        <w:tc>
          <w:tcPr>
            <w:tcW w:w="1799" w:type="dxa"/>
            <w:tcBorders>
              <w:right w:val="single" w:sz="4" w:space="0" w:color="auto"/>
            </w:tcBorders>
            <w:vAlign w:val="center"/>
          </w:tcPr>
          <w:p w14:paraId="4FF79141" w14:textId="22019D90" w:rsidR="00955B7D" w:rsidRPr="00D3130C" w:rsidRDefault="00955B7D" w:rsidP="00955B7D">
            <w:pPr>
              <w:jc w:val="center"/>
            </w:pPr>
            <w:r w:rsidRPr="00D3130C">
              <w:rPr>
                <w:i/>
                <w:sz w:val="22"/>
                <w:szCs w:val="22"/>
              </w:rPr>
              <w:t>C. dipterum</w:t>
            </w:r>
          </w:p>
        </w:tc>
        <w:tc>
          <w:tcPr>
            <w:tcW w:w="1202" w:type="dxa"/>
            <w:tcBorders>
              <w:left w:val="single" w:sz="4" w:space="0" w:color="auto"/>
            </w:tcBorders>
            <w:vAlign w:val="center"/>
          </w:tcPr>
          <w:p w14:paraId="678C45F3" w14:textId="3236DC9D" w:rsidR="00955B7D" w:rsidRPr="00D3130C" w:rsidRDefault="00C73F41" w:rsidP="00955B7D">
            <w:pPr>
              <w:jc w:val="center"/>
            </w:pPr>
            <w:r w:rsidRPr="00D3130C">
              <w:rPr>
                <w:sz w:val="22"/>
                <w:szCs w:val="22"/>
              </w:rPr>
              <w:t>Murcia</w:t>
            </w:r>
          </w:p>
        </w:tc>
        <w:tc>
          <w:tcPr>
            <w:tcW w:w="664" w:type="dxa"/>
            <w:vAlign w:val="center"/>
          </w:tcPr>
          <w:p w14:paraId="0B64653B" w14:textId="5527C15D" w:rsidR="00955B7D" w:rsidRPr="00D3130C" w:rsidRDefault="00955B7D" w:rsidP="00955B7D">
            <w:pPr>
              <w:jc w:val="center"/>
            </w:pPr>
            <w:r w:rsidRPr="00D3130C">
              <w:t>0.</w:t>
            </w:r>
            <w:r w:rsidR="00C73F41" w:rsidRPr="00D3130C">
              <w:t>89</w:t>
            </w:r>
          </w:p>
        </w:tc>
        <w:tc>
          <w:tcPr>
            <w:tcW w:w="595" w:type="dxa"/>
            <w:vAlign w:val="center"/>
          </w:tcPr>
          <w:p w14:paraId="258C35C4" w14:textId="6EC146F3" w:rsidR="00955B7D" w:rsidRPr="00D3130C" w:rsidRDefault="00C73F41" w:rsidP="00955B7D">
            <w:pPr>
              <w:jc w:val="center"/>
            </w:pPr>
            <w:r w:rsidRPr="00D3130C">
              <w:t>2.77</w:t>
            </w:r>
          </w:p>
        </w:tc>
        <w:tc>
          <w:tcPr>
            <w:tcW w:w="584" w:type="dxa"/>
            <w:vAlign w:val="center"/>
          </w:tcPr>
          <w:p w14:paraId="0EF775ED" w14:textId="3E4ED3F8" w:rsidR="00955B7D" w:rsidRPr="00D3130C" w:rsidRDefault="00434794" w:rsidP="00955B7D">
            <w:pPr>
              <w:jc w:val="center"/>
            </w:pPr>
            <w:r w:rsidRPr="00D3130C">
              <w:t>0.13</w:t>
            </w:r>
          </w:p>
        </w:tc>
        <w:tc>
          <w:tcPr>
            <w:tcW w:w="902" w:type="dxa"/>
            <w:vAlign w:val="center"/>
          </w:tcPr>
          <w:p w14:paraId="4673B0C8" w14:textId="5DF08F2E" w:rsidR="00955B7D" w:rsidRPr="00D3130C" w:rsidRDefault="00C73F41" w:rsidP="00955B7D">
            <w:pPr>
              <w:jc w:val="center"/>
            </w:pPr>
            <w:r w:rsidRPr="00D3130C">
              <w:t>0.72</w:t>
            </w:r>
          </w:p>
        </w:tc>
        <w:tc>
          <w:tcPr>
            <w:tcW w:w="676" w:type="dxa"/>
            <w:vAlign w:val="center"/>
          </w:tcPr>
          <w:p w14:paraId="5F51BE86" w14:textId="512877EC" w:rsidR="00955B7D" w:rsidRPr="00D3130C" w:rsidRDefault="00434794" w:rsidP="00955B7D">
            <w:pPr>
              <w:jc w:val="center"/>
            </w:pPr>
            <w:r w:rsidRPr="00D3130C">
              <w:t>39.71</w:t>
            </w:r>
          </w:p>
        </w:tc>
        <w:tc>
          <w:tcPr>
            <w:tcW w:w="612" w:type="dxa"/>
            <w:vAlign w:val="center"/>
          </w:tcPr>
          <w:p w14:paraId="5E06FAA9" w14:textId="147BC34D" w:rsidR="00955B7D" w:rsidRPr="00D3130C" w:rsidRDefault="00B86B14" w:rsidP="00955B7D">
            <w:pPr>
              <w:jc w:val="center"/>
            </w:pPr>
            <w:r w:rsidRPr="00D3130C">
              <w:t>0.62</w:t>
            </w:r>
          </w:p>
        </w:tc>
      </w:tr>
      <w:tr w:rsidR="00955B7D" w:rsidRPr="00D3130C" w14:paraId="0EAF03B1" w14:textId="77777777" w:rsidTr="00C73F41">
        <w:tc>
          <w:tcPr>
            <w:tcW w:w="1799" w:type="dxa"/>
            <w:tcBorders>
              <w:right w:val="single" w:sz="4" w:space="0" w:color="auto"/>
            </w:tcBorders>
            <w:vAlign w:val="center"/>
          </w:tcPr>
          <w:p w14:paraId="2699A556" w14:textId="7D036AF3" w:rsidR="00955B7D" w:rsidRPr="00D3130C" w:rsidRDefault="00955B7D" w:rsidP="00955B7D">
            <w:pPr>
              <w:jc w:val="center"/>
            </w:pPr>
            <w:r w:rsidRPr="00D3130C">
              <w:rPr>
                <w:i/>
                <w:sz w:val="22"/>
                <w:szCs w:val="22"/>
              </w:rPr>
              <w:t>S. striolatum</w:t>
            </w:r>
          </w:p>
        </w:tc>
        <w:tc>
          <w:tcPr>
            <w:tcW w:w="1202" w:type="dxa"/>
            <w:tcBorders>
              <w:left w:val="single" w:sz="4" w:space="0" w:color="auto"/>
            </w:tcBorders>
            <w:vAlign w:val="center"/>
          </w:tcPr>
          <w:p w14:paraId="6F689AD2" w14:textId="3D648F37" w:rsidR="00955B7D" w:rsidRPr="00D3130C" w:rsidRDefault="00955B7D" w:rsidP="00955B7D">
            <w:pPr>
              <w:jc w:val="center"/>
            </w:pPr>
            <w:r w:rsidRPr="00D3130C">
              <w:rPr>
                <w:sz w:val="22"/>
                <w:szCs w:val="22"/>
              </w:rPr>
              <w:t>Jaca</w:t>
            </w:r>
          </w:p>
        </w:tc>
        <w:tc>
          <w:tcPr>
            <w:tcW w:w="664" w:type="dxa"/>
            <w:vAlign w:val="center"/>
          </w:tcPr>
          <w:p w14:paraId="1B086E8A" w14:textId="48CD5B3F" w:rsidR="00955B7D" w:rsidRPr="00D3130C" w:rsidRDefault="00955B7D" w:rsidP="00955B7D">
            <w:pPr>
              <w:jc w:val="center"/>
            </w:pPr>
            <w:r w:rsidRPr="00D3130C">
              <w:t>0.90</w:t>
            </w:r>
          </w:p>
        </w:tc>
        <w:tc>
          <w:tcPr>
            <w:tcW w:w="595" w:type="dxa"/>
            <w:vAlign w:val="center"/>
          </w:tcPr>
          <w:p w14:paraId="2D856E8A" w14:textId="60C2DE21" w:rsidR="00955B7D" w:rsidRPr="00D3130C" w:rsidRDefault="00C73F41" w:rsidP="00955B7D">
            <w:pPr>
              <w:jc w:val="center"/>
            </w:pPr>
            <w:r w:rsidRPr="00D3130C">
              <w:t>3.24</w:t>
            </w:r>
          </w:p>
        </w:tc>
        <w:tc>
          <w:tcPr>
            <w:tcW w:w="584" w:type="dxa"/>
            <w:vAlign w:val="center"/>
          </w:tcPr>
          <w:p w14:paraId="72EE65C4" w14:textId="5919621F" w:rsidR="00955B7D" w:rsidRPr="00D3130C" w:rsidRDefault="00434794" w:rsidP="00955B7D">
            <w:pPr>
              <w:jc w:val="center"/>
            </w:pPr>
            <w:r w:rsidRPr="00D3130C">
              <w:t>0.05</w:t>
            </w:r>
          </w:p>
        </w:tc>
        <w:tc>
          <w:tcPr>
            <w:tcW w:w="902" w:type="dxa"/>
            <w:vAlign w:val="center"/>
          </w:tcPr>
          <w:p w14:paraId="3EC314E7" w14:textId="55F18AB9" w:rsidR="00955B7D" w:rsidRPr="00D3130C" w:rsidRDefault="00C73F41" w:rsidP="00955B7D">
            <w:pPr>
              <w:jc w:val="center"/>
            </w:pPr>
            <w:r w:rsidRPr="00D3130C">
              <w:t>0.75</w:t>
            </w:r>
          </w:p>
        </w:tc>
        <w:tc>
          <w:tcPr>
            <w:tcW w:w="676" w:type="dxa"/>
            <w:vAlign w:val="center"/>
          </w:tcPr>
          <w:p w14:paraId="5D05AFC4" w14:textId="188D6E15" w:rsidR="00955B7D" w:rsidRPr="00D3130C" w:rsidRDefault="00434794" w:rsidP="00955B7D">
            <w:pPr>
              <w:jc w:val="center"/>
            </w:pPr>
            <w:r w:rsidRPr="00D3130C">
              <w:t>35.66</w:t>
            </w:r>
          </w:p>
        </w:tc>
        <w:tc>
          <w:tcPr>
            <w:tcW w:w="612" w:type="dxa"/>
            <w:vAlign w:val="center"/>
          </w:tcPr>
          <w:p w14:paraId="3E34E7D7" w14:textId="6B002408" w:rsidR="00955B7D" w:rsidRPr="00D3130C" w:rsidRDefault="00B86B14" w:rsidP="00955B7D">
            <w:pPr>
              <w:jc w:val="center"/>
            </w:pPr>
            <w:r w:rsidRPr="00D3130C">
              <w:t>0.55</w:t>
            </w:r>
          </w:p>
        </w:tc>
        <w:bookmarkStart w:id="11" w:name="_GoBack"/>
        <w:bookmarkEnd w:id="11"/>
      </w:tr>
      <w:tr w:rsidR="00955B7D" w:rsidRPr="00D3130C" w14:paraId="4C0029C8" w14:textId="77777777" w:rsidTr="00C73F41">
        <w:tc>
          <w:tcPr>
            <w:tcW w:w="1799" w:type="dxa"/>
            <w:tcBorders>
              <w:right w:val="single" w:sz="4" w:space="0" w:color="auto"/>
            </w:tcBorders>
            <w:vAlign w:val="center"/>
          </w:tcPr>
          <w:p w14:paraId="6B2D55F2" w14:textId="3AE5653A" w:rsidR="00955B7D" w:rsidRPr="00D3130C" w:rsidRDefault="00955B7D" w:rsidP="00955B7D">
            <w:pPr>
              <w:jc w:val="center"/>
            </w:pPr>
            <w:r w:rsidRPr="00D3130C">
              <w:rPr>
                <w:i/>
                <w:sz w:val="22"/>
                <w:szCs w:val="22"/>
              </w:rPr>
              <w:t>S. striolatum</w:t>
            </w:r>
          </w:p>
        </w:tc>
        <w:tc>
          <w:tcPr>
            <w:tcW w:w="1202" w:type="dxa"/>
            <w:tcBorders>
              <w:left w:val="single" w:sz="4" w:space="0" w:color="auto"/>
            </w:tcBorders>
            <w:vAlign w:val="center"/>
          </w:tcPr>
          <w:p w14:paraId="45470B0B" w14:textId="6B830ED5" w:rsidR="00955B7D" w:rsidRPr="00D3130C" w:rsidRDefault="00955B7D" w:rsidP="00955B7D">
            <w:pPr>
              <w:jc w:val="center"/>
            </w:pPr>
            <w:r w:rsidRPr="00D3130C">
              <w:rPr>
                <w:sz w:val="22"/>
                <w:szCs w:val="22"/>
              </w:rPr>
              <w:t>Porto</w:t>
            </w:r>
          </w:p>
        </w:tc>
        <w:tc>
          <w:tcPr>
            <w:tcW w:w="664" w:type="dxa"/>
            <w:vAlign w:val="center"/>
          </w:tcPr>
          <w:p w14:paraId="517F6EA6" w14:textId="5BFB6228" w:rsidR="00955B7D" w:rsidRPr="00D3130C" w:rsidRDefault="00C73F41" w:rsidP="00955B7D">
            <w:pPr>
              <w:jc w:val="center"/>
            </w:pPr>
            <w:r w:rsidRPr="00D3130C">
              <w:t>0.81</w:t>
            </w:r>
          </w:p>
        </w:tc>
        <w:tc>
          <w:tcPr>
            <w:tcW w:w="595" w:type="dxa"/>
            <w:vAlign w:val="center"/>
          </w:tcPr>
          <w:p w14:paraId="20C4C55A" w14:textId="2ED086E2" w:rsidR="00955B7D" w:rsidRPr="00D3130C" w:rsidRDefault="00C73F41" w:rsidP="00955B7D">
            <w:pPr>
              <w:jc w:val="center"/>
            </w:pPr>
            <w:r w:rsidRPr="00D3130C">
              <w:t>5.16</w:t>
            </w:r>
          </w:p>
        </w:tc>
        <w:tc>
          <w:tcPr>
            <w:tcW w:w="584" w:type="dxa"/>
            <w:vAlign w:val="center"/>
          </w:tcPr>
          <w:p w14:paraId="37D3C884" w14:textId="3DD61DF9" w:rsidR="00955B7D" w:rsidRPr="00D3130C" w:rsidRDefault="00434794" w:rsidP="00955B7D">
            <w:pPr>
              <w:jc w:val="center"/>
            </w:pPr>
            <w:r w:rsidRPr="00D3130C">
              <w:t>0.10</w:t>
            </w:r>
          </w:p>
        </w:tc>
        <w:tc>
          <w:tcPr>
            <w:tcW w:w="902" w:type="dxa"/>
            <w:vAlign w:val="center"/>
          </w:tcPr>
          <w:p w14:paraId="52C039FB" w14:textId="0D6D815C" w:rsidR="00955B7D" w:rsidRPr="00D3130C" w:rsidRDefault="00C73F41" w:rsidP="00955B7D">
            <w:pPr>
              <w:jc w:val="center"/>
            </w:pPr>
            <w:r w:rsidRPr="00D3130C">
              <w:t>0.75</w:t>
            </w:r>
          </w:p>
        </w:tc>
        <w:tc>
          <w:tcPr>
            <w:tcW w:w="676" w:type="dxa"/>
            <w:vAlign w:val="center"/>
          </w:tcPr>
          <w:p w14:paraId="337D3DB5" w14:textId="04C4CAD6" w:rsidR="00955B7D" w:rsidRPr="00D3130C" w:rsidRDefault="00434794" w:rsidP="00955B7D">
            <w:pPr>
              <w:jc w:val="center"/>
            </w:pPr>
            <w:r w:rsidRPr="00D3130C">
              <w:t>38.30</w:t>
            </w:r>
          </w:p>
        </w:tc>
        <w:tc>
          <w:tcPr>
            <w:tcW w:w="612" w:type="dxa"/>
            <w:vAlign w:val="center"/>
          </w:tcPr>
          <w:p w14:paraId="66B51554" w14:textId="7F73368C" w:rsidR="00955B7D" w:rsidRPr="00D3130C" w:rsidRDefault="00B86B14" w:rsidP="00955B7D">
            <w:pPr>
              <w:jc w:val="center"/>
            </w:pPr>
            <w:r w:rsidRPr="00D3130C">
              <w:t>0.53</w:t>
            </w:r>
          </w:p>
        </w:tc>
      </w:tr>
      <w:tr w:rsidR="00955B7D" w:rsidRPr="00D3130C" w14:paraId="0484392C" w14:textId="77777777" w:rsidTr="00C73F41">
        <w:tc>
          <w:tcPr>
            <w:tcW w:w="1799" w:type="dxa"/>
            <w:tcBorders>
              <w:right w:val="single" w:sz="4" w:space="0" w:color="auto"/>
            </w:tcBorders>
            <w:vAlign w:val="center"/>
          </w:tcPr>
          <w:p w14:paraId="3D4FB792" w14:textId="0464A628" w:rsidR="00955B7D" w:rsidRPr="00D3130C" w:rsidRDefault="00955B7D" w:rsidP="00955B7D">
            <w:pPr>
              <w:jc w:val="center"/>
            </w:pPr>
            <w:r w:rsidRPr="00D3130C">
              <w:rPr>
                <w:i/>
                <w:sz w:val="22"/>
                <w:szCs w:val="22"/>
              </w:rPr>
              <w:t>S. striolatum</w:t>
            </w:r>
          </w:p>
        </w:tc>
        <w:tc>
          <w:tcPr>
            <w:tcW w:w="1202" w:type="dxa"/>
            <w:tcBorders>
              <w:left w:val="single" w:sz="4" w:space="0" w:color="auto"/>
            </w:tcBorders>
            <w:vAlign w:val="center"/>
          </w:tcPr>
          <w:p w14:paraId="364234AE" w14:textId="11462557" w:rsidR="00955B7D" w:rsidRPr="00D3130C" w:rsidRDefault="00955B7D" w:rsidP="00955B7D">
            <w:pPr>
              <w:jc w:val="center"/>
            </w:pPr>
            <w:r w:rsidRPr="00D3130C">
              <w:rPr>
                <w:sz w:val="22"/>
                <w:szCs w:val="22"/>
              </w:rPr>
              <w:t>Toledo</w:t>
            </w:r>
          </w:p>
        </w:tc>
        <w:tc>
          <w:tcPr>
            <w:tcW w:w="664" w:type="dxa"/>
            <w:vAlign w:val="center"/>
          </w:tcPr>
          <w:p w14:paraId="24EBCC7B" w14:textId="09325DED" w:rsidR="00955B7D" w:rsidRPr="00D3130C" w:rsidRDefault="00955B7D" w:rsidP="00955B7D">
            <w:pPr>
              <w:jc w:val="center"/>
            </w:pPr>
            <w:r w:rsidRPr="00D3130C">
              <w:t>0.77</w:t>
            </w:r>
          </w:p>
        </w:tc>
        <w:tc>
          <w:tcPr>
            <w:tcW w:w="595" w:type="dxa"/>
            <w:vAlign w:val="center"/>
          </w:tcPr>
          <w:p w14:paraId="0510594A" w14:textId="10D35F5A" w:rsidR="00955B7D" w:rsidRPr="00D3130C" w:rsidRDefault="00C73F41" w:rsidP="00955B7D">
            <w:pPr>
              <w:jc w:val="center"/>
            </w:pPr>
            <w:r w:rsidRPr="00D3130C">
              <w:t>3.22</w:t>
            </w:r>
          </w:p>
        </w:tc>
        <w:tc>
          <w:tcPr>
            <w:tcW w:w="584" w:type="dxa"/>
            <w:vAlign w:val="center"/>
          </w:tcPr>
          <w:p w14:paraId="5F3E0DC0" w14:textId="5A48A3B6" w:rsidR="00955B7D" w:rsidRPr="00D3130C" w:rsidRDefault="00434794" w:rsidP="00955B7D">
            <w:pPr>
              <w:jc w:val="center"/>
            </w:pPr>
            <w:r w:rsidRPr="00D3130C">
              <w:t>0.10</w:t>
            </w:r>
          </w:p>
        </w:tc>
        <w:tc>
          <w:tcPr>
            <w:tcW w:w="902" w:type="dxa"/>
            <w:vAlign w:val="center"/>
          </w:tcPr>
          <w:p w14:paraId="6AA25C7C" w14:textId="3D08522E" w:rsidR="00955B7D" w:rsidRPr="00D3130C" w:rsidRDefault="00C73F41" w:rsidP="00955B7D">
            <w:pPr>
              <w:jc w:val="center"/>
            </w:pPr>
            <w:r w:rsidRPr="00D3130C">
              <w:t>0.75</w:t>
            </w:r>
          </w:p>
        </w:tc>
        <w:tc>
          <w:tcPr>
            <w:tcW w:w="676" w:type="dxa"/>
            <w:vAlign w:val="center"/>
          </w:tcPr>
          <w:p w14:paraId="71C2E3CD" w14:textId="0CA637DB" w:rsidR="00955B7D" w:rsidRPr="00D3130C" w:rsidRDefault="00434794" w:rsidP="00955B7D">
            <w:pPr>
              <w:jc w:val="center"/>
            </w:pPr>
            <w:r w:rsidRPr="00D3130C">
              <w:t>38.93</w:t>
            </w:r>
          </w:p>
        </w:tc>
        <w:tc>
          <w:tcPr>
            <w:tcW w:w="612" w:type="dxa"/>
            <w:vAlign w:val="center"/>
          </w:tcPr>
          <w:p w14:paraId="5CAA18BF" w14:textId="02008B94" w:rsidR="00955B7D" w:rsidRPr="00D3130C" w:rsidRDefault="00B86B14" w:rsidP="00955B7D">
            <w:pPr>
              <w:jc w:val="center"/>
            </w:pPr>
            <w:r w:rsidRPr="00D3130C">
              <w:t>0.60</w:t>
            </w:r>
          </w:p>
        </w:tc>
      </w:tr>
      <w:tr w:rsidR="00955B7D" w:rsidRPr="00D3130C" w14:paraId="434A9E9C" w14:textId="77777777" w:rsidTr="00C73F41">
        <w:tc>
          <w:tcPr>
            <w:tcW w:w="1799" w:type="dxa"/>
            <w:tcBorders>
              <w:bottom w:val="single" w:sz="4" w:space="0" w:color="auto"/>
              <w:right w:val="single" w:sz="4" w:space="0" w:color="auto"/>
            </w:tcBorders>
            <w:vAlign w:val="center"/>
          </w:tcPr>
          <w:p w14:paraId="5F920208" w14:textId="06BC2A4D" w:rsidR="00955B7D" w:rsidRPr="00D3130C" w:rsidRDefault="00955B7D" w:rsidP="00955B7D">
            <w:pPr>
              <w:jc w:val="center"/>
            </w:pPr>
            <w:r w:rsidRPr="00D3130C">
              <w:rPr>
                <w:i/>
                <w:sz w:val="22"/>
                <w:szCs w:val="22"/>
              </w:rPr>
              <w:t>S. striolatum</w:t>
            </w:r>
          </w:p>
        </w:tc>
        <w:tc>
          <w:tcPr>
            <w:tcW w:w="1202" w:type="dxa"/>
            <w:tcBorders>
              <w:left w:val="single" w:sz="4" w:space="0" w:color="auto"/>
              <w:bottom w:val="single" w:sz="4" w:space="0" w:color="auto"/>
            </w:tcBorders>
            <w:vAlign w:val="center"/>
          </w:tcPr>
          <w:p w14:paraId="7F64DDD2" w14:textId="67369570" w:rsidR="00955B7D" w:rsidRPr="00D3130C" w:rsidRDefault="00955B7D" w:rsidP="00955B7D">
            <w:pPr>
              <w:jc w:val="center"/>
            </w:pPr>
            <w:r w:rsidRPr="00D3130C">
              <w:rPr>
                <w:sz w:val="22"/>
                <w:szCs w:val="22"/>
              </w:rPr>
              <w:t>Evora</w:t>
            </w:r>
          </w:p>
        </w:tc>
        <w:tc>
          <w:tcPr>
            <w:tcW w:w="664" w:type="dxa"/>
            <w:tcBorders>
              <w:bottom w:val="single" w:sz="4" w:space="0" w:color="auto"/>
            </w:tcBorders>
            <w:vAlign w:val="center"/>
          </w:tcPr>
          <w:p w14:paraId="5B9EB73A" w14:textId="6C49FEFF" w:rsidR="00955B7D" w:rsidRPr="00D3130C" w:rsidRDefault="00955B7D" w:rsidP="00955B7D">
            <w:pPr>
              <w:jc w:val="center"/>
            </w:pPr>
            <w:r w:rsidRPr="00D3130C">
              <w:t>0.77</w:t>
            </w:r>
          </w:p>
        </w:tc>
        <w:tc>
          <w:tcPr>
            <w:tcW w:w="595" w:type="dxa"/>
            <w:tcBorders>
              <w:bottom w:val="single" w:sz="4" w:space="0" w:color="auto"/>
            </w:tcBorders>
            <w:vAlign w:val="center"/>
          </w:tcPr>
          <w:p w14:paraId="72E8024F" w14:textId="17FDAB9B" w:rsidR="00955B7D" w:rsidRPr="00D3130C" w:rsidRDefault="00C73F41" w:rsidP="00955B7D">
            <w:pPr>
              <w:jc w:val="center"/>
            </w:pPr>
            <w:r w:rsidRPr="00D3130C">
              <w:t>2.88</w:t>
            </w:r>
          </w:p>
        </w:tc>
        <w:tc>
          <w:tcPr>
            <w:tcW w:w="584" w:type="dxa"/>
            <w:tcBorders>
              <w:bottom w:val="single" w:sz="4" w:space="0" w:color="auto"/>
            </w:tcBorders>
            <w:vAlign w:val="center"/>
          </w:tcPr>
          <w:p w14:paraId="49AD9386" w14:textId="2FBD572F" w:rsidR="00955B7D" w:rsidRPr="00D3130C" w:rsidRDefault="00434794" w:rsidP="00955B7D">
            <w:pPr>
              <w:jc w:val="center"/>
            </w:pPr>
            <w:r w:rsidRPr="00D3130C">
              <w:t>0.27</w:t>
            </w:r>
          </w:p>
        </w:tc>
        <w:tc>
          <w:tcPr>
            <w:tcW w:w="902" w:type="dxa"/>
            <w:tcBorders>
              <w:bottom w:val="single" w:sz="4" w:space="0" w:color="auto"/>
            </w:tcBorders>
            <w:vAlign w:val="center"/>
          </w:tcPr>
          <w:p w14:paraId="23015B37" w14:textId="03458B8D" w:rsidR="00955B7D" w:rsidRPr="00D3130C" w:rsidRDefault="00C73F41" w:rsidP="00955B7D">
            <w:pPr>
              <w:jc w:val="center"/>
            </w:pPr>
            <w:r w:rsidRPr="00D3130C">
              <w:t>0.75</w:t>
            </w:r>
          </w:p>
        </w:tc>
        <w:tc>
          <w:tcPr>
            <w:tcW w:w="676" w:type="dxa"/>
            <w:tcBorders>
              <w:bottom w:val="single" w:sz="4" w:space="0" w:color="auto"/>
            </w:tcBorders>
            <w:vAlign w:val="center"/>
          </w:tcPr>
          <w:p w14:paraId="0615172A" w14:textId="3D589DD7" w:rsidR="00955B7D" w:rsidRPr="00D3130C" w:rsidRDefault="00B86B14" w:rsidP="00955B7D">
            <w:pPr>
              <w:jc w:val="center"/>
            </w:pPr>
            <w:r w:rsidRPr="00D3130C">
              <w:t>34.71</w:t>
            </w:r>
          </w:p>
        </w:tc>
        <w:tc>
          <w:tcPr>
            <w:tcW w:w="612" w:type="dxa"/>
            <w:tcBorders>
              <w:bottom w:val="single" w:sz="4" w:space="0" w:color="auto"/>
            </w:tcBorders>
            <w:vAlign w:val="center"/>
          </w:tcPr>
          <w:p w14:paraId="722652FD" w14:textId="69F763D6" w:rsidR="00955B7D" w:rsidRPr="00D3130C" w:rsidRDefault="00B86B14" w:rsidP="00955B7D">
            <w:pPr>
              <w:jc w:val="center"/>
            </w:pPr>
            <w:r w:rsidRPr="00D3130C">
              <w:t>0.64</w:t>
            </w:r>
          </w:p>
        </w:tc>
      </w:tr>
    </w:tbl>
    <w:p w14:paraId="005AF98F" w14:textId="503C9F7C" w:rsidR="00335A84" w:rsidRPr="00D3130C" w:rsidRDefault="00335A84"/>
    <w:sectPr w:rsidR="00335A84" w:rsidRPr="00D3130C" w:rsidSect="00512010">
      <w:footerReference w:type="even" r:id="rId9"/>
      <w:footerReference w:type="default" r:id="rId10"/>
      <w:pgSz w:w="11900" w:h="16840"/>
      <w:pgMar w:top="1440" w:right="560" w:bottom="1440" w:left="1276"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161C57" w14:textId="77777777" w:rsidR="008428DD" w:rsidRDefault="008428DD" w:rsidP="00E33A94">
      <w:r>
        <w:separator/>
      </w:r>
    </w:p>
  </w:endnote>
  <w:endnote w:type="continuationSeparator" w:id="0">
    <w:p w14:paraId="76AC952B" w14:textId="77777777" w:rsidR="008428DD" w:rsidRDefault="008428DD" w:rsidP="00E33A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Times Roman">
    <w:panose1 w:val="00000500000000020000"/>
    <w:charset w:val="00"/>
    <w:family w:val="auto"/>
    <w:pitch w:val="variable"/>
    <w:sig w:usb0="E00002FF" w:usb1="5000205A"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FA809C" w14:textId="77777777" w:rsidR="008428DD" w:rsidRDefault="008428DD" w:rsidP="00534B7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624A0A9" w14:textId="77777777" w:rsidR="008428DD" w:rsidRDefault="008428D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360074" w14:textId="77777777" w:rsidR="008428DD" w:rsidRDefault="008428DD" w:rsidP="00534B7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86661">
      <w:rPr>
        <w:rStyle w:val="PageNumber"/>
        <w:noProof/>
      </w:rPr>
      <w:t>1</w:t>
    </w:r>
    <w:r>
      <w:rPr>
        <w:rStyle w:val="PageNumber"/>
      </w:rPr>
      <w:fldChar w:fldCharType="end"/>
    </w:r>
  </w:p>
  <w:p w14:paraId="52BC2234" w14:textId="77777777" w:rsidR="008428DD" w:rsidRDefault="008428D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063241" w14:textId="77777777" w:rsidR="008428DD" w:rsidRDefault="008428DD" w:rsidP="00E33A94">
      <w:r>
        <w:separator/>
      </w:r>
    </w:p>
  </w:footnote>
  <w:footnote w:type="continuationSeparator" w:id="0">
    <w:p w14:paraId="52622962" w14:textId="77777777" w:rsidR="008428DD" w:rsidRDefault="008428DD" w:rsidP="00E33A9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530"/>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540"/>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540"/>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35293199"/>
    <w:multiLevelType w:val="hybridMultilevel"/>
    <w:tmpl w:val="CBDAE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A94"/>
    <w:rsid w:val="00014D8A"/>
    <w:rsid w:val="000462DD"/>
    <w:rsid w:val="00047324"/>
    <w:rsid w:val="00062163"/>
    <w:rsid w:val="000D1E5B"/>
    <w:rsid w:val="000F222A"/>
    <w:rsid w:val="00195320"/>
    <w:rsid w:val="00306E76"/>
    <w:rsid w:val="00335A84"/>
    <w:rsid w:val="003E5189"/>
    <w:rsid w:val="003F3442"/>
    <w:rsid w:val="0041438F"/>
    <w:rsid w:val="00434794"/>
    <w:rsid w:val="00450BFF"/>
    <w:rsid w:val="00512010"/>
    <w:rsid w:val="00534B75"/>
    <w:rsid w:val="00586661"/>
    <w:rsid w:val="005E2E24"/>
    <w:rsid w:val="00670783"/>
    <w:rsid w:val="0068020A"/>
    <w:rsid w:val="006E2346"/>
    <w:rsid w:val="007814DA"/>
    <w:rsid w:val="008428DD"/>
    <w:rsid w:val="008A1FA9"/>
    <w:rsid w:val="00955B7D"/>
    <w:rsid w:val="00A81490"/>
    <w:rsid w:val="00AF2993"/>
    <w:rsid w:val="00B1514F"/>
    <w:rsid w:val="00B86B14"/>
    <w:rsid w:val="00C609F6"/>
    <w:rsid w:val="00C73F41"/>
    <w:rsid w:val="00CC477B"/>
    <w:rsid w:val="00D3130C"/>
    <w:rsid w:val="00D468FF"/>
    <w:rsid w:val="00E02336"/>
    <w:rsid w:val="00E06AC3"/>
    <w:rsid w:val="00E33A94"/>
    <w:rsid w:val="00EF2A60"/>
    <w:rsid w:val="00F04AAF"/>
    <w:rsid w:val="00F4131D"/>
    <w:rsid w:val="00F7427F"/>
    <w:rsid w:val="00F7524C"/>
    <w:rsid w:val="00FC2BAC"/>
  </w:rsids>
  <m:mathPr>
    <m:mathFont m:val="Cambria Math"/>
    <m:brkBin m:val="before"/>
    <m:brkBinSub m:val="--"/>
    <m:smallFrac m:val="0"/>
    <m:dispDef/>
    <m:lMargin m:val="0"/>
    <m:rMargin m:val="0"/>
    <m:defJc m:val="centerGroup"/>
    <m:wrapIndent m:val="1440"/>
    <m:intLim m:val="subSup"/>
    <m:naryLim m:val="undOvr"/>
  </m:mathPr>
  <w:themeFontLang w:val="fr-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4E1DC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B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524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7524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344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F344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33A94"/>
    <w:pPr>
      <w:tabs>
        <w:tab w:val="center" w:pos="4320"/>
        <w:tab w:val="right" w:pos="8640"/>
      </w:tabs>
    </w:pPr>
  </w:style>
  <w:style w:type="character" w:customStyle="1" w:styleId="FooterChar">
    <w:name w:val="Footer Char"/>
    <w:basedOn w:val="DefaultParagraphFont"/>
    <w:link w:val="Footer"/>
    <w:uiPriority w:val="99"/>
    <w:rsid w:val="00E33A94"/>
  </w:style>
  <w:style w:type="character" w:styleId="PageNumber">
    <w:name w:val="page number"/>
    <w:basedOn w:val="DefaultParagraphFont"/>
    <w:uiPriority w:val="99"/>
    <w:semiHidden/>
    <w:unhideWhenUsed/>
    <w:rsid w:val="00E33A94"/>
  </w:style>
  <w:style w:type="character" w:styleId="CommentReference">
    <w:name w:val="annotation reference"/>
    <w:basedOn w:val="DefaultParagraphFont"/>
    <w:uiPriority w:val="99"/>
    <w:semiHidden/>
    <w:unhideWhenUsed/>
    <w:rsid w:val="00E33A94"/>
    <w:rPr>
      <w:sz w:val="18"/>
      <w:szCs w:val="18"/>
    </w:rPr>
  </w:style>
  <w:style w:type="paragraph" w:styleId="CommentText">
    <w:name w:val="annotation text"/>
    <w:basedOn w:val="Normal"/>
    <w:link w:val="CommentTextChar"/>
    <w:uiPriority w:val="99"/>
    <w:unhideWhenUsed/>
    <w:rsid w:val="00E33A94"/>
  </w:style>
  <w:style w:type="character" w:customStyle="1" w:styleId="CommentTextChar">
    <w:name w:val="Comment Text Char"/>
    <w:basedOn w:val="DefaultParagraphFont"/>
    <w:link w:val="CommentText"/>
    <w:uiPriority w:val="99"/>
    <w:rsid w:val="00E33A94"/>
  </w:style>
  <w:style w:type="paragraph" w:styleId="BalloonText">
    <w:name w:val="Balloon Text"/>
    <w:basedOn w:val="Normal"/>
    <w:link w:val="BalloonTextChar"/>
    <w:uiPriority w:val="99"/>
    <w:semiHidden/>
    <w:unhideWhenUsed/>
    <w:rsid w:val="00E33A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3A94"/>
    <w:rPr>
      <w:rFonts w:ascii="Lucida Grande" w:hAnsi="Lucida Grande" w:cs="Lucida Grande"/>
      <w:sz w:val="18"/>
      <w:szCs w:val="18"/>
    </w:rPr>
  </w:style>
  <w:style w:type="character" w:customStyle="1" w:styleId="Heading1Char">
    <w:name w:val="Heading 1 Char"/>
    <w:basedOn w:val="DefaultParagraphFont"/>
    <w:link w:val="Heading1"/>
    <w:uiPriority w:val="9"/>
    <w:rsid w:val="00F7524C"/>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F7524C"/>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F7524C"/>
    <w:pPr>
      <w:spacing w:before="120"/>
    </w:pPr>
    <w:rPr>
      <w:b/>
    </w:rPr>
  </w:style>
  <w:style w:type="paragraph" w:styleId="TOC2">
    <w:name w:val="toc 2"/>
    <w:basedOn w:val="Normal"/>
    <w:next w:val="Normal"/>
    <w:autoRedefine/>
    <w:uiPriority w:val="39"/>
    <w:unhideWhenUsed/>
    <w:rsid w:val="00F7524C"/>
    <w:pPr>
      <w:ind w:left="240"/>
    </w:pPr>
    <w:rPr>
      <w:b/>
      <w:sz w:val="22"/>
      <w:szCs w:val="22"/>
    </w:rPr>
  </w:style>
  <w:style w:type="paragraph" w:styleId="TOC3">
    <w:name w:val="toc 3"/>
    <w:basedOn w:val="Normal"/>
    <w:next w:val="Normal"/>
    <w:autoRedefine/>
    <w:uiPriority w:val="39"/>
    <w:unhideWhenUsed/>
    <w:rsid w:val="00F7524C"/>
    <w:pPr>
      <w:ind w:left="480"/>
    </w:pPr>
    <w:rPr>
      <w:sz w:val="22"/>
      <w:szCs w:val="22"/>
    </w:rPr>
  </w:style>
  <w:style w:type="paragraph" w:styleId="TOC4">
    <w:name w:val="toc 4"/>
    <w:basedOn w:val="Normal"/>
    <w:next w:val="Normal"/>
    <w:autoRedefine/>
    <w:uiPriority w:val="39"/>
    <w:semiHidden/>
    <w:unhideWhenUsed/>
    <w:rsid w:val="00F7524C"/>
    <w:pPr>
      <w:ind w:left="720"/>
    </w:pPr>
    <w:rPr>
      <w:sz w:val="20"/>
      <w:szCs w:val="20"/>
    </w:rPr>
  </w:style>
  <w:style w:type="paragraph" w:styleId="TOC5">
    <w:name w:val="toc 5"/>
    <w:basedOn w:val="Normal"/>
    <w:next w:val="Normal"/>
    <w:autoRedefine/>
    <w:uiPriority w:val="39"/>
    <w:semiHidden/>
    <w:unhideWhenUsed/>
    <w:rsid w:val="00F7524C"/>
    <w:pPr>
      <w:ind w:left="960"/>
    </w:pPr>
    <w:rPr>
      <w:sz w:val="20"/>
      <w:szCs w:val="20"/>
    </w:rPr>
  </w:style>
  <w:style w:type="paragraph" w:styleId="TOC6">
    <w:name w:val="toc 6"/>
    <w:basedOn w:val="Normal"/>
    <w:next w:val="Normal"/>
    <w:autoRedefine/>
    <w:uiPriority w:val="39"/>
    <w:semiHidden/>
    <w:unhideWhenUsed/>
    <w:rsid w:val="00F7524C"/>
    <w:pPr>
      <w:ind w:left="1200"/>
    </w:pPr>
    <w:rPr>
      <w:sz w:val="20"/>
      <w:szCs w:val="20"/>
    </w:rPr>
  </w:style>
  <w:style w:type="paragraph" w:styleId="TOC7">
    <w:name w:val="toc 7"/>
    <w:basedOn w:val="Normal"/>
    <w:next w:val="Normal"/>
    <w:autoRedefine/>
    <w:uiPriority w:val="39"/>
    <w:semiHidden/>
    <w:unhideWhenUsed/>
    <w:rsid w:val="00F7524C"/>
    <w:pPr>
      <w:ind w:left="1440"/>
    </w:pPr>
    <w:rPr>
      <w:sz w:val="20"/>
      <w:szCs w:val="20"/>
    </w:rPr>
  </w:style>
  <w:style w:type="paragraph" w:styleId="TOC8">
    <w:name w:val="toc 8"/>
    <w:basedOn w:val="Normal"/>
    <w:next w:val="Normal"/>
    <w:autoRedefine/>
    <w:uiPriority w:val="39"/>
    <w:semiHidden/>
    <w:unhideWhenUsed/>
    <w:rsid w:val="00F7524C"/>
    <w:pPr>
      <w:ind w:left="1680"/>
    </w:pPr>
    <w:rPr>
      <w:sz w:val="20"/>
      <w:szCs w:val="20"/>
    </w:rPr>
  </w:style>
  <w:style w:type="paragraph" w:styleId="TOC9">
    <w:name w:val="toc 9"/>
    <w:basedOn w:val="Normal"/>
    <w:next w:val="Normal"/>
    <w:autoRedefine/>
    <w:uiPriority w:val="39"/>
    <w:semiHidden/>
    <w:unhideWhenUsed/>
    <w:rsid w:val="00F7524C"/>
    <w:pPr>
      <w:ind w:left="1920"/>
    </w:pPr>
    <w:rPr>
      <w:sz w:val="20"/>
      <w:szCs w:val="20"/>
    </w:rPr>
  </w:style>
  <w:style w:type="paragraph" w:styleId="ListParagraph">
    <w:name w:val="List Paragraph"/>
    <w:basedOn w:val="Normal"/>
    <w:uiPriority w:val="34"/>
    <w:qFormat/>
    <w:rsid w:val="00F7524C"/>
    <w:pPr>
      <w:ind w:left="720"/>
      <w:contextualSpacing/>
    </w:pPr>
  </w:style>
  <w:style w:type="character" w:customStyle="1" w:styleId="Heading2Char">
    <w:name w:val="Heading 2 Char"/>
    <w:basedOn w:val="DefaultParagraphFont"/>
    <w:link w:val="Heading2"/>
    <w:uiPriority w:val="9"/>
    <w:rsid w:val="00F7524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34B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34B75"/>
    <w:rPr>
      <w:color w:val="808080"/>
    </w:rPr>
  </w:style>
  <w:style w:type="paragraph" w:styleId="Caption">
    <w:name w:val="caption"/>
    <w:basedOn w:val="Normal"/>
    <w:next w:val="Normal"/>
    <w:uiPriority w:val="35"/>
    <w:unhideWhenUsed/>
    <w:qFormat/>
    <w:rsid w:val="00534B75"/>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3F344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F3442"/>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B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524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7524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344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F344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33A94"/>
    <w:pPr>
      <w:tabs>
        <w:tab w:val="center" w:pos="4320"/>
        <w:tab w:val="right" w:pos="8640"/>
      </w:tabs>
    </w:pPr>
  </w:style>
  <w:style w:type="character" w:customStyle="1" w:styleId="FooterChar">
    <w:name w:val="Footer Char"/>
    <w:basedOn w:val="DefaultParagraphFont"/>
    <w:link w:val="Footer"/>
    <w:uiPriority w:val="99"/>
    <w:rsid w:val="00E33A94"/>
  </w:style>
  <w:style w:type="character" w:styleId="PageNumber">
    <w:name w:val="page number"/>
    <w:basedOn w:val="DefaultParagraphFont"/>
    <w:uiPriority w:val="99"/>
    <w:semiHidden/>
    <w:unhideWhenUsed/>
    <w:rsid w:val="00E33A94"/>
  </w:style>
  <w:style w:type="character" w:styleId="CommentReference">
    <w:name w:val="annotation reference"/>
    <w:basedOn w:val="DefaultParagraphFont"/>
    <w:uiPriority w:val="99"/>
    <w:semiHidden/>
    <w:unhideWhenUsed/>
    <w:rsid w:val="00E33A94"/>
    <w:rPr>
      <w:sz w:val="18"/>
      <w:szCs w:val="18"/>
    </w:rPr>
  </w:style>
  <w:style w:type="paragraph" w:styleId="CommentText">
    <w:name w:val="annotation text"/>
    <w:basedOn w:val="Normal"/>
    <w:link w:val="CommentTextChar"/>
    <w:uiPriority w:val="99"/>
    <w:unhideWhenUsed/>
    <w:rsid w:val="00E33A94"/>
  </w:style>
  <w:style w:type="character" w:customStyle="1" w:styleId="CommentTextChar">
    <w:name w:val="Comment Text Char"/>
    <w:basedOn w:val="DefaultParagraphFont"/>
    <w:link w:val="CommentText"/>
    <w:uiPriority w:val="99"/>
    <w:rsid w:val="00E33A94"/>
  </w:style>
  <w:style w:type="paragraph" w:styleId="BalloonText">
    <w:name w:val="Balloon Text"/>
    <w:basedOn w:val="Normal"/>
    <w:link w:val="BalloonTextChar"/>
    <w:uiPriority w:val="99"/>
    <w:semiHidden/>
    <w:unhideWhenUsed/>
    <w:rsid w:val="00E33A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3A94"/>
    <w:rPr>
      <w:rFonts w:ascii="Lucida Grande" w:hAnsi="Lucida Grande" w:cs="Lucida Grande"/>
      <w:sz w:val="18"/>
      <w:szCs w:val="18"/>
    </w:rPr>
  </w:style>
  <w:style w:type="character" w:customStyle="1" w:styleId="Heading1Char">
    <w:name w:val="Heading 1 Char"/>
    <w:basedOn w:val="DefaultParagraphFont"/>
    <w:link w:val="Heading1"/>
    <w:uiPriority w:val="9"/>
    <w:rsid w:val="00F7524C"/>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F7524C"/>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F7524C"/>
    <w:pPr>
      <w:spacing w:before="120"/>
    </w:pPr>
    <w:rPr>
      <w:b/>
    </w:rPr>
  </w:style>
  <w:style w:type="paragraph" w:styleId="TOC2">
    <w:name w:val="toc 2"/>
    <w:basedOn w:val="Normal"/>
    <w:next w:val="Normal"/>
    <w:autoRedefine/>
    <w:uiPriority w:val="39"/>
    <w:unhideWhenUsed/>
    <w:rsid w:val="00F7524C"/>
    <w:pPr>
      <w:ind w:left="240"/>
    </w:pPr>
    <w:rPr>
      <w:b/>
      <w:sz w:val="22"/>
      <w:szCs w:val="22"/>
    </w:rPr>
  </w:style>
  <w:style w:type="paragraph" w:styleId="TOC3">
    <w:name w:val="toc 3"/>
    <w:basedOn w:val="Normal"/>
    <w:next w:val="Normal"/>
    <w:autoRedefine/>
    <w:uiPriority w:val="39"/>
    <w:unhideWhenUsed/>
    <w:rsid w:val="00F7524C"/>
    <w:pPr>
      <w:ind w:left="480"/>
    </w:pPr>
    <w:rPr>
      <w:sz w:val="22"/>
      <w:szCs w:val="22"/>
    </w:rPr>
  </w:style>
  <w:style w:type="paragraph" w:styleId="TOC4">
    <w:name w:val="toc 4"/>
    <w:basedOn w:val="Normal"/>
    <w:next w:val="Normal"/>
    <w:autoRedefine/>
    <w:uiPriority w:val="39"/>
    <w:semiHidden/>
    <w:unhideWhenUsed/>
    <w:rsid w:val="00F7524C"/>
    <w:pPr>
      <w:ind w:left="720"/>
    </w:pPr>
    <w:rPr>
      <w:sz w:val="20"/>
      <w:szCs w:val="20"/>
    </w:rPr>
  </w:style>
  <w:style w:type="paragraph" w:styleId="TOC5">
    <w:name w:val="toc 5"/>
    <w:basedOn w:val="Normal"/>
    <w:next w:val="Normal"/>
    <w:autoRedefine/>
    <w:uiPriority w:val="39"/>
    <w:semiHidden/>
    <w:unhideWhenUsed/>
    <w:rsid w:val="00F7524C"/>
    <w:pPr>
      <w:ind w:left="960"/>
    </w:pPr>
    <w:rPr>
      <w:sz w:val="20"/>
      <w:szCs w:val="20"/>
    </w:rPr>
  </w:style>
  <w:style w:type="paragraph" w:styleId="TOC6">
    <w:name w:val="toc 6"/>
    <w:basedOn w:val="Normal"/>
    <w:next w:val="Normal"/>
    <w:autoRedefine/>
    <w:uiPriority w:val="39"/>
    <w:semiHidden/>
    <w:unhideWhenUsed/>
    <w:rsid w:val="00F7524C"/>
    <w:pPr>
      <w:ind w:left="1200"/>
    </w:pPr>
    <w:rPr>
      <w:sz w:val="20"/>
      <w:szCs w:val="20"/>
    </w:rPr>
  </w:style>
  <w:style w:type="paragraph" w:styleId="TOC7">
    <w:name w:val="toc 7"/>
    <w:basedOn w:val="Normal"/>
    <w:next w:val="Normal"/>
    <w:autoRedefine/>
    <w:uiPriority w:val="39"/>
    <w:semiHidden/>
    <w:unhideWhenUsed/>
    <w:rsid w:val="00F7524C"/>
    <w:pPr>
      <w:ind w:left="1440"/>
    </w:pPr>
    <w:rPr>
      <w:sz w:val="20"/>
      <w:szCs w:val="20"/>
    </w:rPr>
  </w:style>
  <w:style w:type="paragraph" w:styleId="TOC8">
    <w:name w:val="toc 8"/>
    <w:basedOn w:val="Normal"/>
    <w:next w:val="Normal"/>
    <w:autoRedefine/>
    <w:uiPriority w:val="39"/>
    <w:semiHidden/>
    <w:unhideWhenUsed/>
    <w:rsid w:val="00F7524C"/>
    <w:pPr>
      <w:ind w:left="1680"/>
    </w:pPr>
    <w:rPr>
      <w:sz w:val="20"/>
      <w:szCs w:val="20"/>
    </w:rPr>
  </w:style>
  <w:style w:type="paragraph" w:styleId="TOC9">
    <w:name w:val="toc 9"/>
    <w:basedOn w:val="Normal"/>
    <w:next w:val="Normal"/>
    <w:autoRedefine/>
    <w:uiPriority w:val="39"/>
    <w:semiHidden/>
    <w:unhideWhenUsed/>
    <w:rsid w:val="00F7524C"/>
    <w:pPr>
      <w:ind w:left="1920"/>
    </w:pPr>
    <w:rPr>
      <w:sz w:val="20"/>
      <w:szCs w:val="20"/>
    </w:rPr>
  </w:style>
  <w:style w:type="paragraph" w:styleId="ListParagraph">
    <w:name w:val="List Paragraph"/>
    <w:basedOn w:val="Normal"/>
    <w:uiPriority w:val="34"/>
    <w:qFormat/>
    <w:rsid w:val="00F7524C"/>
    <w:pPr>
      <w:ind w:left="720"/>
      <w:contextualSpacing/>
    </w:pPr>
  </w:style>
  <w:style w:type="character" w:customStyle="1" w:styleId="Heading2Char">
    <w:name w:val="Heading 2 Char"/>
    <w:basedOn w:val="DefaultParagraphFont"/>
    <w:link w:val="Heading2"/>
    <w:uiPriority w:val="9"/>
    <w:rsid w:val="00F7524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34B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34B75"/>
    <w:rPr>
      <w:color w:val="808080"/>
    </w:rPr>
  </w:style>
  <w:style w:type="paragraph" w:styleId="Caption">
    <w:name w:val="caption"/>
    <w:basedOn w:val="Normal"/>
    <w:next w:val="Normal"/>
    <w:uiPriority w:val="35"/>
    <w:unhideWhenUsed/>
    <w:qFormat/>
    <w:rsid w:val="00534B75"/>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3F344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F3442"/>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8816724">
      <w:bodyDiv w:val="1"/>
      <w:marLeft w:val="0"/>
      <w:marRight w:val="0"/>
      <w:marTop w:val="0"/>
      <w:marBottom w:val="0"/>
      <w:divBdr>
        <w:top w:val="none" w:sz="0" w:space="0" w:color="auto"/>
        <w:left w:val="none" w:sz="0" w:space="0" w:color="auto"/>
        <w:bottom w:val="none" w:sz="0" w:space="0" w:color="auto"/>
        <w:right w:val="none" w:sz="0" w:space="0" w:color="auto"/>
      </w:divBdr>
    </w:div>
    <w:div w:id="18187628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Times Roman">
    <w:panose1 w:val="00000500000000020000"/>
    <w:charset w:val="00"/>
    <w:family w:val="auto"/>
    <w:pitch w:val="variable"/>
    <w:sig w:usb0="E00002FF" w:usb1="5000205A"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869"/>
    <w:rsid w:val="002848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4869"/>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486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BE66FD-9108-DE48-B4AF-FF26BD1F8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7</Pages>
  <Words>6486</Words>
  <Characters>36971</Characters>
  <Application>Microsoft Macintosh Word</Application>
  <DocSecurity>0</DocSecurity>
  <Lines>308</Lines>
  <Paragraphs>86</Paragraphs>
  <ScaleCrop>false</ScaleCrop>
  <Company>European School Ixelles</Company>
  <LinksUpToDate>false</LinksUpToDate>
  <CharactersWithSpaces>43371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Affinito</dc:creator>
  <cp:keywords/>
  <dc:description/>
  <cp:lastModifiedBy>Flavio Affinito</cp:lastModifiedBy>
  <cp:revision>27</cp:revision>
  <dcterms:created xsi:type="dcterms:W3CDTF">2018-02-28T16:45:00Z</dcterms:created>
  <dcterms:modified xsi:type="dcterms:W3CDTF">2018-03-02T16:22:00Z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e3c89c47-a3ca-355e-aba2-9706da0377b4</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