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B347F" w14:textId="77777777" w:rsidR="007814DA" w:rsidRPr="00D3130C" w:rsidRDefault="00E33A94" w:rsidP="00E33A94">
      <w:pPr>
        <w:jc w:val="center"/>
      </w:pPr>
      <w:r w:rsidRPr="00D3130C">
        <w:t>Supplementary Information for :</w:t>
      </w:r>
    </w:p>
    <w:p w14:paraId="4599CEAB" w14:textId="77777777" w:rsidR="00E33A94" w:rsidRPr="00D3130C" w:rsidRDefault="00E33A94" w:rsidP="00E33A94">
      <w:pPr>
        <w:jc w:val="center"/>
      </w:pPr>
    </w:p>
    <w:p w14:paraId="389A4A7E" w14:textId="77777777" w:rsidR="00E33A94" w:rsidRPr="00D3130C" w:rsidRDefault="00E33A94" w:rsidP="00E33A94">
      <w:pPr>
        <w:spacing w:line="360" w:lineRule="auto"/>
        <w:jc w:val="center"/>
        <w:rPr>
          <w:b/>
          <w:sz w:val="44"/>
          <w:szCs w:val="44"/>
          <w:lang w:val="en-GB"/>
        </w:rPr>
      </w:pPr>
      <w:r w:rsidRPr="00D3130C">
        <w:rPr>
          <w:b/>
          <w:sz w:val="44"/>
          <w:szCs w:val="44"/>
          <w:lang w:val="en-GB"/>
        </w:rPr>
        <w:t>Predicting predator search rates from metabolic rates: a bottom-up modelling approach.</w:t>
      </w:r>
    </w:p>
    <w:p w14:paraId="12288B7C" w14:textId="77777777" w:rsidR="00E33A94" w:rsidRPr="00D3130C" w:rsidRDefault="00E33A94" w:rsidP="00E33A94">
      <w:pPr>
        <w:jc w:val="center"/>
        <w:rPr>
          <w:sz w:val="22"/>
          <w:szCs w:val="22"/>
          <w:lang w:val="en-GB"/>
        </w:rPr>
      </w:pPr>
      <w:r w:rsidRPr="00D3130C">
        <w:rPr>
          <w:sz w:val="32"/>
          <w:szCs w:val="32"/>
          <w:lang w:val="en-GB"/>
        </w:rPr>
        <w:t>Flavio Affinito</w:t>
      </w:r>
      <w:r w:rsidRPr="00D3130C">
        <w:rPr>
          <w:position w:val="10"/>
          <w:sz w:val="22"/>
          <w:szCs w:val="22"/>
          <w:lang w:val="en-GB"/>
        </w:rPr>
        <w:t>1</w:t>
      </w:r>
      <w:r w:rsidRPr="00D3130C">
        <w:rPr>
          <w:sz w:val="32"/>
          <w:szCs w:val="32"/>
          <w:lang w:val="en-GB"/>
        </w:rPr>
        <w:t>, Miguel Matias</w:t>
      </w:r>
      <w:r w:rsidRPr="00D3130C">
        <w:rPr>
          <w:position w:val="10"/>
          <w:sz w:val="22"/>
          <w:szCs w:val="22"/>
          <w:lang w:val="en-GB"/>
        </w:rPr>
        <w:t>2</w:t>
      </w:r>
      <w:r w:rsidRPr="00D3130C">
        <w:rPr>
          <w:sz w:val="32"/>
          <w:szCs w:val="32"/>
          <w:lang w:val="en-GB"/>
        </w:rPr>
        <w:t>, Samraat Pawar</w:t>
      </w:r>
      <w:r w:rsidRPr="00D3130C">
        <w:rPr>
          <w:position w:val="10"/>
          <w:sz w:val="22"/>
          <w:szCs w:val="22"/>
          <w:lang w:val="en-GB"/>
        </w:rPr>
        <w:t>1</w:t>
      </w:r>
      <w:r w:rsidRPr="00D3130C">
        <w:rPr>
          <w:sz w:val="32"/>
          <w:szCs w:val="32"/>
          <w:lang w:val="en-GB"/>
        </w:rPr>
        <w:t xml:space="preserve"> and Rebecca L.</w:t>
      </w:r>
      <w:ins w:id="0" w:author="Becca Kordas" w:date="2018-01-17T11:52:00Z">
        <w:r w:rsidRPr="00D3130C">
          <w:rPr>
            <w:sz w:val="32"/>
            <w:szCs w:val="32"/>
            <w:lang w:val="en-GB"/>
          </w:rPr>
          <w:t xml:space="preserve"> </w:t>
        </w:r>
      </w:ins>
      <w:r w:rsidRPr="00D3130C">
        <w:rPr>
          <w:sz w:val="32"/>
          <w:szCs w:val="32"/>
          <w:lang w:val="en-GB"/>
        </w:rPr>
        <w:t>Kordas</w:t>
      </w:r>
      <w:r w:rsidRPr="00D3130C">
        <w:rPr>
          <w:position w:val="10"/>
          <w:sz w:val="22"/>
          <w:szCs w:val="22"/>
          <w:lang w:val="en-GB"/>
        </w:rPr>
        <w:t>1</w:t>
      </w:r>
      <w:r w:rsidRPr="00D3130C">
        <w:rPr>
          <w:sz w:val="22"/>
          <w:szCs w:val="22"/>
          <w:lang w:val="en-GB"/>
        </w:rPr>
        <w:t> </w:t>
      </w:r>
    </w:p>
    <w:p w14:paraId="387BC101" w14:textId="77777777" w:rsidR="00E33A94" w:rsidRPr="00D3130C" w:rsidRDefault="00E33A94" w:rsidP="00E33A94">
      <w:pPr>
        <w:jc w:val="center"/>
        <w:rPr>
          <w:i/>
          <w:lang w:val="en-GB"/>
        </w:rPr>
      </w:pPr>
      <w:r w:rsidRPr="00D3130C">
        <w:rPr>
          <w:i/>
          <w:sz w:val="26"/>
          <w:szCs w:val="26"/>
          <w:lang w:val="en-GB"/>
        </w:rPr>
        <w:t>1. Department of Life Sciences, Imperial College London, Silwood Park Buckhurst Road, SL5 7PY, Ascot UK</w:t>
      </w:r>
    </w:p>
    <w:p w14:paraId="7EA81C99" w14:textId="77777777" w:rsidR="00E33A94" w:rsidRPr="00D3130C" w:rsidRDefault="00E33A94" w:rsidP="00E33A94">
      <w:pPr>
        <w:jc w:val="center"/>
        <w:rPr>
          <w:i/>
          <w:sz w:val="26"/>
          <w:szCs w:val="26"/>
          <w:lang w:val="en-GB"/>
        </w:rPr>
      </w:pPr>
      <w:r w:rsidRPr="00D3130C">
        <w:rPr>
          <w:i/>
          <w:sz w:val="26"/>
          <w:szCs w:val="26"/>
          <w:lang w:val="en-GB"/>
        </w:rPr>
        <w:t>2. Museo Nacional de Ciencias Naturales (CSIC), Madrid, 28006, Spain</w:t>
      </w:r>
    </w:p>
    <w:p w14:paraId="125E269A" w14:textId="77777777" w:rsidR="00E33A94" w:rsidRPr="00D3130C" w:rsidRDefault="00E33A94" w:rsidP="00E33A94">
      <w:pPr>
        <w:rPr>
          <w:i/>
          <w:sz w:val="26"/>
          <w:szCs w:val="26"/>
          <w:lang w:val="en-GB"/>
        </w:rPr>
      </w:pPr>
    </w:p>
    <w:p w14:paraId="40FB8FBA" w14:textId="77777777" w:rsidR="00E33A94" w:rsidRPr="00D3130C" w:rsidRDefault="00E33A94" w:rsidP="00E33A94">
      <w:pPr>
        <w:rPr>
          <w:lang w:val="en-GB"/>
        </w:rPr>
      </w:pPr>
      <w:r w:rsidRPr="00D3130C">
        <w:rPr>
          <w:b/>
          <w:sz w:val="26"/>
          <w:szCs w:val="26"/>
          <w:lang w:val="en-GB"/>
        </w:rPr>
        <w:t>Corresponding author.</w:t>
      </w:r>
      <w:r w:rsidRPr="00D3130C">
        <w:rPr>
          <w:sz w:val="26"/>
          <w:szCs w:val="26"/>
          <w:lang w:val="en-GB"/>
        </w:rPr>
        <w:t xml:space="preserve"> </w:t>
      </w:r>
      <w:r w:rsidRPr="00D3130C">
        <w:rPr>
          <w:i/>
          <w:sz w:val="26"/>
          <w:szCs w:val="26"/>
          <w:lang w:val="en-GB"/>
        </w:rPr>
        <w:t>E-mail: flavio.affinito@gmail.com</w:t>
      </w:r>
    </w:p>
    <w:p w14:paraId="0DC5ABBD" w14:textId="77777777" w:rsidR="00E33A94" w:rsidRPr="00D3130C" w:rsidRDefault="00E33A94">
      <w:pPr>
        <w:rPr>
          <w:sz w:val="32"/>
          <w:szCs w:val="32"/>
          <w:lang w:val="en-GB"/>
        </w:rPr>
      </w:pPr>
    </w:p>
    <w:sdt>
      <w:sdtPr>
        <w:rPr>
          <w:rFonts w:asciiTheme="minorHAnsi" w:eastAsiaTheme="minorEastAsia" w:hAnsiTheme="minorHAnsi" w:cstheme="minorBidi"/>
          <w:b w:val="0"/>
          <w:bCs w:val="0"/>
          <w:color w:val="auto"/>
          <w:sz w:val="24"/>
          <w:szCs w:val="24"/>
          <w:lang w:val="fr-BE"/>
        </w:rPr>
        <w:id w:val="475106814"/>
        <w:docPartObj>
          <w:docPartGallery w:val="Table of Contents"/>
          <w:docPartUnique/>
        </w:docPartObj>
      </w:sdtPr>
      <w:sdtEndPr>
        <w:rPr>
          <w:noProof/>
        </w:rPr>
      </w:sdtEndPr>
      <w:sdtContent>
        <w:p w14:paraId="735A2AFA" w14:textId="77777777" w:rsidR="00F7524C" w:rsidRPr="00D3130C" w:rsidRDefault="00F7524C">
          <w:pPr>
            <w:pStyle w:val="TOCHeading"/>
            <w:rPr>
              <w:color w:val="auto"/>
            </w:rPr>
          </w:pPr>
          <w:r w:rsidRPr="00D3130C">
            <w:rPr>
              <w:color w:val="auto"/>
            </w:rPr>
            <w:t>Table of Contents</w:t>
          </w:r>
        </w:p>
        <w:p w14:paraId="730D1EA8" w14:textId="77777777" w:rsidR="00195320" w:rsidRPr="00D3130C" w:rsidRDefault="00F7524C">
          <w:pPr>
            <w:pStyle w:val="TOC1"/>
            <w:tabs>
              <w:tab w:val="right" w:leader="dot" w:pos="10054"/>
            </w:tabs>
            <w:rPr>
              <w:b w:val="0"/>
              <w:noProof/>
              <w:lang w:val="en-US" w:eastAsia="ja-JP"/>
            </w:rPr>
          </w:pPr>
          <w:r w:rsidRPr="00D3130C">
            <w:rPr>
              <w:b w:val="0"/>
            </w:rPr>
            <w:fldChar w:fldCharType="begin"/>
          </w:r>
          <w:r w:rsidRPr="00D3130C">
            <w:instrText xml:space="preserve"> TOC \o "1-3" \h \z \u </w:instrText>
          </w:r>
          <w:r w:rsidRPr="00D3130C">
            <w:rPr>
              <w:b w:val="0"/>
            </w:rPr>
            <w:fldChar w:fldCharType="separate"/>
          </w:r>
          <w:r w:rsidR="00195320" w:rsidRPr="00D3130C">
            <w:rPr>
              <w:noProof/>
              <w:lang w:val="en-GB"/>
            </w:rPr>
            <w:t>MODELLING</w:t>
          </w:r>
          <w:r w:rsidR="00195320" w:rsidRPr="00D3130C">
            <w:rPr>
              <w:noProof/>
            </w:rPr>
            <w:tab/>
          </w:r>
          <w:r w:rsidR="00195320" w:rsidRPr="00D3130C">
            <w:rPr>
              <w:noProof/>
            </w:rPr>
            <w:fldChar w:fldCharType="begin"/>
          </w:r>
          <w:r w:rsidR="00195320" w:rsidRPr="00D3130C">
            <w:rPr>
              <w:noProof/>
            </w:rPr>
            <w:instrText xml:space="preserve"> PAGEREF _Toc381619006 \h </w:instrText>
          </w:r>
          <w:r w:rsidR="00195320" w:rsidRPr="00D3130C">
            <w:rPr>
              <w:noProof/>
            </w:rPr>
          </w:r>
          <w:r w:rsidR="00195320" w:rsidRPr="00D3130C">
            <w:rPr>
              <w:noProof/>
            </w:rPr>
            <w:fldChar w:fldCharType="separate"/>
          </w:r>
          <w:r w:rsidR="00195320" w:rsidRPr="00D3130C">
            <w:rPr>
              <w:noProof/>
            </w:rPr>
            <w:t>1</w:t>
          </w:r>
          <w:r w:rsidR="00195320" w:rsidRPr="00D3130C">
            <w:rPr>
              <w:noProof/>
            </w:rPr>
            <w:fldChar w:fldCharType="end"/>
          </w:r>
        </w:p>
        <w:p w14:paraId="595DF988" w14:textId="77777777" w:rsidR="00195320" w:rsidRPr="00D3130C" w:rsidRDefault="00195320">
          <w:pPr>
            <w:pStyle w:val="TOC2"/>
            <w:tabs>
              <w:tab w:val="right" w:leader="dot" w:pos="10054"/>
            </w:tabs>
            <w:rPr>
              <w:b w:val="0"/>
              <w:noProof/>
              <w:sz w:val="24"/>
              <w:szCs w:val="24"/>
              <w:lang w:val="en-US" w:eastAsia="ja-JP"/>
            </w:rPr>
          </w:pPr>
          <w:r w:rsidRPr="00D3130C">
            <w:rPr>
              <w:noProof/>
            </w:rPr>
            <w:t>Search rate model derivation</w:t>
          </w:r>
          <w:r w:rsidRPr="00D3130C">
            <w:rPr>
              <w:noProof/>
            </w:rPr>
            <w:tab/>
          </w:r>
          <w:r w:rsidRPr="00D3130C">
            <w:rPr>
              <w:noProof/>
            </w:rPr>
            <w:fldChar w:fldCharType="begin"/>
          </w:r>
          <w:r w:rsidRPr="00D3130C">
            <w:rPr>
              <w:noProof/>
            </w:rPr>
            <w:instrText xml:space="preserve"> PAGEREF _Toc381619007 \h </w:instrText>
          </w:r>
          <w:r w:rsidRPr="00D3130C">
            <w:rPr>
              <w:noProof/>
            </w:rPr>
          </w:r>
          <w:r w:rsidRPr="00D3130C">
            <w:rPr>
              <w:noProof/>
            </w:rPr>
            <w:fldChar w:fldCharType="separate"/>
          </w:r>
          <w:r w:rsidRPr="00D3130C">
            <w:rPr>
              <w:noProof/>
            </w:rPr>
            <w:t>1</w:t>
          </w:r>
          <w:r w:rsidRPr="00D3130C">
            <w:rPr>
              <w:noProof/>
            </w:rPr>
            <w:fldChar w:fldCharType="end"/>
          </w:r>
        </w:p>
        <w:p w14:paraId="053AC2D5" w14:textId="77777777" w:rsidR="00195320" w:rsidRPr="00D3130C" w:rsidRDefault="00195320">
          <w:pPr>
            <w:pStyle w:val="TOC3"/>
            <w:tabs>
              <w:tab w:val="right" w:leader="dot" w:pos="10054"/>
            </w:tabs>
            <w:rPr>
              <w:noProof/>
              <w:sz w:val="24"/>
              <w:szCs w:val="24"/>
              <w:lang w:val="en-US" w:eastAsia="ja-JP"/>
            </w:rPr>
          </w:pPr>
          <w:r w:rsidRPr="00D3130C">
            <w:rPr>
              <w:noProof/>
            </w:rPr>
            <w:t>Dimensionality effect</w:t>
          </w:r>
          <w:r w:rsidRPr="00D3130C">
            <w:rPr>
              <w:noProof/>
            </w:rPr>
            <w:tab/>
          </w:r>
          <w:r w:rsidRPr="00D3130C">
            <w:rPr>
              <w:noProof/>
            </w:rPr>
            <w:fldChar w:fldCharType="begin"/>
          </w:r>
          <w:r w:rsidRPr="00D3130C">
            <w:rPr>
              <w:noProof/>
            </w:rPr>
            <w:instrText xml:space="preserve"> PAGEREF _Toc381619008 \h </w:instrText>
          </w:r>
          <w:r w:rsidRPr="00D3130C">
            <w:rPr>
              <w:noProof/>
            </w:rPr>
          </w:r>
          <w:r w:rsidRPr="00D3130C">
            <w:rPr>
              <w:noProof/>
            </w:rPr>
            <w:fldChar w:fldCharType="separate"/>
          </w:r>
          <w:r w:rsidRPr="00D3130C">
            <w:rPr>
              <w:noProof/>
            </w:rPr>
            <w:t>1</w:t>
          </w:r>
          <w:r w:rsidRPr="00D3130C">
            <w:rPr>
              <w:noProof/>
            </w:rPr>
            <w:fldChar w:fldCharType="end"/>
          </w:r>
        </w:p>
        <w:p w14:paraId="3A51127D" w14:textId="77777777" w:rsidR="00195320" w:rsidRPr="00D3130C" w:rsidRDefault="00195320">
          <w:pPr>
            <w:pStyle w:val="TOC3"/>
            <w:tabs>
              <w:tab w:val="right" w:leader="dot" w:pos="10054"/>
            </w:tabs>
            <w:rPr>
              <w:noProof/>
              <w:sz w:val="24"/>
              <w:szCs w:val="24"/>
              <w:lang w:val="en-US" w:eastAsia="ja-JP"/>
            </w:rPr>
          </w:pPr>
          <w:r w:rsidRPr="00D3130C">
            <w:rPr>
              <w:noProof/>
              <w:lang w:val="en-GB"/>
            </w:rPr>
            <w:t>Biological rates and temperature-dependence</w:t>
          </w:r>
          <w:r w:rsidRPr="00D3130C">
            <w:rPr>
              <w:noProof/>
            </w:rPr>
            <w:tab/>
          </w:r>
          <w:r w:rsidRPr="00D3130C">
            <w:rPr>
              <w:noProof/>
            </w:rPr>
            <w:fldChar w:fldCharType="begin"/>
          </w:r>
          <w:r w:rsidRPr="00D3130C">
            <w:rPr>
              <w:noProof/>
            </w:rPr>
            <w:instrText xml:space="preserve"> PAGEREF _Toc381619009 \h </w:instrText>
          </w:r>
          <w:r w:rsidRPr="00D3130C">
            <w:rPr>
              <w:noProof/>
            </w:rPr>
          </w:r>
          <w:r w:rsidRPr="00D3130C">
            <w:rPr>
              <w:noProof/>
            </w:rPr>
            <w:fldChar w:fldCharType="separate"/>
          </w:r>
          <w:r w:rsidRPr="00D3130C">
            <w:rPr>
              <w:noProof/>
            </w:rPr>
            <w:t>2</w:t>
          </w:r>
          <w:r w:rsidRPr="00D3130C">
            <w:rPr>
              <w:noProof/>
            </w:rPr>
            <w:fldChar w:fldCharType="end"/>
          </w:r>
        </w:p>
        <w:p w14:paraId="533F0639" w14:textId="77777777" w:rsidR="00195320" w:rsidRPr="00D3130C" w:rsidRDefault="00195320">
          <w:pPr>
            <w:pStyle w:val="TOC2"/>
            <w:tabs>
              <w:tab w:val="right" w:leader="dot" w:pos="10054"/>
            </w:tabs>
            <w:rPr>
              <w:b w:val="0"/>
              <w:noProof/>
              <w:sz w:val="24"/>
              <w:szCs w:val="24"/>
              <w:lang w:val="en-US" w:eastAsia="ja-JP"/>
            </w:rPr>
          </w:pPr>
          <w:r w:rsidRPr="00D3130C">
            <w:rPr>
              <w:noProof/>
              <w:lang w:val="en-GB"/>
            </w:rPr>
            <w:t>Velocity estimation</w:t>
          </w:r>
          <w:r w:rsidRPr="00D3130C">
            <w:rPr>
              <w:noProof/>
            </w:rPr>
            <w:tab/>
          </w:r>
          <w:r w:rsidRPr="00D3130C">
            <w:rPr>
              <w:noProof/>
            </w:rPr>
            <w:fldChar w:fldCharType="begin"/>
          </w:r>
          <w:r w:rsidRPr="00D3130C">
            <w:rPr>
              <w:noProof/>
            </w:rPr>
            <w:instrText xml:space="preserve"> PAGEREF _Toc381619010 \h </w:instrText>
          </w:r>
          <w:r w:rsidRPr="00D3130C">
            <w:rPr>
              <w:noProof/>
            </w:rPr>
          </w:r>
          <w:r w:rsidRPr="00D3130C">
            <w:rPr>
              <w:noProof/>
            </w:rPr>
            <w:fldChar w:fldCharType="separate"/>
          </w:r>
          <w:r w:rsidRPr="00D3130C">
            <w:rPr>
              <w:noProof/>
            </w:rPr>
            <w:t>3</w:t>
          </w:r>
          <w:r w:rsidRPr="00D3130C">
            <w:rPr>
              <w:noProof/>
            </w:rPr>
            <w:fldChar w:fldCharType="end"/>
          </w:r>
        </w:p>
        <w:p w14:paraId="33DE971E" w14:textId="77777777" w:rsidR="00195320" w:rsidRPr="00D3130C" w:rsidRDefault="00195320">
          <w:pPr>
            <w:pStyle w:val="TOC2"/>
            <w:tabs>
              <w:tab w:val="right" w:leader="dot" w:pos="10054"/>
            </w:tabs>
            <w:rPr>
              <w:b w:val="0"/>
              <w:noProof/>
              <w:sz w:val="24"/>
              <w:szCs w:val="24"/>
              <w:lang w:val="en-US" w:eastAsia="ja-JP"/>
            </w:rPr>
          </w:pPr>
          <w:r w:rsidRPr="00D3130C">
            <w:rPr>
              <w:noProof/>
              <w:lang w:val="en-GB"/>
            </w:rPr>
            <w:t>Respiration model choice</w:t>
          </w:r>
          <w:r w:rsidRPr="00D3130C">
            <w:rPr>
              <w:noProof/>
            </w:rPr>
            <w:tab/>
          </w:r>
          <w:r w:rsidRPr="00D3130C">
            <w:rPr>
              <w:noProof/>
            </w:rPr>
            <w:fldChar w:fldCharType="begin"/>
          </w:r>
          <w:r w:rsidRPr="00D3130C">
            <w:rPr>
              <w:noProof/>
            </w:rPr>
            <w:instrText xml:space="preserve"> PAGEREF _Toc381619011 \h </w:instrText>
          </w:r>
          <w:r w:rsidRPr="00D3130C">
            <w:rPr>
              <w:noProof/>
            </w:rPr>
          </w:r>
          <w:r w:rsidRPr="00D3130C">
            <w:rPr>
              <w:noProof/>
            </w:rPr>
            <w:fldChar w:fldCharType="separate"/>
          </w:r>
          <w:r w:rsidRPr="00D3130C">
            <w:rPr>
              <w:noProof/>
            </w:rPr>
            <w:t>3</w:t>
          </w:r>
          <w:r w:rsidRPr="00D3130C">
            <w:rPr>
              <w:noProof/>
            </w:rPr>
            <w:fldChar w:fldCharType="end"/>
          </w:r>
        </w:p>
        <w:p w14:paraId="7D582EA4" w14:textId="77777777" w:rsidR="00195320" w:rsidRPr="00D3130C" w:rsidRDefault="00195320">
          <w:pPr>
            <w:pStyle w:val="TOC1"/>
            <w:tabs>
              <w:tab w:val="right" w:leader="dot" w:pos="10054"/>
            </w:tabs>
            <w:rPr>
              <w:b w:val="0"/>
              <w:noProof/>
              <w:lang w:val="en-US" w:eastAsia="ja-JP"/>
            </w:rPr>
          </w:pPr>
          <w:r w:rsidRPr="00D3130C">
            <w:rPr>
              <w:noProof/>
              <w:lang w:val="en-GB"/>
            </w:rPr>
            <w:t>EXPERIMENTS</w:t>
          </w:r>
          <w:r w:rsidRPr="00D3130C">
            <w:rPr>
              <w:noProof/>
            </w:rPr>
            <w:tab/>
          </w:r>
          <w:r w:rsidRPr="00D3130C">
            <w:rPr>
              <w:noProof/>
            </w:rPr>
            <w:fldChar w:fldCharType="begin"/>
          </w:r>
          <w:r w:rsidRPr="00D3130C">
            <w:rPr>
              <w:noProof/>
            </w:rPr>
            <w:instrText xml:space="preserve"> PAGEREF _Toc381619012 \h </w:instrText>
          </w:r>
          <w:r w:rsidRPr="00D3130C">
            <w:rPr>
              <w:noProof/>
            </w:rPr>
          </w:r>
          <w:r w:rsidRPr="00D3130C">
            <w:rPr>
              <w:noProof/>
            </w:rPr>
            <w:fldChar w:fldCharType="separate"/>
          </w:r>
          <w:r w:rsidRPr="00D3130C">
            <w:rPr>
              <w:noProof/>
            </w:rPr>
            <w:t>3</w:t>
          </w:r>
          <w:r w:rsidRPr="00D3130C">
            <w:rPr>
              <w:noProof/>
            </w:rPr>
            <w:fldChar w:fldCharType="end"/>
          </w:r>
        </w:p>
        <w:p w14:paraId="3B023420" w14:textId="77777777" w:rsidR="00195320" w:rsidRPr="00D3130C" w:rsidRDefault="00195320">
          <w:pPr>
            <w:pStyle w:val="TOC2"/>
            <w:tabs>
              <w:tab w:val="right" w:leader="dot" w:pos="10054"/>
            </w:tabs>
            <w:rPr>
              <w:b w:val="0"/>
              <w:noProof/>
              <w:sz w:val="24"/>
              <w:szCs w:val="24"/>
              <w:lang w:val="en-US" w:eastAsia="ja-JP"/>
            </w:rPr>
          </w:pPr>
          <w:r w:rsidRPr="00D3130C">
            <w:rPr>
              <w:noProof/>
            </w:rPr>
            <w:t>Species selection</w:t>
          </w:r>
          <w:r w:rsidRPr="00D3130C">
            <w:rPr>
              <w:noProof/>
            </w:rPr>
            <w:tab/>
          </w:r>
          <w:r w:rsidRPr="00D3130C">
            <w:rPr>
              <w:noProof/>
            </w:rPr>
            <w:fldChar w:fldCharType="begin"/>
          </w:r>
          <w:r w:rsidRPr="00D3130C">
            <w:rPr>
              <w:noProof/>
            </w:rPr>
            <w:instrText xml:space="preserve"> PAGEREF _Toc381619013 \h </w:instrText>
          </w:r>
          <w:r w:rsidRPr="00D3130C">
            <w:rPr>
              <w:noProof/>
            </w:rPr>
          </w:r>
          <w:r w:rsidRPr="00D3130C">
            <w:rPr>
              <w:noProof/>
            </w:rPr>
            <w:fldChar w:fldCharType="separate"/>
          </w:r>
          <w:r w:rsidRPr="00D3130C">
            <w:rPr>
              <w:noProof/>
            </w:rPr>
            <w:t>3</w:t>
          </w:r>
          <w:r w:rsidRPr="00D3130C">
            <w:rPr>
              <w:noProof/>
            </w:rPr>
            <w:fldChar w:fldCharType="end"/>
          </w:r>
        </w:p>
        <w:p w14:paraId="5E9694DA" w14:textId="77777777" w:rsidR="00195320" w:rsidRPr="00D3130C" w:rsidRDefault="00195320">
          <w:pPr>
            <w:pStyle w:val="TOC2"/>
            <w:tabs>
              <w:tab w:val="right" w:leader="dot" w:pos="10054"/>
            </w:tabs>
            <w:rPr>
              <w:b w:val="0"/>
              <w:noProof/>
              <w:sz w:val="24"/>
              <w:szCs w:val="24"/>
              <w:lang w:val="en-US" w:eastAsia="ja-JP"/>
            </w:rPr>
          </w:pPr>
          <w:r w:rsidRPr="00D3130C">
            <w:rPr>
              <w:noProof/>
              <w:lang w:val="en-GB"/>
            </w:rPr>
            <w:t>Length-weight regression</w:t>
          </w:r>
          <w:r w:rsidRPr="00D3130C">
            <w:rPr>
              <w:noProof/>
            </w:rPr>
            <w:tab/>
          </w:r>
          <w:r w:rsidRPr="00D3130C">
            <w:rPr>
              <w:noProof/>
            </w:rPr>
            <w:fldChar w:fldCharType="begin"/>
          </w:r>
          <w:r w:rsidRPr="00D3130C">
            <w:rPr>
              <w:noProof/>
            </w:rPr>
            <w:instrText xml:space="preserve"> PAGEREF _Toc381619014 \h </w:instrText>
          </w:r>
          <w:r w:rsidRPr="00D3130C">
            <w:rPr>
              <w:noProof/>
            </w:rPr>
          </w:r>
          <w:r w:rsidRPr="00D3130C">
            <w:rPr>
              <w:noProof/>
            </w:rPr>
            <w:fldChar w:fldCharType="separate"/>
          </w:r>
          <w:r w:rsidRPr="00D3130C">
            <w:rPr>
              <w:noProof/>
            </w:rPr>
            <w:t>3</w:t>
          </w:r>
          <w:r w:rsidRPr="00D3130C">
            <w:rPr>
              <w:noProof/>
            </w:rPr>
            <w:fldChar w:fldCharType="end"/>
          </w:r>
        </w:p>
        <w:p w14:paraId="51D9583E" w14:textId="77777777" w:rsidR="00195320" w:rsidRPr="00D3130C" w:rsidRDefault="00195320">
          <w:pPr>
            <w:pStyle w:val="TOC2"/>
            <w:tabs>
              <w:tab w:val="right" w:leader="dot" w:pos="10054"/>
            </w:tabs>
            <w:rPr>
              <w:b w:val="0"/>
              <w:noProof/>
              <w:sz w:val="24"/>
              <w:szCs w:val="24"/>
              <w:lang w:val="en-US" w:eastAsia="ja-JP"/>
            </w:rPr>
          </w:pPr>
          <w:r w:rsidRPr="00D3130C">
            <w:rPr>
              <w:noProof/>
              <w:lang w:val="en-GB"/>
            </w:rPr>
            <w:t>Respirometry protocol</w:t>
          </w:r>
          <w:r w:rsidRPr="00D3130C">
            <w:rPr>
              <w:noProof/>
            </w:rPr>
            <w:tab/>
          </w:r>
          <w:r w:rsidRPr="00D3130C">
            <w:rPr>
              <w:noProof/>
            </w:rPr>
            <w:fldChar w:fldCharType="begin"/>
          </w:r>
          <w:r w:rsidRPr="00D3130C">
            <w:rPr>
              <w:noProof/>
            </w:rPr>
            <w:instrText xml:space="preserve"> PAGEREF _Toc381619015 \h </w:instrText>
          </w:r>
          <w:r w:rsidRPr="00D3130C">
            <w:rPr>
              <w:noProof/>
            </w:rPr>
          </w:r>
          <w:r w:rsidRPr="00D3130C">
            <w:rPr>
              <w:noProof/>
            </w:rPr>
            <w:fldChar w:fldCharType="separate"/>
          </w:r>
          <w:r w:rsidRPr="00D3130C">
            <w:rPr>
              <w:noProof/>
            </w:rPr>
            <w:t>4</w:t>
          </w:r>
          <w:r w:rsidRPr="00D3130C">
            <w:rPr>
              <w:noProof/>
            </w:rPr>
            <w:fldChar w:fldCharType="end"/>
          </w:r>
        </w:p>
        <w:p w14:paraId="39DB787E" w14:textId="77777777" w:rsidR="00F7524C" w:rsidRPr="00D3130C" w:rsidRDefault="00F7524C">
          <w:r w:rsidRPr="00D3130C">
            <w:rPr>
              <w:b/>
              <w:bCs/>
              <w:noProof/>
            </w:rPr>
            <w:fldChar w:fldCharType="end"/>
          </w:r>
        </w:p>
      </w:sdtContent>
    </w:sdt>
    <w:p w14:paraId="33AA56B0" w14:textId="77777777" w:rsidR="00E33A94" w:rsidRPr="00D3130C" w:rsidRDefault="00F7524C" w:rsidP="00F7524C">
      <w:pPr>
        <w:pStyle w:val="Heading1"/>
        <w:rPr>
          <w:color w:val="auto"/>
          <w:lang w:val="en-GB"/>
        </w:rPr>
      </w:pPr>
      <w:bookmarkStart w:id="1" w:name="_Toc381619006"/>
      <w:r w:rsidRPr="00D3130C">
        <w:rPr>
          <w:color w:val="auto"/>
          <w:lang w:val="en-GB"/>
        </w:rPr>
        <w:t>MODELLING</w:t>
      </w:r>
      <w:bookmarkEnd w:id="1"/>
    </w:p>
    <w:p w14:paraId="28CC5A68" w14:textId="5505D0BA" w:rsidR="00F7524C" w:rsidRPr="00D3130C" w:rsidRDefault="00C609F6" w:rsidP="00F7524C">
      <w:pPr>
        <w:pStyle w:val="Heading2"/>
        <w:rPr>
          <w:color w:val="auto"/>
        </w:rPr>
      </w:pPr>
      <w:bookmarkStart w:id="2" w:name="_Toc381619007"/>
      <w:r w:rsidRPr="00D3130C">
        <w:rPr>
          <w:color w:val="auto"/>
        </w:rPr>
        <w:t>Search rate m</w:t>
      </w:r>
      <w:r w:rsidR="00F7524C" w:rsidRPr="00D3130C">
        <w:rPr>
          <w:color w:val="auto"/>
        </w:rPr>
        <w:t>odel derivation</w:t>
      </w:r>
      <w:bookmarkEnd w:id="2"/>
    </w:p>
    <w:p w14:paraId="579E3C5B" w14:textId="594697A0" w:rsidR="00CC477B" w:rsidRPr="00D3130C" w:rsidRDefault="00CC477B" w:rsidP="00CC477B">
      <w:pPr>
        <w:jc w:val="both"/>
      </w:pPr>
      <w:r w:rsidRPr="00D3130C">
        <w:t>We are interested in expressing search rates relative to predator-prey trait temperature dependence and accounting for environmental space. Search rates are given as a funct</w:t>
      </w:r>
      <w:r w:rsidR="00F4131D" w:rsidRPr="00D3130C">
        <w:t>ion of relative body velocities</w:t>
      </w:r>
      <w:r w:rsidRPr="00D3130C">
        <w:t xml:space="preserve"> and environmental space :</w:t>
      </w:r>
    </w:p>
    <w:p w14:paraId="426785AE" w14:textId="77777777" w:rsidR="003F3442" w:rsidRPr="00D3130C" w:rsidRDefault="003F3442" w:rsidP="00CC477B">
      <w:pPr>
        <w:jc w:val="both"/>
      </w:pPr>
    </w:p>
    <w:p w14:paraId="5587625E" w14:textId="05EB0812" w:rsidR="00F4131D" w:rsidRPr="00D3130C" w:rsidRDefault="00CC477B" w:rsidP="00CC477B">
      <m:oMathPara>
        <m:oMath>
          <m:r>
            <w:rPr>
              <w:rFonts w:ascii="Cambria Math" w:hAnsi="Cambria Math"/>
            </w:rPr>
            <m:t xml:space="preserve">a=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D</m:t>
          </m:r>
        </m:oMath>
      </m:oMathPara>
    </w:p>
    <w:p w14:paraId="22F59526" w14:textId="0CC4D449" w:rsidR="003F3442" w:rsidRPr="00D3130C" w:rsidRDefault="003F3442" w:rsidP="003F3442">
      <w:pPr>
        <w:pStyle w:val="Heading3"/>
        <w:rPr>
          <w:color w:val="auto"/>
        </w:rPr>
      </w:pPr>
      <w:bookmarkStart w:id="3" w:name="_Toc381619008"/>
      <w:r w:rsidRPr="00D3130C">
        <w:rPr>
          <w:color w:val="auto"/>
        </w:rPr>
        <w:t>Dimensionality effect</w:t>
      </w:r>
      <w:bookmarkEnd w:id="3"/>
    </w:p>
    <w:p w14:paraId="673BF8E9" w14:textId="77777777" w:rsidR="00F4131D" w:rsidRPr="00D3130C" w:rsidRDefault="00F4131D" w:rsidP="00CC477B">
      <w:pPr>
        <w:jc w:val="both"/>
      </w:pPr>
      <w:r w:rsidRPr="00D3130C">
        <w:t>The</w:t>
      </w:r>
      <w:r w:rsidR="00CC477B" w:rsidRPr="00D3130C">
        <w:t xml:space="preserve"> dimensionality component</w:t>
      </w:r>
      <w:r w:rsidRPr="00D3130C">
        <w:t xml:space="preserve"> </w:t>
      </w:r>
      <w:r w:rsidRPr="00D3130C">
        <w:rPr>
          <w:i/>
        </w:rPr>
        <w:t xml:space="preserve">D </w:t>
      </w:r>
      <w:r w:rsidRPr="00D3130C">
        <w:t>for equation S1 expands into :</w:t>
      </w:r>
    </w:p>
    <w:p w14:paraId="44188783" w14:textId="625F8148" w:rsidR="00F4131D" w:rsidRPr="00D3130C" w:rsidRDefault="00F4131D" w:rsidP="00CC477B">
      <w:pPr>
        <w:jc w:val="both"/>
      </w:pPr>
      <m:oMathPara>
        <m:oMath>
          <m:r>
            <w:rPr>
              <w:rFonts w:ascii="Cambria Math" w:hAnsi="Cambria Math"/>
            </w:rPr>
            <m:t>D=</m:t>
          </m:r>
          <m:sSup>
            <m:sSupPr>
              <m:ctrlPr>
                <w:rPr>
                  <w:rFonts w:ascii="Cambria Math" w:hAnsi="Cambria Math"/>
                  <w:i/>
                </w:rPr>
              </m:ctrlPr>
            </m:sSupPr>
            <m:e>
              <m: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e>
              </m:d>
            </m:sup>
          </m:sSup>
          <m:sSub>
            <m:sSubPr>
              <m:ctrlPr>
                <w:rPr>
                  <w:rFonts w:ascii="Cambria Math" w:hAnsi="Cambria Math"/>
                  <w:i/>
                </w:rPr>
              </m:ctrlPr>
            </m:sSubPr>
            <m:e>
              <m:r>
                <w:rPr>
                  <w:rFonts w:ascii="Cambria Math" w:hAnsi="Cambria Math"/>
                </w:rPr>
                <m:t>s</m:t>
              </m:r>
            </m:e>
            <m:sub>
              <m:r>
                <w:rPr>
                  <w:rFonts w:ascii="Cambria Math" w:hAnsi="Cambria Math"/>
                </w:rPr>
                <m:t>D</m:t>
              </m:r>
            </m:sub>
          </m:sSub>
        </m:oMath>
      </m:oMathPara>
    </w:p>
    <w:p w14:paraId="34EE8B68" w14:textId="2973615D" w:rsidR="00CC477B" w:rsidRPr="00D3130C" w:rsidRDefault="00CC477B" w:rsidP="00CC477B">
      <w:pPr>
        <w:jc w:val="both"/>
      </w:pPr>
      <w:r w:rsidRPr="00D3130C">
        <w:t>Species interactions in nature can be defined as either 2</w:t>
      </w:r>
      <w:r w:rsidR="00F4131D" w:rsidRPr="00D3130C">
        <w:t>D</w:t>
      </w:r>
      <w:r w:rsidR="003F3442" w:rsidRPr="00D3130C">
        <w:t xml:space="preserve"> (</w:t>
      </w:r>
      <w:r w:rsidR="003F3442" w:rsidRPr="00D3130C">
        <w:rPr>
          <w:i/>
        </w:rPr>
        <w:t>D</w:t>
      </w:r>
      <w:r w:rsidR="00F4131D" w:rsidRPr="00D3130C">
        <w:rPr>
          <w:i/>
          <w:vertAlign w:val="subscript"/>
        </w:rPr>
        <w:t>m</w:t>
      </w:r>
      <w:r w:rsidR="003F3442" w:rsidRPr="00D3130C">
        <w:t>=2 ;</w:t>
      </w:r>
      <w:r w:rsidR="003F3442" w:rsidRPr="00D3130C">
        <w:rPr>
          <w:i/>
        </w:rPr>
        <w:t>s</w:t>
      </w:r>
      <w:r w:rsidR="003F3442" w:rsidRPr="00D3130C">
        <w:rPr>
          <w:i/>
          <w:vertAlign w:val="subscript"/>
        </w:rPr>
        <w:t>D</w:t>
      </w:r>
      <w:r w:rsidR="003F3442" w:rsidRPr="00D3130C">
        <w:t>=2)</w:t>
      </w:r>
      <w:r w:rsidRPr="00D3130C">
        <w:t xml:space="preserve"> or 3D</w:t>
      </w:r>
      <w:r w:rsidR="003F3442" w:rsidRPr="00D3130C">
        <w:t xml:space="preserve"> (</w:t>
      </w:r>
      <w:r w:rsidR="003F3442" w:rsidRPr="00D3130C">
        <w:rPr>
          <w:i/>
        </w:rPr>
        <w:t>D</w:t>
      </w:r>
      <w:r w:rsidR="00F4131D" w:rsidRPr="00D3130C">
        <w:rPr>
          <w:i/>
          <w:vertAlign w:val="subscript"/>
        </w:rPr>
        <w:t>m</w:t>
      </w:r>
      <w:r w:rsidR="003F3442" w:rsidRPr="00D3130C">
        <w:t>=3 ;</w:t>
      </w:r>
      <w:r w:rsidR="003F3442" w:rsidRPr="00D3130C">
        <w:rPr>
          <w:i/>
        </w:rPr>
        <w:t>s</w:t>
      </w:r>
      <w:r w:rsidR="003F3442" w:rsidRPr="00D3130C">
        <w:rPr>
          <w:i/>
          <w:vertAlign w:val="subscript"/>
        </w:rPr>
        <w:t>D</w:t>
      </w:r>
      <w:r w:rsidR="003F3442" w:rsidRPr="00D3130C">
        <w:t>=</w:t>
      </w:r>
      <w:r w:rsidR="003F3442" w:rsidRPr="00D3130C">
        <w:rPr>
          <w:rFonts w:ascii="Cambria" w:hAnsi="Cambria"/>
        </w:rPr>
        <w:t>π</w:t>
      </w:r>
      <w:r w:rsidR="003F3442" w:rsidRPr="00D3130C">
        <w:t>)</w:t>
      </w:r>
      <w:r w:rsidRPr="00D3130C">
        <w:t xml:space="preserve"> dependent on the environment they interact in. In this component, </w:t>
      </w:r>
      <w:r w:rsidRPr="00D3130C">
        <w:rPr>
          <w:i/>
        </w:rPr>
        <w:t xml:space="preserve">d </w:t>
      </w:r>
      <w:r w:rsidRPr="00D3130C">
        <w:t>is the detection distance of a predator and is dependent upon the respective body masses of the predator-prey pair :</w:t>
      </w:r>
    </w:p>
    <w:p w14:paraId="1A6D4145" w14:textId="77777777" w:rsidR="00512010" w:rsidRPr="00D3130C" w:rsidRDefault="00512010" w:rsidP="00512010">
      <w:pPr>
        <w:ind w:left="-567"/>
        <w:jc w:val="both"/>
      </w:pPr>
    </w:p>
    <w:p w14:paraId="4FD0F7E4" w14:textId="64000775" w:rsidR="00CC477B" w:rsidRPr="00D3130C" w:rsidRDefault="00CC477B" w:rsidP="00CC477B">
      <w:pPr>
        <w:jc w:val="both"/>
      </w:pPr>
      <m:oMathPara>
        <m:oMath>
          <m:r>
            <w:rPr>
              <w:rFonts w:ascii="Cambria Math" w:hAnsi="Cambria Math"/>
            </w:rPr>
            <m:t xml:space="preserve">d= </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63899B86" w14:textId="77777777" w:rsidR="003F3442" w:rsidRPr="00D3130C" w:rsidRDefault="003F3442" w:rsidP="00CC477B">
      <w:pPr>
        <w:jc w:val="both"/>
      </w:pPr>
    </w:p>
    <w:p w14:paraId="702AED44" w14:textId="697E952F" w:rsidR="00CC477B" w:rsidRPr="00D3130C" w:rsidRDefault="00CC477B" w:rsidP="00CC477B">
      <w:pPr>
        <w:jc w:val="both"/>
      </w:pPr>
      <w:r w:rsidRPr="00D3130C">
        <w:t xml:space="preserve">Where </w:t>
      </w:r>
      <w:r w:rsidRPr="00D3130C">
        <w:rPr>
          <w:i/>
        </w:rPr>
        <w:t>d</w:t>
      </w:r>
      <w:r w:rsidRPr="00D3130C">
        <w:rPr>
          <w:i/>
          <w:vertAlign w:val="subscript"/>
        </w:rPr>
        <w:t>0</w:t>
      </w:r>
      <w:r w:rsidRPr="00D3130C">
        <w:rPr>
          <w:i/>
        </w:rPr>
        <w:t xml:space="preserve"> </w:t>
      </w:r>
      <w:r w:rsidRPr="00D3130C">
        <w:t xml:space="preserve"> is the minimum detection distance, </w:t>
      </w:r>
      <w:r w:rsidRPr="00D3130C">
        <w:rPr>
          <w:i/>
        </w:rPr>
        <w:t>m</w:t>
      </w:r>
      <w:r w:rsidRPr="00D3130C">
        <w:rPr>
          <w:i/>
          <w:vertAlign w:val="subscript"/>
        </w:rPr>
        <w:t>r</w:t>
      </w:r>
      <w:r w:rsidRPr="00D3130C">
        <w:rPr>
          <w:i/>
        </w:rPr>
        <w:t xml:space="preserve"> </w:t>
      </w:r>
      <w:r w:rsidRPr="00D3130C">
        <w:t xml:space="preserve">and </w:t>
      </w:r>
      <w:r w:rsidRPr="00D3130C">
        <w:rPr>
          <w:i/>
        </w:rPr>
        <w:t>m</w:t>
      </w:r>
      <w:r w:rsidRPr="00D3130C">
        <w:rPr>
          <w:i/>
          <w:vertAlign w:val="subscript"/>
        </w:rPr>
        <w:t>c</w:t>
      </w:r>
      <w:r w:rsidRPr="00D3130C">
        <w:rPr>
          <w:i/>
        </w:rPr>
        <w:t xml:space="preserve"> </w:t>
      </w:r>
      <w:r w:rsidRPr="00D3130C">
        <w:t xml:space="preserve">are prey and predator mass respectively and </w:t>
      </w:r>
      <w:r w:rsidRPr="00D3130C">
        <w:rPr>
          <w:i/>
        </w:rPr>
        <w:t>p</w:t>
      </w:r>
      <w:r w:rsidRPr="00D3130C">
        <w:rPr>
          <w:i/>
          <w:vertAlign w:val="subscript"/>
        </w:rPr>
        <w:t>d</w:t>
      </w:r>
      <w:r w:rsidRPr="00D3130C">
        <w:rPr>
          <w:i/>
        </w:rPr>
        <w:t xml:space="preserve"> </w:t>
      </w:r>
      <w:r w:rsidRPr="00D3130C">
        <w:t>is the empirical scaling exponent of dimensionality. Thus when considering the effect of dimensionality on search rates, we obtain two scenarios :</w:t>
      </w:r>
    </w:p>
    <w:p w14:paraId="4C46CED5" w14:textId="77777777" w:rsidR="00014D8A" w:rsidRPr="00D3130C" w:rsidRDefault="00014D8A" w:rsidP="00CC477B">
      <w:pPr>
        <w:jc w:val="both"/>
      </w:pPr>
    </w:p>
    <w:p w14:paraId="382E17F9" w14:textId="4A6AE7C1" w:rsidR="00CC477B" w:rsidRPr="00D3130C" w:rsidRDefault="00CC477B" w:rsidP="00CC477B">
      <w:pPr>
        <w:jc w:val="both"/>
      </w:pPr>
      <m:oMathPara>
        <m:oMath>
          <m:r>
            <w:rPr>
              <w:rFonts w:ascii="Cambria Math" w:hAnsi="Cambria Math"/>
            </w:rPr>
            <m:t>2D:</m:t>
          </m:r>
          <m:r>
            <w:rPr>
              <w:rFonts w:ascii="Cambria Math" w:hAnsi="Cambria Math"/>
            </w:rPr>
            <m:t>D=</m:t>
          </m:r>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84920FA" w14:textId="0249AF15" w:rsidR="003F3442" w:rsidRPr="00D3130C" w:rsidRDefault="003F3442" w:rsidP="00CC477B">
      <w:pPr>
        <w:jc w:val="both"/>
      </w:pPr>
      <m:oMathPara>
        <m:oMath>
          <m:r>
            <w:rPr>
              <w:rFonts w:ascii="Cambria Math" w:hAnsi="Cambria Math"/>
            </w:rPr>
            <m:t>3D:</m:t>
          </m:r>
          <m:r>
            <w:rPr>
              <w:rFonts w:ascii="Cambria Math" w:hAnsi="Cambria Math"/>
            </w:rPr>
            <m:t>D=</m:t>
          </m:r>
          <m:r>
            <w:rPr>
              <w:rFonts w:ascii="Cambria Math" w:hAnsi="Cambria Math"/>
            </w:rPr>
            <m:t xml:space="preserve"> 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4EB72825" w14:textId="77777777" w:rsidR="003F3442" w:rsidRPr="00D3130C" w:rsidRDefault="003F3442" w:rsidP="003F3442">
      <w:pPr>
        <w:rPr>
          <w:lang w:val="en-GB"/>
        </w:rPr>
      </w:pPr>
    </w:p>
    <w:p w14:paraId="76109962" w14:textId="4B24FA47" w:rsidR="003F3442" w:rsidRPr="00D3130C" w:rsidRDefault="003F3442" w:rsidP="003F3442">
      <w:pPr>
        <w:pStyle w:val="Heading3"/>
        <w:rPr>
          <w:color w:val="auto"/>
          <w:lang w:val="en-GB"/>
        </w:rPr>
      </w:pPr>
      <w:bookmarkStart w:id="4" w:name="_Toc381619009"/>
      <w:r w:rsidRPr="00D3130C">
        <w:rPr>
          <w:color w:val="auto"/>
          <w:lang w:val="en-GB"/>
        </w:rPr>
        <w:t>Biological rates and temperature-dependence</w:t>
      </w:r>
      <w:bookmarkEnd w:id="4"/>
    </w:p>
    <w:p w14:paraId="3A0FD7C2" w14:textId="7E33C410" w:rsidR="003F3442" w:rsidRPr="00D3130C" w:rsidRDefault="003F3442" w:rsidP="003F3442">
      <w:pPr>
        <w:rPr>
          <w:lang w:val="en-GB"/>
        </w:rPr>
      </w:pPr>
      <w:r w:rsidRPr="00D3130C">
        <w:rPr>
          <w:lang w:val="en-GB"/>
        </w:rPr>
        <w:t>Relative body velocity is expressed as:</w:t>
      </w:r>
    </w:p>
    <w:p w14:paraId="750141D0" w14:textId="77777777" w:rsidR="00014D8A" w:rsidRPr="00D3130C" w:rsidRDefault="00014D8A" w:rsidP="003F3442">
      <w:pPr>
        <w:rPr>
          <w:lang w:val="en-GB"/>
        </w:rPr>
      </w:pPr>
    </w:p>
    <w:p w14:paraId="638BF286" w14:textId="7DB20CCA" w:rsidR="003F3442" w:rsidRPr="00D3130C" w:rsidRDefault="003F3442" w:rsidP="003F3442">
      <w:pPr>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m:t>
                      </m:r>
                    </m:sub>
                  </m:sSub>
                </m:e>
                <m:sup>
                  <m:r>
                    <w:rPr>
                      <w:rFonts w:ascii="Cambria Math" w:hAnsi="Cambria Math"/>
                      <w:lang w:val="en-GB"/>
                    </w:rPr>
                    <m:t>2</m:t>
                  </m:r>
                </m:sup>
              </m:sSup>
            </m:e>
          </m:rad>
        </m:oMath>
      </m:oMathPara>
    </w:p>
    <w:p w14:paraId="64A25939" w14:textId="77777777" w:rsidR="003F3442" w:rsidRPr="00D3130C" w:rsidRDefault="003F3442" w:rsidP="003F3442">
      <w:pPr>
        <w:rPr>
          <w:lang w:val="en-GB"/>
        </w:rPr>
      </w:pPr>
    </w:p>
    <w:p w14:paraId="4345BAF8" w14:textId="4CA70B7F" w:rsidR="003F3442" w:rsidRPr="00D3130C" w:rsidRDefault="003F3442" w:rsidP="00EF2A60">
      <w:pPr>
        <w:jc w:val="both"/>
        <w:rPr>
          <w:lang w:val="en-GB"/>
        </w:rPr>
      </w:pPr>
      <w:r w:rsidRPr="00D3130C">
        <w:rPr>
          <w:lang w:val="en-GB"/>
        </w:rPr>
        <w:t xml:space="preserve">Where </w:t>
      </w:r>
      <w:r w:rsidRPr="00D3130C">
        <w:rPr>
          <w:i/>
          <w:lang w:val="en-GB"/>
        </w:rPr>
        <w:t>v</w:t>
      </w:r>
      <w:r w:rsidRPr="00D3130C">
        <w:rPr>
          <w:i/>
          <w:vertAlign w:val="subscript"/>
          <w:lang w:val="en-GB"/>
        </w:rPr>
        <w:t>r</w:t>
      </w:r>
      <w:r w:rsidRPr="00D3130C">
        <w:rPr>
          <w:i/>
          <w:lang w:val="en-GB"/>
        </w:rPr>
        <w:t xml:space="preserve"> </w:t>
      </w:r>
      <w:r w:rsidRPr="00D3130C">
        <w:rPr>
          <w:lang w:val="en-GB"/>
        </w:rPr>
        <w:t xml:space="preserve">and </w:t>
      </w:r>
      <w:r w:rsidRPr="00D3130C">
        <w:rPr>
          <w:i/>
          <w:lang w:val="en-GB"/>
        </w:rPr>
        <w:t>v</w:t>
      </w:r>
      <w:r w:rsidRPr="00D3130C">
        <w:rPr>
          <w:i/>
          <w:vertAlign w:val="subscript"/>
          <w:lang w:val="en-GB"/>
        </w:rPr>
        <w:t>c</w:t>
      </w:r>
      <w:r w:rsidRPr="00D3130C">
        <w:rPr>
          <w:i/>
          <w:lang w:val="en-GB"/>
        </w:rPr>
        <w:t xml:space="preserve"> </w:t>
      </w:r>
      <w:r w:rsidRPr="00D3130C">
        <w:rPr>
          <w:lang w:val="en-GB"/>
        </w:rPr>
        <w:t>are prey and predator body velocities respectively.</w:t>
      </w:r>
      <w:r w:rsidR="00EF2A60" w:rsidRPr="00D3130C">
        <w:rPr>
          <w:lang w:val="en-GB"/>
        </w:rPr>
        <w:t xml:space="preserve"> Here, we consider two interaction cases, one where prey species are relatively sessile compared to the predator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m:t>
            </m:r>
          </m:sub>
        </m:sSub>
      </m:oMath>
      <w:r w:rsidR="00EF2A60" w:rsidRPr="00D3130C">
        <w:rPr>
          <w:lang w:val="en-GB"/>
        </w:rPr>
        <w:t>) and one where both predator and prey are in active movement and equation S5 holds true.</w:t>
      </w:r>
    </w:p>
    <w:p w14:paraId="3F70DF54" w14:textId="4FC0A1F3" w:rsidR="00EF2A60" w:rsidRPr="00D3130C" w:rsidRDefault="00EF2A60" w:rsidP="00EF2A60">
      <w:pPr>
        <w:jc w:val="both"/>
        <w:rPr>
          <w:lang w:val="en-GB"/>
        </w:rPr>
      </w:pPr>
      <w:r w:rsidRPr="00D3130C">
        <w:rPr>
          <w:lang w:val="en-GB"/>
        </w:rPr>
        <w:t>Predator and prey velocities as a biological rates scale with temperature and mass:</w:t>
      </w:r>
    </w:p>
    <w:p w14:paraId="7FBDCEFC" w14:textId="77777777" w:rsidR="00014D8A" w:rsidRPr="00D3130C" w:rsidRDefault="00014D8A" w:rsidP="00EF2A60">
      <w:pPr>
        <w:jc w:val="both"/>
        <w:rPr>
          <w:lang w:val="en-GB"/>
        </w:rPr>
      </w:pPr>
    </w:p>
    <w:p w14:paraId="68346B56" w14:textId="2BC0976C" w:rsidR="00EF2A60" w:rsidRPr="00D3130C" w:rsidRDefault="00EF2A60"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c,r</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c,r</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c,r</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oMath>
      </m:oMathPara>
    </w:p>
    <w:p w14:paraId="167DC9A0" w14:textId="77777777" w:rsidR="00EF2A60" w:rsidRPr="00D3130C" w:rsidRDefault="00EF2A60" w:rsidP="00EF2A60">
      <w:pPr>
        <w:jc w:val="both"/>
        <w:rPr>
          <w:lang w:val="en-GB"/>
        </w:rPr>
      </w:pPr>
    </w:p>
    <w:p w14:paraId="72ACCC39" w14:textId="241B15EE" w:rsidR="00EF2A60" w:rsidRPr="00D3130C" w:rsidRDefault="00EF2A60" w:rsidP="00EF2A60">
      <w:pPr>
        <w:jc w:val="both"/>
        <w:rPr>
          <w:rFonts w:ascii="Cambria" w:hAnsi="Cambria"/>
          <w:lang w:val="en-GB"/>
        </w:rPr>
      </w:pPr>
      <w:r w:rsidRPr="00D3130C">
        <w:rPr>
          <w:lang w:val="en-GB"/>
        </w:rPr>
        <w:t xml:space="preserve">Where c and </w:t>
      </w:r>
      <w:r w:rsidRPr="00D3130C">
        <w:rPr>
          <w:i/>
          <w:lang w:val="en-GB"/>
        </w:rPr>
        <w:t xml:space="preserve">r </w:t>
      </w:r>
      <w:r w:rsidRPr="00D3130C">
        <w:rPr>
          <w:lang w:val="en-GB"/>
        </w:rPr>
        <w:t xml:space="preserve">subscripts apply to predator and prey respectively, </w:t>
      </w:r>
      <w:r w:rsidRPr="00D3130C">
        <w:rPr>
          <w:i/>
          <w:lang w:val="en-GB"/>
        </w:rPr>
        <w:t>b</w:t>
      </w:r>
      <w:r w:rsidRPr="00D3130C">
        <w:rPr>
          <w:i/>
          <w:vertAlign w:val="subscript"/>
          <w:lang w:val="en-GB"/>
        </w:rPr>
        <w:t>O</w:t>
      </w:r>
      <w:r w:rsidRPr="00D3130C">
        <w:rPr>
          <w:i/>
          <w:lang w:val="en-GB"/>
        </w:rPr>
        <w:t xml:space="preserve"> </w:t>
      </w:r>
      <w:r w:rsidRPr="00D3130C">
        <w:rPr>
          <w:lang w:val="en-GB"/>
        </w:rPr>
        <w:t>is the baseline trait performance at a reference temperature (</w:t>
      </w:r>
      <w:r w:rsidRPr="00D3130C">
        <w:rPr>
          <w:i/>
          <w:lang w:val="en-GB"/>
        </w:rPr>
        <w:t>T</w:t>
      </w:r>
      <w:r w:rsidRPr="00D3130C">
        <w:rPr>
          <w:i/>
          <w:vertAlign w:val="subscript"/>
          <w:lang w:val="en-GB"/>
        </w:rPr>
        <w:t>ref</w:t>
      </w:r>
      <w:r w:rsidRPr="00D3130C">
        <w:rPr>
          <w:lang w:val="en-GB"/>
        </w:rPr>
        <w:t xml:space="preserve">), </w:t>
      </w:r>
      <w:r w:rsidRPr="00D3130C">
        <w:rPr>
          <w:i/>
          <w:lang w:val="en-GB"/>
        </w:rPr>
        <w:t xml:space="preserve">m </w:t>
      </w:r>
      <w:r w:rsidRPr="00D3130C">
        <w:rPr>
          <w:lang w:val="en-GB"/>
        </w:rPr>
        <w:t xml:space="preserve">is mass, </w:t>
      </w:r>
      <w:r w:rsidRPr="00D3130C">
        <w:rPr>
          <w:rFonts w:ascii="Cambria" w:hAnsi="Cambria"/>
          <w:i/>
          <w:lang w:val="en-GB"/>
        </w:rPr>
        <w:t>β</w:t>
      </w:r>
      <w:r w:rsidRPr="00D3130C">
        <w:rPr>
          <w:rFonts w:ascii="Cambria" w:hAnsi="Cambria"/>
          <w:lang w:val="en-GB"/>
        </w:rPr>
        <w:t xml:space="preserve"> is the mass scaling exponent, </w:t>
      </w:r>
      <w:r w:rsidRPr="00D3130C">
        <w:rPr>
          <w:rFonts w:ascii="Cambria" w:hAnsi="Cambria"/>
          <w:i/>
          <w:lang w:val="en-GB"/>
        </w:rPr>
        <w:t xml:space="preserve">E </w:t>
      </w:r>
      <w:r w:rsidRPr="00D3130C">
        <w:rPr>
          <w:rFonts w:ascii="Cambria" w:hAnsi="Cambria"/>
          <w:lang w:val="en-GB"/>
        </w:rPr>
        <w:t xml:space="preserve">is activation energy and </w:t>
      </w:r>
      <w:r w:rsidRPr="00D3130C">
        <w:rPr>
          <w:rFonts w:ascii="Cambria" w:hAnsi="Cambria"/>
          <w:i/>
          <w:lang w:val="en-GB"/>
        </w:rPr>
        <w:t xml:space="preserve">T </w:t>
      </w:r>
      <w:r w:rsidRPr="00D3130C">
        <w:rPr>
          <w:rFonts w:ascii="Cambria" w:hAnsi="Cambria"/>
          <w:lang w:val="en-GB"/>
        </w:rPr>
        <w:t>is temperature.</w:t>
      </w:r>
      <w:r w:rsidR="008A1FA9" w:rsidRPr="00D3130C">
        <w:rPr>
          <w:rFonts w:ascii="Cambria" w:hAnsi="Cambria"/>
          <w:lang w:val="en-GB"/>
        </w:rPr>
        <w:t xml:space="preserve"> Hence when the prey is considered sessile we get:</w:t>
      </w:r>
    </w:p>
    <w:p w14:paraId="2FBAA3F1" w14:textId="77777777" w:rsidR="00014D8A" w:rsidRPr="00D3130C" w:rsidRDefault="00014D8A" w:rsidP="00EF2A60">
      <w:pPr>
        <w:jc w:val="both"/>
        <w:rPr>
          <w:rFonts w:ascii="Cambria" w:hAnsi="Cambria"/>
          <w:lang w:val="en-GB"/>
        </w:rPr>
      </w:pPr>
    </w:p>
    <w:p w14:paraId="35A55E30" w14:textId="4CA72177" w:rsidR="008A1FA9" w:rsidRPr="00D3130C" w:rsidRDefault="008A1FA9" w:rsidP="00EF2A60">
      <w:pPr>
        <w:jc w:val="both"/>
      </w:pPr>
      <m:oMathPara>
        <m:oMath>
          <m:r>
            <w:rPr>
              <w:rFonts w:ascii="Cambria Math" w:hAnsi="Cambria Math"/>
              <w:lang w:val="en-GB"/>
            </w:rPr>
            <m:t>2D:a=</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2BBA374" w14:textId="69F470B7" w:rsidR="008A1FA9" w:rsidRPr="00D3130C" w:rsidRDefault="008A1FA9" w:rsidP="00EF2A60">
      <w:pPr>
        <w:jc w:val="both"/>
      </w:pPr>
      <m:oMathPara>
        <m:oMath>
          <m:r>
            <w:rPr>
              <w:rFonts w:ascii="Cambria Math" w:hAnsi="Cambria Math"/>
              <w:lang w:val="en-GB"/>
            </w:rPr>
            <m:t>3D:a=</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61950EAB" w14:textId="77777777" w:rsidR="008A1FA9" w:rsidRPr="00D3130C" w:rsidRDefault="008A1FA9" w:rsidP="00EF2A60">
      <w:pPr>
        <w:jc w:val="both"/>
      </w:pPr>
    </w:p>
    <w:p w14:paraId="2E60AF6E" w14:textId="2BFDED1A" w:rsidR="008A1FA9" w:rsidRPr="00D3130C" w:rsidRDefault="008A1FA9" w:rsidP="00EF2A60">
      <w:pPr>
        <w:jc w:val="both"/>
      </w:pPr>
      <w:r w:rsidRPr="00D3130C">
        <w:t>When both predator and prey species are active we have :</w:t>
      </w:r>
    </w:p>
    <w:p w14:paraId="26301AE9" w14:textId="77777777" w:rsidR="00014D8A" w:rsidRPr="00D3130C" w:rsidRDefault="00014D8A" w:rsidP="00EF2A60">
      <w:pPr>
        <w:jc w:val="both"/>
      </w:pPr>
    </w:p>
    <w:p w14:paraId="477DD091" w14:textId="0ED9BF94" w:rsidR="008A1FA9" w:rsidRPr="00D3130C" w:rsidRDefault="008A1FA9"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e>
                <m:sup>
                  <m:r>
                    <w:rPr>
                      <w:rFonts w:ascii="Cambria Math" w:hAnsi="Cambria Math"/>
                      <w:lang w:val="en-GB"/>
                    </w:rPr>
                    <m:t>2</m:t>
                  </m:r>
                </m:sup>
              </m:sSup>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2β</m:t>
                      </m:r>
                    </m:e>
                    <m:sub>
                      <m:r>
                        <w:rPr>
                          <w:rFonts w:ascii="Cambria Math" w:hAnsi="Cambria Math"/>
                          <w:lang w:val="en-GB"/>
                        </w:rPr>
                        <m:t>r</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-2E</m:t>
                          </m:r>
                        </m:e>
                        <m:sub>
                          <m:r>
                            <w:rPr>
                              <w:rFonts w:ascii="Cambria Math" w:hAnsi="Cambria Math"/>
                              <w:lang w:val="en-GB"/>
                            </w:rPr>
                            <m:t>r</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e>
                        <m:sup>
                          <m:r>
                            <w:rPr>
                              <w:rFonts w:ascii="Cambria Math" w:hAnsi="Cambria Math"/>
                              <w:lang w:val="en-GB"/>
                            </w:rPr>
                            <m:t>2</m:t>
                          </m:r>
                        </m:sup>
                      </m:sSup>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2β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-2E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e>
          </m:rad>
        </m:oMath>
      </m:oMathPara>
    </w:p>
    <w:p w14:paraId="5297466A" w14:textId="7A36E661" w:rsidR="008A1FA9" w:rsidRPr="00D3130C" w:rsidRDefault="008A1FA9" w:rsidP="00EF2A60">
      <w:pPr>
        <w:jc w:val="both"/>
        <w:rPr>
          <w:lang w:val="en-GB"/>
        </w:rPr>
      </w:pPr>
      <w:r w:rsidRPr="00D3130C">
        <w:rPr>
          <w:lang w:val="en-GB"/>
        </w:rPr>
        <w:t>Hence:</w:t>
      </w:r>
    </w:p>
    <w:p w14:paraId="1E8525A1" w14:textId="77777777" w:rsidR="00014D8A" w:rsidRPr="00D3130C" w:rsidRDefault="00014D8A" w:rsidP="00EF2A60">
      <w:pPr>
        <w:jc w:val="both"/>
        <w:rPr>
          <w:lang w:val="en-GB"/>
        </w:rPr>
      </w:pPr>
    </w:p>
    <w:p w14:paraId="10752C73" w14:textId="011D2765" w:rsidR="008A1FA9" w:rsidRPr="00D3130C" w:rsidRDefault="008A1FA9"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oMath>
      </m:oMathPara>
    </w:p>
    <w:p w14:paraId="567CF9E6" w14:textId="77777777" w:rsidR="00306E76" w:rsidRPr="00D3130C" w:rsidRDefault="00306E76" w:rsidP="00EF2A60">
      <w:pPr>
        <w:jc w:val="both"/>
        <w:rPr>
          <w:lang w:val="en-GB"/>
        </w:rPr>
      </w:pPr>
    </w:p>
    <w:p w14:paraId="138BCCD7" w14:textId="6BC641FC" w:rsidR="00306E76" w:rsidRPr="00D3130C" w:rsidRDefault="00306E76" w:rsidP="00EF2A60">
      <w:pPr>
        <w:jc w:val="both"/>
        <w:rPr>
          <w:lang w:val="en-GB"/>
        </w:rPr>
      </w:pPr>
      <w:r w:rsidRPr="00D3130C">
        <w:rPr>
          <w:lang w:val="en-GB"/>
        </w:rPr>
        <w:t>Thus for active predator-prey search rate models we have:</w:t>
      </w:r>
    </w:p>
    <w:p w14:paraId="5379AE66" w14:textId="77777777" w:rsidR="00014D8A" w:rsidRPr="00D3130C" w:rsidRDefault="00014D8A" w:rsidP="00EF2A60">
      <w:pPr>
        <w:jc w:val="both"/>
        <w:rPr>
          <w:lang w:val="en-GB"/>
        </w:rPr>
      </w:pPr>
    </w:p>
    <w:p w14:paraId="753E22B4" w14:textId="749759C7" w:rsidR="00306E76" w:rsidRPr="00D3130C" w:rsidRDefault="00306E76" w:rsidP="00014D8A">
      <w:pPr>
        <w:jc w:val="both"/>
      </w:pPr>
      <m:oMathPara>
        <m:oMath>
          <m:r>
            <w:rPr>
              <w:rFonts w:ascii="Cambria Math" w:hAnsi="Cambria Math"/>
              <w:lang w:val="en-GB"/>
            </w:rPr>
            <m:t>2D: 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e>
          </m:d>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0C0416D" w14:textId="540621FB" w:rsidR="00014D8A" w:rsidRPr="00D3130C" w:rsidRDefault="00014D8A" w:rsidP="00EF2A60">
      <w:pPr>
        <w:jc w:val="both"/>
        <w:rPr>
          <w:lang w:val="en-GB"/>
        </w:rPr>
      </w:pPr>
      <m:oMathPara>
        <m:oMath>
          <m:r>
            <w:rPr>
              <w:rFonts w:ascii="Cambria Math" w:hAnsi="Cambria Math"/>
              <w:lang w:val="en-GB"/>
            </w:rPr>
            <m:t>3D:a=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e>
          </m:d>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5B255C97" w14:textId="060E9954" w:rsidR="00C609F6" w:rsidRPr="00D3130C" w:rsidRDefault="00C609F6" w:rsidP="00F7524C">
      <w:pPr>
        <w:pStyle w:val="Heading2"/>
        <w:rPr>
          <w:color w:val="auto"/>
          <w:lang w:val="en-GB"/>
        </w:rPr>
      </w:pPr>
      <w:bookmarkStart w:id="5" w:name="_Toc381619010"/>
      <w:r w:rsidRPr="00D3130C">
        <w:rPr>
          <w:color w:val="auto"/>
          <w:lang w:val="en-GB"/>
        </w:rPr>
        <w:t>Velocity estimation</w:t>
      </w:r>
      <w:bookmarkEnd w:id="5"/>
    </w:p>
    <w:p w14:paraId="435DF1B6" w14:textId="5560D26D" w:rsidR="00C609F6" w:rsidRPr="00D3130C" w:rsidRDefault="00195320" w:rsidP="00195320">
      <w:pPr>
        <w:widowControl w:val="0"/>
        <w:tabs>
          <w:tab w:val="left" w:pos="220"/>
          <w:tab w:val="left" w:pos="720"/>
        </w:tabs>
        <w:autoSpaceDE w:val="0"/>
        <w:autoSpaceDN w:val="0"/>
        <w:adjustRightInd w:val="0"/>
        <w:spacing w:after="240" w:line="340" w:lineRule="atLeast"/>
        <w:jc w:val="both"/>
      </w:pPr>
      <w:r w:rsidRPr="00D3130C">
        <w:rPr>
          <w:rFonts w:ascii="Cambria" w:hAnsi="Cambria" w:cs="Times Roman"/>
          <w:lang w:val="en-US"/>
        </w:rPr>
        <w:t xml:space="preserve">Velocity is expected to scale linearly with metabolic rate (Tucker, 1970),  thus, a function of basal metabolic rate was used to measure basal velocity.   As oxygen consumption was used as a proxy </w:t>
      </w:r>
      <w:r w:rsidRPr="00D3130C">
        <w:rPr>
          <w:rFonts w:ascii="Cambria" w:hAnsi="Cambria" w:cs="Times Roman"/>
          <w:lang w:val="en-US"/>
        </w:rPr>
        <w:t>of metabolic rate, this measure</w:t>
      </w:r>
      <w:r w:rsidRPr="00D3130C">
        <w:rPr>
          <w:rFonts w:ascii="Cambria" w:hAnsi="Cambria" w:cs="Times Roman"/>
          <w:lang w:val="en-US"/>
        </w:rPr>
        <w:t xml:space="preserve">ment had to be converted to a measure of velocity for the model designed in  this paper. Oxygen, in animals, is absorbed to be used in respiration in order  to produce energy that can later be used for bodily functions. Elliott and Davison (1975) have shown that the average production of energy, via the  combustion of carbohydrates, fat and protein, yields 3.34 calories per mg of   oxygen. Oxygen consumption, measured in μmol/h can be converted to g/h   by multiplying by the atomic mass of </w:t>
      </w:r>
      <w:r w:rsidRPr="00D3130C">
        <w:rPr>
          <w:rFonts w:ascii="Cambria" w:hAnsi="Cambria" w:cs="Times Roman"/>
          <w:lang w:val="en-US"/>
        </w:rPr>
        <w:t>O</w:t>
      </w:r>
      <w:r w:rsidRPr="00D3130C">
        <w:rPr>
          <w:rFonts w:ascii="Cambria" w:hAnsi="Cambria" w:cs="Times Roman"/>
          <w:vertAlign w:val="subscript"/>
          <w:lang w:val="en-US"/>
        </w:rPr>
        <w:t>2</w:t>
      </w:r>
      <w:r w:rsidRPr="00D3130C">
        <w:rPr>
          <w:rFonts w:ascii="Cambria" w:hAnsi="Cambria" w:cs="Times Roman"/>
          <w:lang w:val="en-US"/>
        </w:rPr>
        <w:t>: 31.988g/mol. This in turn can be turned into cal/h by</w:t>
      </w:r>
      <w:r w:rsidRPr="00D3130C">
        <w:rPr>
          <w:rFonts w:ascii="Cambria" w:hAnsi="Cambria" w:cs="Times Roman"/>
          <w:lang w:val="en-US"/>
        </w:rPr>
        <w:t xml:space="preserve"> using the mean oxidation value </w:t>
      </w:r>
      <w:r w:rsidRPr="00D3130C">
        <w:rPr>
          <w:rFonts w:ascii="Cambria" w:hAnsi="Cambria" w:cs="Times Roman"/>
          <w:lang w:val="en-US"/>
        </w:rPr>
        <w:t>of 3.34 cal/mg. The  laws of thermodynamics show that 1cal yields 4.1868J. This provides us with   a measurement of energy produced by respiration in J/s. The energetics of  swimming have been studied for various species (Videler and Nolet, 1990;  Videler, 1993), yielding a relationship between cost of transport (COT) and  metabolic rate (B). Rearranging Videler’</w:t>
      </w:r>
      <w:r w:rsidRPr="00D3130C">
        <w:rPr>
          <w:rFonts w:ascii="Cambria" w:hAnsi="Cambria" w:cs="Times Roman"/>
          <w:lang w:val="en-US"/>
        </w:rPr>
        <w:t>s equation for velocity yields.</w:t>
      </w:r>
    </w:p>
    <w:p w14:paraId="42B511A9" w14:textId="77777777" w:rsidR="00E33A94" w:rsidRPr="00D3130C" w:rsidRDefault="00E33A94" w:rsidP="00F7524C">
      <w:pPr>
        <w:pStyle w:val="Heading2"/>
        <w:rPr>
          <w:color w:val="auto"/>
          <w:lang w:val="en-GB"/>
        </w:rPr>
      </w:pPr>
      <w:bookmarkStart w:id="6" w:name="_Toc381619011"/>
      <w:r w:rsidRPr="00D3130C">
        <w:rPr>
          <w:color w:val="auto"/>
          <w:lang w:val="en-GB"/>
        </w:rPr>
        <w:t>R</w:t>
      </w:r>
      <w:r w:rsidR="00F7524C" w:rsidRPr="00D3130C">
        <w:rPr>
          <w:color w:val="auto"/>
          <w:lang w:val="en-GB"/>
        </w:rPr>
        <w:t>espiration model choice</w:t>
      </w:r>
      <w:bookmarkStart w:id="7" w:name="_GoBack"/>
      <w:bookmarkEnd w:id="6"/>
      <w:bookmarkEnd w:id="7"/>
    </w:p>
    <w:p w14:paraId="37735DFB" w14:textId="77777777" w:rsidR="00E33A94" w:rsidRPr="00D3130C" w:rsidRDefault="00E33A94" w:rsidP="00E33A94">
      <w:pPr>
        <w:jc w:val="both"/>
        <w:rPr>
          <w:lang w:val="en-GB"/>
        </w:rPr>
      </w:pPr>
      <w:r w:rsidRPr="00D3130C">
        <w:rPr>
          <w:lang w:val="en-GB"/>
        </w:rPr>
        <w:t xml:space="preserve">A simplified version ignoring low temperature inactivation of the mechanistic model for respiration designed by Sharpe &amp; Schoolfield (Schoolfield </w:t>
      </w:r>
      <w:r w:rsidRPr="00D3130C">
        <w:rPr>
          <w:i/>
          <w:lang w:val="en-GB"/>
        </w:rPr>
        <w:t>et al.</w:t>
      </w:r>
      <w:r w:rsidRPr="00D3130C">
        <w:rPr>
          <w:lang w:val="en-GB"/>
        </w:rPr>
        <w:t>, 1981) was used to fit the respirometry data. Three variants of this model were tested for each species at each site. The model is as follows:</w:t>
      </w:r>
    </w:p>
    <w:p w14:paraId="08C74662" w14:textId="77777777" w:rsidR="00512010" w:rsidRPr="00D3130C" w:rsidRDefault="00512010" w:rsidP="00E33A94">
      <w:pPr>
        <w:jc w:val="both"/>
        <w:rPr>
          <w:lang w:val="en-GB"/>
        </w:rPr>
      </w:pPr>
    </w:p>
    <w:p w14:paraId="5CA411BF" w14:textId="77777777" w:rsidR="00512010" w:rsidRPr="00D3130C" w:rsidRDefault="00512010" w:rsidP="00512010">
      <w:pPr>
        <w:jc w:val="both"/>
        <w:rPr>
          <w:lang w:val="en-GB"/>
        </w:rPr>
      </w:pPr>
      <m:oMathPara>
        <m:oMath>
          <m:r>
            <w:rPr>
              <w:rFonts w:ascii="Cambria Math" w:hAnsi="Cambria Math"/>
              <w:lang w:val="en-GB"/>
            </w:rPr>
            <m:t xml:space="preserve">B=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β</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num>
            <m:den>
              <m:r>
                <w:rPr>
                  <w:rFonts w:ascii="Cambria Math" w:hAnsi="Cambria Math"/>
                  <w:lang w:val="en-GB"/>
                </w:rPr>
                <m:t xml:space="preserve">1+ </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pk</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d>
                </m:sup>
              </m:sSup>
            </m:den>
          </m:f>
        </m:oMath>
      </m:oMathPara>
    </w:p>
    <w:p w14:paraId="5FE93B00" w14:textId="77777777" w:rsidR="00E33A94" w:rsidRPr="00D3130C" w:rsidRDefault="00E33A94" w:rsidP="00E33A94">
      <w:pPr>
        <w:jc w:val="both"/>
        <w:rPr>
          <w:lang w:val="en-GB"/>
        </w:rPr>
      </w:pPr>
    </w:p>
    <w:p w14:paraId="11896085" w14:textId="77777777" w:rsidR="00E33A94" w:rsidRPr="00D3130C" w:rsidRDefault="00E33A94" w:rsidP="00E33A94">
      <w:pPr>
        <w:jc w:val="both"/>
        <w:rPr>
          <w:lang w:val="en-GB"/>
        </w:rPr>
      </w:pPr>
      <w:r w:rsidRPr="00D3130C">
        <w:rPr>
          <w:lang w:val="en-GB"/>
        </w:rPr>
        <w:t xml:space="preserve">Where </w:t>
      </w:r>
      <w:r w:rsidRPr="00D3130C">
        <w:rPr>
          <w:i/>
          <w:lang w:val="en-GB"/>
        </w:rPr>
        <w:t>B</w:t>
      </w:r>
      <w:r w:rsidRPr="00D3130C">
        <w:rPr>
          <w:lang w:val="en-GB"/>
        </w:rPr>
        <w:t xml:space="preserve"> is oxygen consumption rate,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is the normalisation constant at 15</w:t>
      </w:r>
      <w:r w:rsidRPr="00D3130C">
        <w:rPr>
          <w:i/>
          <w:lang w:val="en-GB"/>
        </w:rPr>
        <w:t>°C</w:t>
      </w:r>
      <w:r w:rsidRPr="00D3130C">
        <w:rPr>
          <w:lang w:val="en-GB"/>
        </w:rPr>
        <w:t xml:space="preserve">, </w:t>
      </w:r>
      <w:r w:rsidRPr="00D3130C">
        <w:rPr>
          <w:i/>
          <w:lang w:val="en-GB"/>
        </w:rPr>
        <w:t>E</w:t>
      </w:r>
      <w:r w:rsidRPr="00D3130C">
        <w:rPr>
          <w:i/>
          <w:vertAlign w:val="subscript"/>
          <w:lang w:val="en-GB"/>
        </w:rPr>
        <w:t>a</w:t>
      </w:r>
      <w:r w:rsidRPr="00D3130C">
        <w:rPr>
          <w:position w:val="-6"/>
          <w:lang w:val="en-GB"/>
        </w:rPr>
        <w:t xml:space="preserve"> </w:t>
      </w:r>
      <w:r w:rsidRPr="00D3130C">
        <w:rPr>
          <w:lang w:val="en-GB"/>
        </w:rPr>
        <w:t xml:space="preserve">is the enzyme’s activation energy, </w:t>
      </w:r>
      <w:r w:rsidRPr="00D3130C">
        <w:rPr>
          <w:i/>
          <w:lang w:val="en-GB"/>
        </w:rPr>
        <w:t>E</w:t>
      </w:r>
      <w:r w:rsidRPr="00D3130C">
        <w:rPr>
          <w:i/>
          <w:vertAlign w:val="subscript"/>
          <w:lang w:val="en-GB"/>
        </w:rPr>
        <w:t>d</w:t>
      </w:r>
      <w:r w:rsidRPr="00D3130C">
        <w:rPr>
          <w:position w:val="-6"/>
          <w:lang w:val="en-GB"/>
        </w:rPr>
        <w:t xml:space="preserve"> </w:t>
      </w:r>
      <w:r w:rsidRPr="00D3130C">
        <w:rPr>
          <w:lang w:val="en-GB"/>
        </w:rPr>
        <w:t xml:space="preserve">is its deactivation energy, </w:t>
      </w:r>
      <w:r w:rsidRPr="00D3130C">
        <w:rPr>
          <w:i/>
          <w:lang w:val="en-GB"/>
        </w:rPr>
        <w:t>k</w:t>
      </w:r>
      <w:r w:rsidRPr="00D3130C">
        <w:rPr>
          <w:lang w:val="en-GB"/>
        </w:rPr>
        <w:t xml:space="preserve"> is Boltzmann’s constant, </w:t>
      </w:r>
      <w:r w:rsidRPr="00D3130C">
        <w:rPr>
          <w:i/>
          <w:lang w:val="en-GB"/>
        </w:rPr>
        <w:t>T</w:t>
      </w:r>
      <w:r w:rsidRPr="00D3130C">
        <w:rPr>
          <w:lang w:val="en-GB"/>
        </w:rPr>
        <w:t xml:space="preserve"> is temperature and </w:t>
      </w:r>
      <w:r w:rsidRPr="00D3130C">
        <w:rPr>
          <w:i/>
          <w:lang w:val="en-GB"/>
        </w:rPr>
        <w:t>T</w:t>
      </w:r>
      <w:r w:rsidRPr="00D3130C">
        <w:rPr>
          <w:i/>
          <w:vertAlign w:val="subscript"/>
          <w:lang w:val="en-GB"/>
        </w:rPr>
        <w:t>pk</w:t>
      </w:r>
      <w:r w:rsidRPr="00D3130C">
        <w:rPr>
          <w:i/>
          <w:position w:val="-6"/>
          <w:lang w:val="en-GB"/>
        </w:rPr>
        <w:t xml:space="preserve"> </w:t>
      </w:r>
      <w:r w:rsidRPr="00D3130C">
        <w:rPr>
          <w:lang w:val="en-GB"/>
        </w:rPr>
        <w:t xml:space="preserve">is the temperature at which </w:t>
      </w:r>
      <w:r w:rsidRPr="00D3130C">
        <w:rPr>
          <w:i/>
          <w:lang w:val="en-GB"/>
        </w:rPr>
        <w:t>B</w:t>
      </w:r>
      <w:r w:rsidRPr="00D3130C">
        <w:rPr>
          <w:lang w:val="en-GB"/>
        </w:rPr>
        <w:t xml:space="preserve"> is maximised.</w:t>
      </w:r>
    </w:p>
    <w:p w14:paraId="5E4888E9" w14:textId="77777777" w:rsidR="00E33A94" w:rsidRPr="00D3130C" w:rsidRDefault="00E33A94" w:rsidP="00E33A94">
      <w:pPr>
        <w:jc w:val="both"/>
        <w:rPr>
          <w:lang w:val="en-GB"/>
        </w:rPr>
      </w:pPr>
      <w:r w:rsidRPr="00D3130C">
        <w:rPr>
          <w:lang w:val="en-GB"/>
        </w:rPr>
        <w:t>The normalisation constant scales with mass as follows:</w:t>
      </w:r>
    </w:p>
    <w:p w14:paraId="1D49B4FD" w14:textId="77777777" w:rsidR="00512010" w:rsidRPr="00D3130C" w:rsidRDefault="00512010" w:rsidP="00E33A94">
      <w:pPr>
        <w:jc w:val="both"/>
        <w:rPr>
          <w:lang w:val="en-GB"/>
        </w:rPr>
      </w:pPr>
    </w:p>
    <w:p w14:paraId="2FB11744" w14:textId="7264ECF9" w:rsidR="00512010" w:rsidRPr="00D3130C" w:rsidRDefault="00512010" w:rsidP="00E33A94">
      <w:pPr>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β</m:t>
              </m:r>
            </m:sup>
          </m:sSup>
        </m:oMath>
      </m:oMathPara>
    </w:p>
    <w:p w14:paraId="1FB92E22" w14:textId="77777777" w:rsidR="00E33A94" w:rsidRPr="00D3130C" w:rsidRDefault="00E33A94" w:rsidP="00E33A94">
      <w:pPr>
        <w:jc w:val="both"/>
        <w:rPr>
          <w:lang w:val="en-GB"/>
        </w:rPr>
      </w:pPr>
    </w:p>
    <w:p w14:paraId="1E2B9FE0" w14:textId="77777777" w:rsidR="00E33A94" w:rsidRPr="00D3130C" w:rsidRDefault="00E33A94" w:rsidP="00E33A94">
      <w:pPr>
        <w:jc w:val="both"/>
        <w:rPr>
          <w:lang w:val="en-GB"/>
        </w:rPr>
      </w:pPr>
      <w:r w:rsidRPr="00D3130C">
        <w:rPr>
          <w:lang w:val="en-GB"/>
        </w:rPr>
        <w:t xml:space="preserve">Where </w:t>
      </w:r>
      <w:r w:rsidRPr="00D3130C">
        <w:rPr>
          <w:i/>
          <w:lang w:val="en-GB"/>
        </w:rPr>
        <w:t>m</w:t>
      </w:r>
      <w:r w:rsidRPr="00D3130C">
        <w:rPr>
          <w:lang w:val="en-GB"/>
        </w:rPr>
        <w:t xml:space="preserve"> is mass, </w:t>
      </w:r>
      <w:r w:rsidRPr="00D3130C">
        <w:rPr>
          <w:i/>
          <w:lang w:val="en-GB"/>
        </w:rPr>
        <w:t>β</w:t>
      </w:r>
      <w:r w:rsidRPr="00D3130C">
        <w:rPr>
          <w:lang w:val="en-GB"/>
        </w:rPr>
        <w:t xml:space="preserve"> is the scaling exponent and </w:t>
      </w:r>
      <w:r w:rsidRPr="00D3130C">
        <w:rPr>
          <w:i/>
          <w:lang w:val="en-GB"/>
        </w:rPr>
        <w:t>b</w:t>
      </w:r>
      <w:r w:rsidRPr="00D3130C">
        <w:rPr>
          <w:i/>
          <w:position w:val="-6"/>
          <w:lang w:val="en-GB"/>
        </w:rPr>
        <w:t>0</w:t>
      </w:r>
      <w:r w:rsidRPr="00D3130C">
        <w:rPr>
          <w:position w:val="-6"/>
          <w:lang w:val="en-GB"/>
        </w:rPr>
        <w:t xml:space="preserve"> </w:t>
      </w:r>
      <w:r w:rsidRPr="00D3130C">
        <w:rPr>
          <w:lang w:val="en-GB"/>
        </w:rPr>
        <w:t>is the normalisation constant of the Arrhenius model.</w:t>
      </w:r>
    </w:p>
    <w:p w14:paraId="0AA11FD5" w14:textId="77777777" w:rsidR="00E33A94" w:rsidRPr="00D3130C" w:rsidRDefault="00E33A94" w:rsidP="00E33A94">
      <w:pPr>
        <w:jc w:val="both"/>
        <w:rPr>
          <w:lang w:val="en-GB"/>
        </w:rPr>
      </w:pPr>
      <w:r w:rsidRPr="00D3130C">
        <w:rPr>
          <w:lang w:val="en-GB"/>
        </w:rPr>
        <w:t xml:space="preserve">Thus, three Sharpe-Sharpe-Schoolfield models were run with different scalings for </w:t>
      </w:r>
      <w:r w:rsidRPr="00D3130C">
        <w:rPr>
          <w:i/>
          <w:lang w:val="en-GB"/>
        </w:rPr>
        <w:t>b</w:t>
      </w:r>
      <w:r w:rsidRPr="00D3130C">
        <w:rPr>
          <w:i/>
          <w:vertAlign w:val="subscript"/>
          <w:lang w:val="en-GB"/>
        </w:rPr>
        <w:t>0</w:t>
      </w:r>
      <w:r w:rsidRPr="00D3130C">
        <w:rPr>
          <w:lang w:val="en-GB"/>
        </w:rPr>
        <w:t>. One model where mass scaling was ignored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 xml:space="preserve">= </w:t>
      </w:r>
      <w:r w:rsidRPr="00D3130C">
        <w:rPr>
          <w:i/>
          <w:lang w:val="en-GB"/>
        </w:rPr>
        <w:t>b</w:t>
      </w:r>
      <w:r w:rsidRPr="00D3130C">
        <w:rPr>
          <w:i/>
          <w:vertAlign w:val="subscript"/>
          <w:lang w:val="en-GB"/>
        </w:rPr>
        <w:t>0</w:t>
      </w:r>
      <w:r w:rsidRPr="00D3130C">
        <w:rPr>
          <w:lang w:val="en-GB"/>
        </w:rPr>
        <w:t xml:space="preserve">), one where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scaled with mass according to the metabolic theory of ecology (</w:t>
      </w:r>
      <w:r w:rsidRPr="00D3130C">
        <w:rPr>
          <w:i/>
          <w:lang w:val="en-GB"/>
        </w:rPr>
        <w:t>β</w:t>
      </w:r>
      <w:r w:rsidRPr="00D3130C">
        <w:rPr>
          <w:lang w:val="en-GB"/>
        </w:rPr>
        <w:t xml:space="preserve"> = 0.75, (Brown et al., 2004)) and one where mass scaling was left free and β was estimated from the data along with all other parameters of the model. For each species at each site, 10,000 models of each type were run, the best fit model was selected based on the overall mean fit (</w:t>
      </w:r>
      <w:r w:rsidRPr="00D3130C">
        <w:rPr>
          <w:i/>
          <w:lang w:val="en-GB"/>
        </w:rPr>
        <w:t>R</w:t>
      </w:r>
      <w:r w:rsidRPr="00D3130C">
        <w:rPr>
          <w:i/>
          <w:vertAlign w:val="superscript"/>
          <w:lang w:val="en-GB"/>
        </w:rPr>
        <w:t>2</w:t>
      </w:r>
      <w:r w:rsidRPr="00D3130C">
        <w:rPr>
          <w:lang w:val="en-GB"/>
        </w:rPr>
        <w:t>), AIC and BIC values of all runs (Table S3).</w:t>
      </w:r>
    </w:p>
    <w:p w14:paraId="624EDE7B" w14:textId="77777777" w:rsidR="00E33A94" w:rsidRPr="00D3130C" w:rsidRDefault="00E33A94"/>
    <w:p w14:paraId="06BA060E" w14:textId="77777777" w:rsidR="00F7524C" w:rsidRPr="00D3130C" w:rsidRDefault="00F7524C" w:rsidP="00F7524C">
      <w:pPr>
        <w:pStyle w:val="Heading1"/>
        <w:rPr>
          <w:color w:val="auto"/>
          <w:lang w:val="en-GB"/>
        </w:rPr>
      </w:pPr>
      <w:bookmarkStart w:id="8" w:name="_Toc381619012"/>
      <w:r w:rsidRPr="00D3130C">
        <w:rPr>
          <w:color w:val="auto"/>
          <w:lang w:val="en-GB"/>
        </w:rPr>
        <w:t>EXPERIMENTS</w:t>
      </w:r>
      <w:bookmarkEnd w:id="8"/>
    </w:p>
    <w:p w14:paraId="2986F3BF" w14:textId="77777777" w:rsidR="00F7524C" w:rsidRPr="00D3130C" w:rsidRDefault="00F7524C" w:rsidP="00F7524C">
      <w:pPr>
        <w:pStyle w:val="Heading2"/>
        <w:rPr>
          <w:color w:val="auto"/>
        </w:rPr>
      </w:pPr>
      <w:bookmarkStart w:id="9" w:name="_Toc381619013"/>
      <w:r w:rsidRPr="00D3130C">
        <w:rPr>
          <w:color w:val="auto"/>
        </w:rPr>
        <w:t>Species selection</w:t>
      </w:r>
      <w:bookmarkEnd w:id="9"/>
    </w:p>
    <w:p w14:paraId="1B712D55" w14:textId="5FE4E47A" w:rsidR="006E2346" w:rsidRPr="00D3130C" w:rsidRDefault="006E2346" w:rsidP="006E2346">
      <w:pPr>
        <w:jc w:val="both"/>
      </w:pPr>
      <w:r w:rsidRPr="00D3130C">
        <w:rPr>
          <w:lang w:val="en-GB"/>
        </w:rPr>
        <w:t>Feeding trials were carried out at each site to assess consumer links. Potential predator species (1 individual) were isolated and left overnight in water filled arenas (50</w:t>
      </w:r>
      <w:r w:rsidRPr="00D3130C">
        <w:rPr>
          <w:i/>
          <w:lang w:val="en-GB"/>
        </w:rPr>
        <w:t>mL</w:t>
      </w:r>
      <w:r w:rsidRPr="00D3130C">
        <w:rPr>
          <w:lang w:val="en-GB"/>
        </w:rPr>
        <w:t xml:space="preserve">) with expected prey species (2 individuals). These trials revealed a predatory relationship between the dragonfly species </w:t>
      </w:r>
      <w:r w:rsidRPr="00D3130C">
        <w:rPr>
          <w:i/>
          <w:lang w:val="en-GB"/>
        </w:rPr>
        <w:t>Sympetrum striolatum</w:t>
      </w:r>
      <w:r w:rsidRPr="00D3130C">
        <w:rPr>
          <w:lang w:val="en-GB"/>
        </w:rPr>
        <w:t xml:space="preserve"> and two prey taxa, the mayfly species </w:t>
      </w:r>
      <w:r w:rsidRPr="00D3130C">
        <w:rPr>
          <w:i/>
          <w:lang w:val="en-GB"/>
        </w:rPr>
        <w:t>Cloeon dipterum</w:t>
      </w:r>
      <w:r w:rsidRPr="00D3130C">
        <w:rPr>
          <w:lang w:val="en-GB"/>
        </w:rPr>
        <w:t xml:space="preserve"> and the chironomid genus</w:t>
      </w:r>
      <w:r w:rsidRPr="00D3130C">
        <w:rPr>
          <w:i/>
          <w:lang w:val="en-GB"/>
        </w:rPr>
        <w:t xml:space="preserve"> Chironomus</w:t>
      </w:r>
      <w:r w:rsidRPr="00D3130C">
        <w:rPr>
          <w:lang w:val="en-GB"/>
        </w:rPr>
        <w:t xml:space="preserve"> (Fig S1).</w:t>
      </w:r>
    </w:p>
    <w:p w14:paraId="3941A3C1" w14:textId="77777777" w:rsidR="00F7524C" w:rsidRPr="00D3130C" w:rsidRDefault="00F7524C" w:rsidP="00F7524C">
      <w:pPr>
        <w:pStyle w:val="Heading2"/>
        <w:rPr>
          <w:color w:val="auto"/>
          <w:lang w:val="en-GB"/>
        </w:rPr>
      </w:pPr>
      <w:bookmarkStart w:id="10" w:name="_Toc381619014"/>
      <w:r w:rsidRPr="00D3130C">
        <w:rPr>
          <w:color w:val="auto"/>
          <w:lang w:val="en-GB"/>
        </w:rPr>
        <w:t>Length-weight regression</w:t>
      </w:r>
      <w:bookmarkEnd w:id="10"/>
    </w:p>
    <w:p w14:paraId="2633F3E3" w14:textId="77777777" w:rsidR="00F7524C" w:rsidRPr="00D3130C" w:rsidRDefault="00F7524C" w:rsidP="00F7524C">
      <w:pPr>
        <w:jc w:val="both"/>
        <w:rPr>
          <w:lang w:val="en-GB"/>
        </w:rPr>
      </w:pPr>
      <w:r w:rsidRPr="00D3130C">
        <w:rPr>
          <w:lang w:val="en-GB"/>
        </w:rPr>
        <w:t xml:space="preserve">Between 50 and 100 individuals of all three tax “types”, </w:t>
      </w:r>
      <w:r w:rsidRPr="00D3130C">
        <w:rPr>
          <w:i/>
          <w:lang w:val="en-GB"/>
        </w:rPr>
        <w:t>Odonata</w:t>
      </w:r>
      <w:r w:rsidRPr="00D3130C">
        <w:rPr>
          <w:lang w:val="en-GB"/>
        </w:rPr>
        <w:t xml:space="preserve">, </w:t>
      </w:r>
      <w:r w:rsidRPr="00D3130C">
        <w:rPr>
          <w:i/>
          <w:lang w:val="en-GB"/>
        </w:rPr>
        <w:t>Ephemeroptera</w:t>
      </w:r>
      <w:r w:rsidRPr="00D3130C">
        <w:rPr>
          <w:lang w:val="en-GB"/>
        </w:rPr>
        <w:t xml:space="preserve"> and </w:t>
      </w:r>
      <w:r w:rsidRPr="00D3130C">
        <w:rPr>
          <w:i/>
          <w:lang w:val="en-GB"/>
        </w:rPr>
        <w:t>Chironomidae</w:t>
      </w:r>
      <w:r w:rsidRPr="00D3130C">
        <w:rPr>
          <w:lang w:val="en-GB"/>
        </w:rPr>
        <w:t xml:space="preserve">, were used in each length-weight regression experiments. Each individual was measured under the microscope and placed in an individual foil cup. All cups were labelled and left in an oven at 80°C for 16 to 18 hours. Dry-weight measurements were then done for each individual in turn. The obtained length and biomass measurements were then fitted to two different linear models, one with dry-weight logged and not the other. The best-fit model (highest </w:t>
      </w:r>
      <w:r w:rsidRPr="00D3130C">
        <w:rPr>
          <w:i/>
          <w:lang w:val="en-GB"/>
        </w:rPr>
        <w:t>R</w:t>
      </w:r>
      <w:r w:rsidRPr="00D3130C">
        <w:rPr>
          <w:i/>
          <w:vertAlign w:val="superscript"/>
          <w:lang w:val="en-GB"/>
        </w:rPr>
        <w:t>2</w:t>
      </w:r>
      <w:r w:rsidRPr="00D3130C">
        <w:rPr>
          <w:lang w:val="en-GB"/>
        </w:rPr>
        <w:t xml:space="preserve">) was kept. Only </w:t>
      </w:r>
      <w:r w:rsidRPr="00D3130C">
        <w:rPr>
          <w:i/>
          <w:lang w:val="en-GB"/>
        </w:rPr>
        <w:t>Odonata</w:t>
      </w:r>
      <w:r w:rsidRPr="00D3130C">
        <w:rPr>
          <w:lang w:val="en-GB"/>
        </w:rPr>
        <w:t xml:space="preserve"> and </w:t>
      </w:r>
      <w:r w:rsidRPr="00D3130C">
        <w:rPr>
          <w:i/>
          <w:lang w:val="en-GB"/>
        </w:rPr>
        <w:t>Ephemeroptera</w:t>
      </w:r>
      <w:r w:rsidRPr="00D3130C">
        <w:rPr>
          <w:lang w:val="en-GB"/>
        </w:rPr>
        <w:t xml:space="preserve"> linear models yielded satisfactory fit (</w:t>
      </w:r>
      <w:r w:rsidRPr="00D3130C">
        <w:rPr>
          <w:i/>
          <w:lang w:val="en-GB"/>
        </w:rPr>
        <w:t>R</w:t>
      </w:r>
      <w:r w:rsidRPr="00D3130C">
        <w:rPr>
          <w:i/>
          <w:vertAlign w:val="superscript"/>
          <w:lang w:val="en-GB"/>
        </w:rPr>
        <w:t>2</w:t>
      </w:r>
      <w:r w:rsidRPr="00D3130C">
        <w:rPr>
          <w:position w:val="10"/>
          <w:lang w:val="en-GB"/>
        </w:rPr>
        <w:t xml:space="preserve"> </w:t>
      </w:r>
      <w:r w:rsidRPr="00D3130C">
        <w:rPr>
          <w:lang w:val="en-GB"/>
        </w:rPr>
        <w:t xml:space="preserve">&gt; 0.6) and were thus kept. The length-weight regression for </w:t>
      </w:r>
      <w:r w:rsidRPr="00D3130C">
        <w:rPr>
          <w:i/>
          <w:lang w:val="en-GB"/>
        </w:rPr>
        <w:t>Chironomidae</w:t>
      </w:r>
      <w:r w:rsidRPr="00D3130C">
        <w:rPr>
          <w:lang w:val="en-GB"/>
        </w:rPr>
        <w:t xml:space="preserve"> was taken from </w:t>
      </w:r>
      <w:r w:rsidRPr="00D3130C">
        <w:rPr>
          <w:lang w:val="en-GB"/>
        </w:rPr>
        <w:fldChar w:fldCharType="begin" w:fldLock="1"/>
      </w:r>
      <w:r w:rsidRPr="00D3130C">
        <w:rPr>
          <w:lang w:val="en-GB"/>
        </w:rPr>
        <w:instrText>ADDIN CSL_CITATION { "citationItems" : [ { "id" : "ITEM-1", "itemData" : { "DOI" : "10.2307/1468447", "ISBN" : "08873593", "ISSN" : "0887-3593", "PMID" : "25246403", "abstract" : "Estimation of invertebrate biomass is a critical step in addressing many ecological ques- tions in aquatic environments. Length-dry mass regressions are the most widely used approach for estimating benthic invertebrate biomass because they are faster and more precise than other methods. A compilation and analysis of length-mass regressions using the power model, M (mass) = n L (length)h, are presented from 30 y of data collected by the authors, primarily from the southeastern USA, along with published regressions from the rest of North America. A total of 442 new and published regressions are presented, mostly for genus or species, based on total body length or other linear measurements. The regressions include 64 families of aquatic insects and 12 families of other invertebrate groups (mostly molluscs and crustaceans). Regressions were obtained for 134 insect genera (155 species) and 153 total invertebrate genera (184 species). Regressions are provided for both body length and head width for some taxa. In some cases, regressions are provided from multiple localities for single taxa. When using body length in the equations, there were no significant differences in the mean value of the exponent b among 8 insect orders or Amphipoda. The mean value of b for insects was 2.79, ranging from only 2.69 to 2.91 among orders. The mean value of b for Decapoda (3.63), however, was significantly higher than all insects orders and amphipods. Mean values of n were not significantly different among the 8 insect orders and Amphipoda, reflecting considerable variability within orders. Reasons for potential differences in b among taxa are explained with hypothetical examples showing how b responds to changes in linear dimensions and specific gravity. When using head width as the linear dimension in the power model, the mean value of b was higher (3.11) than for body length and more variable among orders (2.8-3.3). Values of b for Ephemeroptera (3.3) were significantly higher than those for Odonata, Megaloptera, and Diptera. For those equations in which ash-free dry mass was used, % ash varied considerably among functional feeding groups (3.3-12.4%). Percent ash varied from 4.Oo/o to 8.5% among major insect orders, but was 18.9% for snails (without shells). Family-level regressions also are presented so that they can be used when generic equations are unavailable or when organisms are only identified to the family level. It is our intention that these regressions be used \u2026", "author" : [ { "dropping-particle" : "", "family" : "Benke", "given" : "Arthur C.", "non-dropping-particle" : "", "parse-names" : false, "suffix" : "" }, { "dropping-particle" : "", "family" : "Huryn", "given" : "Alexander D.", "non-dropping-particle" : "", "parse-names" : false, "suffix" : "" }, { "dropping-particle" : "", "family" : "Smock", "given" : "Leonard A.", "non-dropping-particle" : "", "parse-names" : false, "suffix" : "" }, { "dropping-particle" : "", "family" : "Wallace", "given" : "J. Bruce", "non-dropping-particle" : "", "parse-names" : false, "suffix" : "" } ], "container-title" : "Journal of the North American Benthological Society", "id" : "ITEM-1", "issue" : "3", "issued" : { "date-parts" : [ [ "1999" ] ] }, "page" : "308-343", "title" : "Length-Mass Relationships for Freshwater Macroinvertebrates in North America with Particular Reference to the Southeastern United States", "type" : "article-journal", "volume" : "18" }, "uris" : [ "http://www.mendeley.com/documents/?uuid=4df3c7c7-b6e9-4c5f-86b4-7d303e1fd364" ] } ], "mendeley" : { "formattedCitation" : "(Benke &lt;i&gt;et al.&lt;/i&gt;, 1999)", "plainTextFormattedCitation" : "(Benke et al., 1999)", "previouslyFormattedCitation" : "(Benke &lt;i&gt;et al.&lt;/i&gt;, 1999)" }, "properties" : {  }, "schema" : "https://github.com/citation-style-language/schema/raw/master/csl-citation.json" }</w:instrText>
      </w:r>
      <w:r w:rsidRPr="00D3130C">
        <w:rPr>
          <w:lang w:val="en-GB"/>
        </w:rPr>
        <w:fldChar w:fldCharType="separate"/>
      </w:r>
      <w:r w:rsidRPr="00D3130C">
        <w:rPr>
          <w:noProof/>
          <w:lang w:val="en-GB"/>
        </w:rPr>
        <w:t xml:space="preserve">(Benke </w:t>
      </w:r>
      <w:r w:rsidRPr="00D3130C">
        <w:rPr>
          <w:i/>
          <w:noProof/>
          <w:lang w:val="en-GB"/>
        </w:rPr>
        <w:t>et al.</w:t>
      </w:r>
      <w:r w:rsidRPr="00D3130C">
        <w:rPr>
          <w:noProof/>
          <w:lang w:val="en-GB"/>
        </w:rPr>
        <w:t>, 1999)</w:t>
      </w:r>
      <w:r w:rsidRPr="00D3130C">
        <w:rPr>
          <w:lang w:val="en-GB"/>
        </w:rPr>
        <w:fldChar w:fldCharType="end"/>
      </w:r>
      <w:r w:rsidRPr="00D3130C">
        <w:rPr>
          <w:lang w:val="en-GB"/>
        </w:rPr>
        <w:t xml:space="preserve">. The equations for </w:t>
      </w:r>
      <w:r w:rsidRPr="00D3130C">
        <w:rPr>
          <w:i/>
          <w:lang w:val="en-GB"/>
        </w:rPr>
        <w:t>Odonata</w:t>
      </w:r>
      <w:r w:rsidRPr="00D3130C">
        <w:rPr>
          <w:lang w:val="en-GB"/>
        </w:rPr>
        <w:t xml:space="preserve"> and </w:t>
      </w:r>
      <w:r w:rsidRPr="00D3130C">
        <w:rPr>
          <w:i/>
          <w:lang w:val="en-GB"/>
        </w:rPr>
        <w:t>Ephemeroptera</w:t>
      </w:r>
      <w:r w:rsidRPr="00D3130C">
        <w:rPr>
          <w:lang w:val="en-GB"/>
        </w:rPr>
        <w:t xml:space="preserve"> and corresponding </w:t>
      </w:r>
      <w:r w:rsidRPr="00D3130C">
        <w:rPr>
          <w:i/>
          <w:lang w:val="en-GB"/>
        </w:rPr>
        <w:t>R</w:t>
      </w:r>
      <w:r w:rsidRPr="00D3130C">
        <w:rPr>
          <w:i/>
          <w:vertAlign w:val="superscript"/>
          <w:lang w:val="en-GB"/>
        </w:rPr>
        <w:t>2</w:t>
      </w:r>
      <w:r w:rsidRPr="00D3130C">
        <w:rPr>
          <w:i/>
          <w:position w:val="10"/>
          <w:lang w:val="en-GB"/>
        </w:rPr>
        <w:t xml:space="preserve"> </w:t>
      </w:r>
      <w:r w:rsidRPr="00D3130C">
        <w:rPr>
          <w:lang w:val="en-GB"/>
        </w:rPr>
        <w:t>values can be found in table S2.</w:t>
      </w:r>
    </w:p>
    <w:p w14:paraId="32201DF6" w14:textId="77777777" w:rsidR="00F7524C" w:rsidRPr="00D3130C" w:rsidRDefault="00F7524C" w:rsidP="00F7524C">
      <w:pPr>
        <w:pStyle w:val="Heading2"/>
        <w:rPr>
          <w:color w:val="auto"/>
          <w:lang w:val="en-GB"/>
        </w:rPr>
      </w:pPr>
      <w:bookmarkStart w:id="11" w:name="_Toc381619015"/>
      <w:r w:rsidRPr="00D3130C">
        <w:rPr>
          <w:color w:val="auto"/>
          <w:lang w:val="en-GB"/>
        </w:rPr>
        <w:t>Respirometry protocol</w:t>
      </w:r>
      <w:bookmarkEnd w:id="11"/>
    </w:p>
    <w:p w14:paraId="152A3FAF" w14:textId="77777777" w:rsidR="00F7524C" w:rsidRPr="00D3130C" w:rsidRDefault="00F7524C" w:rsidP="00F7524C">
      <w:pPr>
        <w:jc w:val="both"/>
        <w:rPr>
          <w:lang w:val="en-GB"/>
        </w:rPr>
      </w:pPr>
      <w:r w:rsidRPr="00D3130C">
        <w:rPr>
          <w:lang w:val="en-GB"/>
        </w:rPr>
        <w:t>All individuals selected for respirometry experiments were initially stored in filtered pond water kept at ambient temperature. These were then placed in a water bath, previously heated at the experimental temperature, for 15min to allow them an acclimation time from their ambient temperature storage to the new temperature. After acclimation, individuals were placed in glass chambers, filled with fully oxygenated filtered pond water, of 4, 2 or 0.75 ml depending on the size of the organism. These chambers were then placed in the respirometry apparatus inside the water bath. A total of eight chambers were used per experimental trial, one control -empty- chamber and seven treatment -organism- chambers. A Unisense O</w:t>
      </w:r>
      <w:r w:rsidRPr="00D3130C">
        <w:rPr>
          <w:vertAlign w:val="subscript"/>
          <w:lang w:val="en-GB"/>
        </w:rPr>
        <w:t>2</w:t>
      </w:r>
      <w:r w:rsidRPr="00D3130C">
        <w:rPr>
          <w:position w:val="-6"/>
          <w:lang w:val="en-GB"/>
        </w:rPr>
        <w:t xml:space="preserve"> </w:t>
      </w:r>
      <w:r w:rsidRPr="00D3130C">
        <w:rPr>
          <w:lang w:val="en-GB"/>
        </w:rPr>
        <w:t>optical measuring probe was used to measure oxygen consumption over time in the chambers, three readings were recorded for each chamber in order to measure the slope of O</w:t>
      </w:r>
      <w:r w:rsidRPr="00D3130C">
        <w:rPr>
          <w:vertAlign w:val="subscript"/>
          <w:lang w:val="en-GB"/>
        </w:rPr>
        <w:t>2</w:t>
      </w:r>
      <w:r w:rsidRPr="00D3130C">
        <w:rPr>
          <w:position w:val="-6"/>
          <w:lang w:val="en-GB"/>
        </w:rPr>
        <w:t xml:space="preserve"> </w:t>
      </w:r>
      <w:r w:rsidRPr="00D3130C">
        <w:rPr>
          <w:lang w:val="en-GB"/>
        </w:rPr>
        <w:t>consumption. This value was corrected for individual chamber volumes and the value of the control was subtracted from the treatment slopes to account for any respiration occurring in the chambers due to microorganisms. This slope value was then used as the value for oxygen consumption of the organism at the corresponding experimental temperature in all subsequent analysis.</w:t>
      </w:r>
    </w:p>
    <w:p w14:paraId="10D9E3D6" w14:textId="77777777" w:rsidR="00F7524C" w:rsidRPr="00D3130C" w:rsidRDefault="00F7524C"/>
    <w:p w14:paraId="0D1FFE8F" w14:textId="71A7EB41" w:rsidR="00335A84" w:rsidRPr="00D3130C" w:rsidRDefault="00335A84" w:rsidP="00335A84">
      <w:pPr>
        <w:pStyle w:val="Caption"/>
        <w:keepNext/>
        <w:rPr>
          <w:color w:val="auto"/>
          <w:sz w:val="22"/>
          <w:szCs w:val="22"/>
        </w:rPr>
      </w:pPr>
      <w:r w:rsidRPr="00D3130C">
        <w:rPr>
          <w:b w:val="0"/>
          <w:color w:val="auto"/>
          <w:sz w:val="22"/>
          <w:szCs w:val="22"/>
        </w:rPr>
        <w:t>Table S</w:t>
      </w:r>
      <w:r w:rsidRPr="00D3130C">
        <w:rPr>
          <w:b w:val="0"/>
          <w:color w:val="auto"/>
          <w:sz w:val="22"/>
          <w:szCs w:val="22"/>
        </w:rPr>
        <w:fldChar w:fldCharType="begin"/>
      </w:r>
      <w:r w:rsidRPr="00D3130C">
        <w:rPr>
          <w:b w:val="0"/>
          <w:color w:val="auto"/>
          <w:sz w:val="22"/>
          <w:szCs w:val="22"/>
        </w:rPr>
        <w:instrText xml:space="preserve"> SEQ Table \* ARABIC </w:instrText>
      </w:r>
      <w:r w:rsidRPr="00D3130C">
        <w:rPr>
          <w:b w:val="0"/>
          <w:color w:val="auto"/>
          <w:sz w:val="22"/>
          <w:szCs w:val="22"/>
        </w:rPr>
        <w:fldChar w:fldCharType="separate"/>
      </w:r>
      <w:r w:rsidR="00955B7D" w:rsidRPr="00D3130C">
        <w:rPr>
          <w:b w:val="0"/>
          <w:noProof/>
          <w:color w:val="auto"/>
          <w:sz w:val="22"/>
          <w:szCs w:val="22"/>
        </w:rPr>
        <w:t>1</w:t>
      </w:r>
      <w:r w:rsidRPr="00D3130C">
        <w:rPr>
          <w:b w:val="0"/>
          <w:color w:val="auto"/>
          <w:sz w:val="22"/>
          <w:szCs w:val="22"/>
        </w:rPr>
        <w:fldChar w:fldCharType="end"/>
      </w:r>
      <w:r w:rsidRPr="00D3130C">
        <w:rPr>
          <w:color w:val="auto"/>
          <w:sz w:val="22"/>
          <w:szCs w:val="22"/>
        </w:rPr>
        <w:t xml:space="preserve"> Taxa presence-absence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1045"/>
        <w:gridCol w:w="1074"/>
        <w:gridCol w:w="1107"/>
        <w:gridCol w:w="1138"/>
        <w:gridCol w:w="1115"/>
        <w:gridCol w:w="1138"/>
      </w:tblGrid>
      <w:tr w:rsidR="00335A84" w:rsidRPr="00D3130C" w14:paraId="3A231D93" w14:textId="77777777" w:rsidTr="00335A84">
        <w:tc>
          <w:tcPr>
            <w:tcW w:w="1899" w:type="dxa"/>
            <w:tcBorders>
              <w:top w:val="single" w:sz="4" w:space="0" w:color="auto"/>
              <w:bottom w:val="single" w:sz="4" w:space="0" w:color="auto"/>
              <w:right w:val="single" w:sz="4" w:space="0" w:color="auto"/>
            </w:tcBorders>
            <w:vAlign w:val="center"/>
          </w:tcPr>
          <w:p w14:paraId="7B83DC9F" w14:textId="30F76136" w:rsidR="00335A84" w:rsidRPr="00D3130C" w:rsidRDefault="00335A84" w:rsidP="00335A84">
            <w:pPr>
              <w:pStyle w:val="Caption"/>
              <w:keepNext/>
              <w:jc w:val="center"/>
              <w:rPr>
                <w:b w:val="0"/>
                <w:color w:val="auto"/>
                <w:sz w:val="24"/>
                <w:szCs w:val="24"/>
              </w:rPr>
            </w:pPr>
            <w:r w:rsidRPr="00D3130C">
              <w:rPr>
                <w:b w:val="0"/>
                <w:color w:val="auto"/>
                <w:sz w:val="24"/>
                <w:szCs w:val="24"/>
              </w:rPr>
              <w:t>Taxa</w:t>
            </w:r>
          </w:p>
        </w:tc>
        <w:tc>
          <w:tcPr>
            <w:tcW w:w="6617" w:type="dxa"/>
            <w:gridSpan w:val="6"/>
            <w:tcBorders>
              <w:top w:val="single" w:sz="4" w:space="0" w:color="auto"/>
              <w:left w:val="single" w:sz="4" w:space="0" w:color="auto"/>
              <w:bottom w:val="single" w:sz="4" w:space="0" w:color="auto"/>
            </w:tcBorders>
            <w:vAlign w:val="center"/>
          </w:tcPr>
          <w:p w14:paraId="16EA6B4D" w14:textId="3DE17937" w:rsidR="00335A84" w:rsidRPr="00D3130C" w:rsidRDefault="00335A84" w:rsidP="00335A84">
            <w:pPr>
              <w:pStyle w:val="Caption"/>
              <w:keepNext/>
              <w:jc w:val="center"/>
              <w:rPr>
                <w:b w:val="0"/>
                <w:color w:val="auto"/>
                <w:sz w:val="24"/>
                <w:szCs w:val="24"/>
              </w:rPr>
            </w:pPr>
            <w:r w:rsidRPr="00D3130C">
              <w:rPr>
                <w:b w:val="0"/>
                <w:color w:val="auto"/>
                <w:sz w:val="24"/>
                <w:szCs w:val="24"/>
              </w:rPr>
              <w:t>Site</w:t>
            </w:r>
          </w:p>
        </w:tc>
      </w:tr>
      <w:tr w:rsidR="00335A84" w:rsidRPr="00D3130C" w14:paraId="6325C81F" w14:textId="77777777" w:rsidTr="00335A84">
        <w:tc>
          <w:tcPr>
            <w:tcW w:w="1899" w:type="dxa"/>
            <w:tcBorders>
              <w:top w:val="single" w:sz="4" w:space="0" w:color="auto"/>
              <w:right w:val="single" w:sz="4" w:space="0" w:color="auto"/>
            </w:tcBorders>
            <w:vAlign w:val="center"/>
          </w:tcPr>
          <w:p w14:paraId="70325782" w14:textId="77777777" w:rsidR="00335A84" w:rsidRPr="00D3130C" w:rsidRDefault="00335A84" w:rsidP="00335A84">
            <w:pPr>
              <w:pStyle w:val="Caption"/>
              <w:keepNext/>
              <w:jc w:val="center"/>
              <w:rPr>
                <w:b w:val="0"/>
                <w:color w:val="auto"/>
                <w:sz w:val="22"/>
                <w:szCs w:val="22"/>
              </w:rPr>
            </w:pPr>
          </w:p>
        </w:tc>
        <w:tc>
          <w:tcPr>
            <w:tcW w:w="1045" w:type="dxa"/>
            <w:tcBorders>
              <w:top w:val="single" w:sz="4" w:space="0" w:color="auto"/>
              <w:left w:val="single" w:sz="4" w:space="0" w:color="auto"/>
              <w:bottom w:val="single" w:sz="4" w:space="0" w:color="auto"/>
            </w:tcBorders>
            <w:vAlign w:val="center"/>
          </w:tcPr>
          <w:p w14:paraId="5653FE87" w14:textId="772B93F5" w:rsidR="00335A84" w:rsidRPr="00D3130C" w:rsidRDefault="00335A84" w:rsidP="00335A84">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074" w:type="dxa"/>
            <w:tcBorders>
              <w:top w:val="single" w:sz="4" w:space="0" w:color="auto"/>
              <w:bottom w:val="single" w:sz="4" w:space="0" w:color="auto"/>
            </w:tcBorders>
            <w:vAlign w:val="center"/>
          </w:tcPr>
          <w:p w14:paraId="6F5854E3" w14:textId="5DD82672" w:rsidR="00335A84" w:rsidRPr="00D3130C" w:rsidRDefault="00335A84" w:rsidP="00335A84">
            <w:pPr>
              <w:pStyle w:val="Caption"/>
              <w:keepNext/>
              <w:jc w:val="center"/>
              <w:rPr>
                <w:b w:val="0"/>
                <w:color w:val="auto"/>
                <w:sz w:val="22"/>
                <w:szCs w:val="22"/>
              </w:rPr>
            </w:pPr>
            <w:r w:rsidRPr="00D3130C">
              <w:rPr>
                <w:b w:val="0"/>
                <w:color w:val="auto"/>
                <w:sz w:val="22"/>
                <w:szCs w:val="22"/>
              </w:rPr>
              <w:t>Jaca</w:t>
            </w:r>
          </w:p>
        </w:tc>
        <w:tc>
          <w:tcPr>
            <w:tcW w:w="1107" w:type="dxa"/>
            <w:tcBorders>
              <w:top w:val="single" w:sz="4" w:space="0" w:color="auto"/>
              <w:bottom w:val="single" w:sz="4" w:space="0" w:color="auto"/>
            </w:tcBorders>
            <w:vAlign w:val="center"/>
          </w:tcPr>
          <w:p w14:paraId="2ABD6C1F" w14:textId="07A0C556" w:rsidR="00335A84" w:rsidRPr="00D3130C" w:rsidRDefault="00335A84" w:rsidP="00335A84">
            <w:pPr>
              <w:pStyle w:val="Caption"/>
              <w:keepNext/>
              <w:jc w:val="center"/>
              <w:rPr>
                <w:b w:val="0"/>
                <w:color w:val="auto"/>
                <w:sz w:val="22"/>
                <w:szCs w:val="22"/>
              </w:rPr>
            </w:pPr>
            <w:r w:rsidRPr="00D3130C">
              <w:rPr>
                <w:b w:val="0"/>
                <w:color w:val="auto"/>
                <w:sz w:val="22"/>
                <w:szCs w:val="22"/>
              </w:rPr>
              <w:t>Porto</w:t>
            </w:r>
          </w:p>
        </w:tc>
        <w:tc>
          <w:tcPr>
            <w:tcW w:w="1138" w:type="dxa"/>
            <w:tcBorders>
              <w:top w:val="single" w:sz="4" w:space="0" w:color="auto"/>
              <w:bottom w:val="single" w:sz="4" w:space="0" w:color="auto"/>
            </w:tcBorders>
            <w:vAlign w:val="center"/>
          </w:tcPr>
          <w:p w14:paraId="3FE9AB37" w14:textId="3DBF1AD5" w:rsidR="00335A84" w:rsidRPr="00D3130C" w:rsidRDefault="00335A84" w:rsidP="00335A84">
            <w:pPr>
              <w:pStyle w:val="Caption"/>
              <w:keepNext/>
              <w:jc w:val="center"/>
              <w:rPr>
                <w:b w:val="0"/>
                <w:color w:val="auto"/>
                <w:sz w:val="22"/>
                <w:szCs w:val="22"/>
              </w:rPr>
            </w:pPr>
            <w:r w:rsidRPr="00D3130C">
              <w:rPr>
                <w:b w:val="0"/>
                <w:color w:val="auto"/>
                <w:sz w:val="22"/>
                <w:szCs w:val="22"/>
              </w:rPr>
              <w:t>Toledo</w:t>
            </w:r>
          </w:p>
        </w:tc>
        <w:tc>
          <w:tcPr>
            <w:tcW w:w="1115" w:type="dxa"/>
            <w:tcBorders>
              <w:top w:val="single" w:sz="4" w:space="0" w:color="auto"/>
              <w:bottom w:val="single" w:sz="4" w:space="0" w:color="auto"/>
            </w:tcBorders>
            <w:vAlign w:val="center"/>
          </w:tcPr>
          <w:p w14:paraId="025A418A" w14:textId="677525C2" w:rsidR="00335A84" w:rsidRPr="00D3130C" w:rsidRDefault="00335A84" w:rsidP="00335A84">
            <w:pPr>
              <w:pStyle w:val="Caption"/>
              <w:keepNext/>
              <w:jc w:val="center"/>
              <w:rPr>
                <w:b w:val="0"/>
                <w:color w:val="auto"/>
                <w:sz w:val="22"/>
                <w:szCs w:val="22"/>
              </w:rPr>
            </w:pPr>
            <w:r w:rsidRPr="00D3130C">
              <w:rPr>
                <w:b w:val="0"/>
                <w:color w:val="auto"/>
                <w:sz w:val="22"/>
                <w:szCs w:val="22"/>
              </w:rPr>
              <w:t>Evora</w:t>
            </w:r>
          </w:p>
        </w:tc>
        <w:tc>
          <w:tcPr>
            <w:tcW w:w="1138" w:type="dxa"/>
            <w:tcBorders>
              <w:top w:val="single" w:sz="4" w:space="0" w:color="auto"/>
              <w:bottom w:val="single" w:sz="4" w:space="0" w:color="auto"/>
            </w:tcBorders>
            <w:vAlign w:val="center"/>
          </w:tcPr>
          <w:p w14:paraId="5B90F577" w14:textId="4847DAC6" w:rsidR="00335A84" w:rsidRPr="00D3130C" w:rsidRDefault="00335A84" w:rsidP="00335A84">
            <w:pPr>
              <w:pStyle w:val="Caption"/>
              <w:keepNext/>
              <w:jc w:val="center"/>
              <w:rPr>
                <w:b w:val="0"/>
                <w:color w:val="auto"/>
                <w:sz w:val="22"/>
                <w:szCs w:val="22"/>
              </w:rPr>
            </w:pPr>
            <w:r w:rsidRPr="00D3130C">
              <w:rPr>
                <w:b w:val="0"/>
                <w:color w:val="auto"/>
                <w:sz w:val="22"/>
                <w:szCs w:val="22"/>
              </w:rPr>
              <w:t>Murcia</w:t>
            </w:r>
          </w:p>
        </w:tc>
      </w:tr>
      <w:tr w:rsidR="00335A84" w:rsidRPr="00D3130C" w14:paraId="7E5C6290" w14:textId="77777777" w:rsidTr="00335A84">
        <w:tc>
          <w:tcPr>
            <w:tcW w:w="1899" w:type="dxa"/>
            <w:tcBorders>
              <w:right w:val="single" w:sz="4" w:space="0" w:color="auto"/>
            </w:tcBorders>
            <w:vAlign w:val="center"/>
          </w:tcPr>
          <w:p w14:paraId="3B7B41B3" w14:textId="0752DF52" w:rsidR="00335A84" w:rsidRPr="00D3130C" w:rsidRDefault="00335A84" w:rsidP="00335A84">
            <w:pPr>
              <w:pStyle w:val="Caption"/>
              <w:keepNext/>
              <w:jc w:val="center"/>
              <w:rPr>
                <w:b w:val="0"/>
                <w:color w:val="auto"/>
                <w:sz w:val="22"/>
                <w:szCs w:val="22"/>
              </w:rPr>
            </w:pPr>
            <w:r w:rsidRPr="00D3130C">
              <w:rPr>
                <w:b w:val="0"/>
                <w:i/>
                <w:color w:val="auto"/>
                <w:sz w:val="22"/>
                <w:szCs w:val="22"/>
              </w:rPr>
              <w:t xml:space="preserve">Chirnomus </w:t>
            </w:r>
            <w:r w:rsidRPr="00D3130C">
              <w:rPr>
                <w:b w:val="0"/>
                <w:color w:val="auto"/>
                <w:sz w:val="22"/>
                <w:szCs w:val="22"/>
              </w:rPr>
              <w:t>spp.</w:t>
            </w:r>
          </w:p>
        </w:tc>
        <w:tc>
          <w:tcPr>
            <w:tcW w:w="1045" w:type="dxa"/>
            <w:tcBorders>
              <w:top w:val="single" w:sz="4" w:space="0" w:color="auto"/>
              <w:left w:val="single" w:sz="4" w:space="0" w:color="auto"/>
            </w:tcBorders>
            <w:vAlign w:val="center"/>
          </w:tcPr>
          <w:p w14:paraId="02945436" w14:textId="146A4EA7" w:rsidR="00335A84" w:rsidRPr="00D3130C" w:rsidRDefault="00335A84" w:rsidP="00335A84">
            <w:pPr>
              <w:pStyle w:val="Caption"/>
              <w:keepNext/>
              <w:jc w:val="center"/>
              <w:rPr>
                <w:color w:val="auto"/>
                <w:sz w:val="22"/>
                <w:szCs w:val="22"/>
              </w:rPr>
            </w:pPr>
            <w:r w:rsidRPr="00D3130C">
              <w:rPr>
                <w:color w:val="auto"/>
                <w:sz w:val="22"/>
                <w:szCs w:val="22"/>
              </w:rPr>
              <w:t>X</w:t>
            </w:r>
          </w:p>
        </w:tc>
        <w:tc>
          <w:tcPr>
            <w:tcW w:w="1074" w:type="dxa"/>
            <w:tcBorders>
              <w:top w:val="single" w:sz="4" w:space="0" w:color="auto"/>
            </w:tcBorders>
            <w:vAlign w:val="center"/>
          </w:tcPr>
          <w:p w14:paraId="0F6F497A" w14:textId="77777777" w:rsidR="00335A84" w:rsidRPr="00D3130C" w:rsidRDefault="00335A84" w:rsidP="00335A84">
            <w:pPr>
              <w:pStyle w:val="Caption"/>
              <w:keepNext/>
              <w:jc w:val="center"/>
              <w:rPr>
                <w:color w:val="auto"/>
                <w:sz w:val="22"/>
                <w:szCs w:val="22"/>
              </w:rPr>
            </w:pPr>
          </w:p>
        </w:tc>
        <w:tc>
          <w:tcPr>
            <w:tcW w:w="1107" w:type="dxa"/>
            <w:tcBorders>
              <w:top w:val="single" w:sz="4" w:space="0" w:color="auto"/>
            </w:tcBorders>
            <w:vAlign w:val="center"/>
          </w:tcPr>
          <w:p w14:paraId="3B628718" w14:textId="4D5808CD"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tcBorders>
              <w:top w:val="single" w:sz="4" w:space="0" w:color="auto"/>
            </w:tcBorders>
            <w:vAlign w:val="center"/>
          </w:tcPr>
          <w:p w14:paraId="4DE56FEC" w14:textId="10EB22DF"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15" w:type="dxa"/>
            <w:tcBorders>
              <w:top w:val="single" w:sz="4" w:space="0" w:color="auto"/>
            </w:tcBorders>
            <w:vAlign w:val="center"/>
          </w:tcPr>
          <w:p w14:paraId="76038028" w14:textId="455679CA"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tcBorders>
              <w:top w:val="single" w:sz="4" w:space="0" w:color="auto"/>
            </w:tcBorders>
            <w:vAlign w:val="center"/>
          </w:tcPr>
          <w:p w14:paraId="7F586D0C" w14:textId="27A57BB6" w:rsidR="00335A84" w:rsidRPr="00D3130C" w:rsidRDefault="00335A84" w:rsidP="00335A84">
            <w:pPr>
              <w:pStyle w:val="Caption"/>
              <w:keepNext/>
              <w:jc w:val="center"/>
              <w:rPr>
                <w:color w:val="auto"/>
                <w:sz w:val="22"/>
                <w:szCs w:val="22"/>
              </w:rPr>
            </w:pPr>
          </w:p>
        </w:tc>
      </w:tr>
      <w:tr w:rsidR="00335A84" w:rsidRPr="00D3130C" w14:paraId="1288A928" w14:textId="77777777" w:rsidTr="00335A84">
        <w:tc>
          <w:tcPr>
            <w:tcW w:w="1899" w:type="dxa"/>
            <w:tcBorders>
              <w:right w:val="single" w:sz="4" w:space="0" w:color="auto"/>
            </w:tcBorders>
            <w:vAlign w:val="center"/>
          </w:tcPr>
          <w:p w14:paraId="393E1C3C" w14:textId="114E1074" w:rsidR="00335A84" w:rsidRPr="00D3130C" w:rsidRDefault="00335A84" w:rsidP="00335A84">
            <w:pPr>
              <w:pStyle w:val="Caption"/>
              <w:keepNext/>
              <w:jc w:val="center"/>
              <w:rPr>
                <w:b w:val="0"/>
                <w:i/>
                <w:color w:val="auto"/>
                <w:sz w:val="22"/>
                <w:szCs w:val="22"/>
              </w:rPr>
            </w:pPr>
            <w:r w:rsidRPr="00D3130C">
              <w:rPr>
                <w:b w:val="0"/>
                <w:i/>
                <w:color w:val="auto"/>
                <w:sz w:val="22"/>
                <w:szCs w:val="22"/>
              </w:rPr>
              <w:t>C. dipterum</w:t>
            </w:r>
          </w:p>
        </w:tc>
        <w:tc>
          <w:tcPr>
            <w:tcW w:w="1045" w:type="dxa"/>
            <w:tcBorders>
              <w:left w:val="single" w:sz="4" w:space="0" w:color="auto"/>
            </w:tcBorders>
            <w:vAlign w:val="center"/>
          </w:tcPr>
          <w:p w14:paraId="1ECDEF42" w14:textId="77777777" w:rsidR="00335A84" w:rsidRPr="00D3130C" w:rsidRDefault="00335A84" w:rsidP="00335A84">
            <w:pPr>
              <w:pStyle w:val="Caption"/>
              <w:keepNext/>
              <w:jc w:val="center"/>
              <w:rPr>
                <w:color w:val="auto"/>
                <w:sz w:val="22"/>
                <w:szCs w:val="22"/>
              </w:rPr>
            </w:pPr>
          </w:p>
        </w:tc>
        <w:tc>
          <w:tcPr>
            <w:tcW w:w="1074" w:type="dxa"/>
            <w:vAlign w:val="center"/>
          </w:tcPr>
          <w:p w14:paraId="5D607910" w14:textId="77777777" w:rsidR="00335A84" w:rsidRPr="00D3130C" w:rsidRDefault="00335A84" w:rsidP="00335A84">
            <w:pPr>
              <w:pStyle w:val="Caption"/>
              <w:keepNext/>
              <w:jc w:val="center"/>
              <w:rPr>
                <w:color w:val="auto"/>
                <w:sz w:val="22"/>
                <w:szCs w:val="22"/>
              </w:rPr>
            </w:pPr>
          </w:p>
        </w:tc>
        <w:tc>
          <w:tcPr>
            <w:tcW w:w="1107" w:type="dxa"/>
            <w:vAlign w:val="center"/>
          </w:tcPr>
          <w:p w14:paraId="59113C98" w14:textId="6CCAC073"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vAlign w:val="center"/>
          </w:tcPr>
          <w:p w14:paraId="054E6EA3" w14:textId="3945EDBE"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15" w:type="dxa"/>
            <w:vAlign w:val="center"/>
          </w:tcPr>
          <w:p w14:paraId="2CF70768" w14:textId="4ABE7680"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vAlign w:val="center"/>
          </w:tcPr>
          <w:p w14:paraId="1BE3F05C" w14:textId="07D4FC99" w:rsidR="00335A84" w:rsidRPr="00D3130C" w:rsidRDefault="00335A84" w:rsidP="00335A84">
            <w:pPr>
              <w:pStyle w:val="Caption"/>
              <w:keepNext/>
              <w:jc w:val="center"/>
              <w:rPr>
                <w:color w:val="auto"/>
                <w:sz w:val="22"/>
                <w:szCs w:val="22"/>
              </w:rPr>
            </w:pPr>
            <w:r w:rsidRPr="00D3130C">
              <w:rPr>
                <w:color w:val="auto"/>
                <w:sz w:val="22"/>
                <w:szCs w:val="22"/>
              </w:rPr>
              <w:t>X</w:t>
            </w:r>
          </w:p>
        </w:tc>
      </w:tr>
      <w:tr w:rsidR="00335A84" w:rsidRPr="00D3130C" w14:paraId="1BB2AF2F" w14:textId="77777777" w:rsidTr="00335A84">
        <w:tc>
          <w:tcPr>
            <w:tcW w:w="1899" w:type="dxa"/>
            <w:tcBorders>
              <w:bottom w:val="single" w:sz="4" w:space="0" w:color="auto"/>
              <w:right w:val="single" w:sz="4" w:space="0" w:color="auto"/>
            </w:tcBorders>
            <w:vAlign w:val="center"/>
          </w:tcPr>
          <w:p w14:paraId="1FCE0BB2" w14:textId="7AD9E670" w:rsidR="00335A84" w:rsidRPr="00D3130C" w:rsidRDefault="00335A84" w:rsidP="00335A84">
            <w:pPr>
              <w:pStyle w:val="Caption"/>
              <w:keepNext/>
              <w:jc w:val="center"/>
              <w:rPr>
                <w:b w:val="0"/>
                <w:i/>
                <w:color w:val="auto"/>
                <w:sz w:val="22"/>
                <w:szCs w:val="22"/>
              </w:rPr>
            </w:pPr>
            <w:r w:rsidRPr="00D3130C">
              <w:rPr>
                <w:b w:val="0"/>
                <w:i/>
                <w:color w:val="auto"/>
                <w:sz w:val="22"/>
                <w:szCs w:val="22"/>
              </w:rPr>
              <w:t>S. striolatum</w:t>
            </w:r>
          </w:p>
        </w:tc>
        <w:tc>
          <w:tcPr>
            <w:tcW w:w="1045" w:type="dxa"/>
            <w:tcBorders>
              <w:left w:val="single" w:sz="4" w:space="0" w:color="auto"/>
              <w:bottom w:val="single" w:sz="4" w:space="0" w:color="auto"/>
            </w:tcBorders>
            <w:vAlign w:val="center"/>
          </w:tcPr>
          <w:p w14:paraId="3EA36CED" w14:textId="77777777" w:rsidR="00335A84" w:rsidRPr="00D3130C" w:rsidRDefault="00335A84" w:rsidP="00335A84">
            <w:pPr>
              <w:pStyle w:val="Caption"/>
              <w:keepNext/>
              <w:jc w:val="center"/>
              <w:rPr>
                <w:color w:val="auto"/>
                <w:sz w:val="22"/>
                <w:szCs w:val="22"/>
              </w:rPr>
            </w:pPr>
          </w:p>
        </w:tc>
        <w:tc>
          <w:tcPr>
            <w:tcW w:w="1074" w:type="dxa"/>
            <w:tcBorders>
              <w:bottom w:val="single" w:sz="4" w:space="0" w:color="auto"/>
            </w:tcBorders>
            <w:vAlign w:val="center"/>
          </w:tcPr>
          <w:p w14:paraId="1E96A1F5" w14:textId="1287BF86"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07" w:type="dxa"/>
            <w:tcBorders>
              <w:bottom w:val="single" w:sz="4" w:space="0" w:color="auto"/>
            </w:tcBorders>
            <w:vAlign w:val="center"/>
          </w:tcPr>
          <w:p w14:paraId="13CFF006" w14:textId="7CCB3950"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tcBorders>
              <w:bottom w:val="single" w:sz="4" w:space="0" w:color="auto"/>
            </w:tcBorders>
            <w:vAlign w:val="center"/>
          </w:tcPr>
          <w:p w14:paraId="2B37DC9D" w14:textId="1B62B6C3"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15" w:type="dxa"/>
            <w:tcBorders>
              <w:bottom w:val="single" w:sz="4" w:space="0" w:color="auto"/>
            </w:tcBorders>
            <w:vAlign w:val="center"/>
          </w:tcPr>
          <w:p w14:paraId="191742FD" w14:textId="350A24B1" w:rsidR="00335A84" w:rsidRPr="00D3130C" w:rsidRDefault="00335A84" w:rsidP="00335A84">
            <w:pPr>
              <w:pStyle w:val="Caption"/>
              <w:keepNext/>
              <w:jc w:val="center"/>
              <w:rPr>
                <w:color w:val="auto"/>
                <w:sz w:val="22"/>
                <w:szCs w:val="22"/>
              </w:rPr>
            </w:pPr>
            <w:r w:rsidRPr="00D3130C">
              <w:rPr>
                <w:color w:val="auto"/>
                <w:sz w:val="22"/>
                <w:szCs w:val="22"/>
              </w:rPr>
              <w:t>X</w:t>
            </w:r>
          </w:p>
        </w:tc>
        <w:tc>
          <w:tcPr>
            <w:tcW w:w="1138" w:type="dxa"/>
            <w:tcBorders>
              <w:bottom w:val="single" w:sz="4" w:space="0" w:color="auto"/>
            </w:tcBorders>
            <w:vAlign w:val="center"/>
          </w:tcPr>
          <w:p w14:paraId="2C71901F" w14:textId="77777777" w:rsidR="00335A84" w:rsidRPr="00D3130C" w:rsidRDefault="00335A84" w:rsidP="00335A84">
            <w:pPr>
              <w:pStyle w:val="Caption"/>
              <w:keepNext/>
              <w:jc w:val="center"/>
              <w:rPr>
                <w:color w:val="auto"/>
                <w:sz w:val="22"/>
                <w:szCs w:val="22"/>
              </w:rPr>
            </w:pPr>
          </w:p>
        </w:tc>
      </w:tr>
    </w:tbl>
    <w:p w14:paraId="3D248CFC" w14:textId="77777777" w:rsidR="00335A84" w:rsidRPr="00D3130C" w:rsidRDefault="00335A84" w:rsidP="00534B75">
      <w:pPr>
        <w:pStyle w:val="Caption"/>
        <w:keepNext/>
        <w:rPr>
          <w:b w:val="0"/>
          <w:color w:val="auto"/>
          <w:sz w:val="22"/>
          <w:szCs w:val="22"/>
        </w:rPr>
      </w:pPr>
    </w:p>
    <w:p w14:paraId="766D86E6" w14:textId="2DB9D3A2" w:rsidR="00534B75" w:rsidRPr="00D3130C" w:rsidRDefault="00534B75" w:rsidP="00955B7D">
      <w:pPr>
        <w:pStyle w:val="Caption"/>
        <w:keepNext/>
        <w:jc w:val="both"/>
        <w:rPr>
          <w:color w:val="auto"/>
          <w:sz w:val="22"/>
          <w:szCs w:val="22"/>
        </w:rPr>
      </w:pPr>
      <w:r w:rsidRPr="00D3130C">
        <w:rPr>
          <w:b w:val="0"/>
          <w:color w:val="auto"/>
          <w:sz w:val="22"/>
          <w:szCs w:val="22"/>
        </w:rPr>
        <w:t xml:space="preserve">Table </w:t>
      </w:r>
      <w:r w:rsidR="00AF2993" w:rsidRPr="00D3130C">
        <w:rPr>
          <w:b w:val="0"/>
          <w:color w:val="auto"/>
          <w:sz w:val="22"/>
          <w:szCs w:val="22"/>
        </w:rPr>
        <w:t>S2</w:t>
      </w:r>
      <w:r w:rsidRPr="00D3130C">
        <w:rPr>
          <w:color w:val="auto"/>
          <w:sz w:val="22"/>
          <w:szCs w:val="22"/>
        </w:rPr>
        <w:t xml:space="preserve"> Length-weight regression equations, where </w:t>
      </w:r>
      <w:r w:rsidRPr="00D3130C">
        <w:rPr>
          <w:i/>
          <w:color w:val="auto"/>
          <w:sz w:val="22"/>
          <w:szCs w:val="22"/>
        </w:rPr>
        <w:t xml:space="preserve">L </w:t>
      </w:r>
      <w:r w:rsidRPr="00D3130C">
        <w:rPr>
          <w:color w:val="auto"/>
          <w:sz w:val="22"/>
          <w:szCs w:val="22"/>
        </w:rPr>
        <w:t>stands for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528"/>
        <w:gridCol w:w="753"/>
      </w:tblGrid>
      <w:tr w:rsidR="00534B75" w:rsidRPr="00D3130C" w14:paraId="0B83E34B" w14:textId="77777777" w:rsidTr="00534B75">
        <w:tc>
          <w:tcPr>
            <w:tcW w:w="2235" w:type="dxa"/>
            <w:tcBorders>
              <w:top w:val="single" w:sz="4" w:space="0" w:color="auto"/>
              <w:bottom w:val="single" w:sz="4" w:space="0" w:color="auto"/>
            </w:tcBorders>
          </w:tcPr>
          <w:p w14:paraId="69C268E4" w14:textId="1F86B4FD" w:rsidR="00534B75" w:rsidRPr="00D3130C" w:rsidRDefault="00534B75" w:rsidP="00534B75">
            <w:pPr>
              <w:jc w:val="center"/>
            </w:pPr>
            <w:r w:rsidRPr="00D3130C">
              <w:t>Taxa</w:t>
            </w:r>
          </w:p>
        </w:tc>
        <w:tc>
          <w:tcPr>
            <w:tcW w:w="5528" w:type="dxa"/>
            <w:tcBorders>
              <w:top w:val="single" w:sz="4" w:space="0" w:color="auto"/>
              <w:bottom w:val="single" w:sz="4" w:space="0" w:color="auto"/>
            </w:tcBorders>
          </w:tcPr>
          <w:p w14:paraId="623EE5EB" w14:textId="0DDA1E29" w:rsidR="00534B75" w:rsidRPr="00D3130C" w:rsidRDefault="00534B75" w:rsidP="00534B75">
            <w:pPr>
              <w:jc w:val="center"/>
            </w:pPr>
            <w:r w:rsidRPr="00D3130C">
              <w:t>Regression</w:t>
            </w:r>
          </w:p>
        </w:tc>
        <w:tc>
          <w:tcPr>
            <w:tcW w:w="753" w:type="dxa"/>
            <w:tcBorders>
              <w:top w:val="single" w:sz="4" w:space="0" w:color="auto"/>
              <w:bottom w:val="single" w:sz="4" w:space="0" w:color="auto"/>
            </w:tcBorders>
          </w:tcPr>
          <w:p w14:paraId="22074236" w14:textId="03C3D2FB" w:rsidR="00534B75" w:rsidRPr="00D3130C" w:rsidRDefault="00534B75" w:rsidP="00534B75">
            <w:pPr>
              <w:jc w:val="center"/>
            </w:pPr>
            <w:r w:rsidRPr="00D3130C">
              <w:t>R</w:t>
            </w:r>
            <w:r w:rsidRPr="00D3130C">
              <w:rPr>
                <w:vertAlign w:val="superscript"/>
              </w:rPr>
              <w:t>2</w:t>
            </w:r>
          </w:p>
        </w:tc>
      </w:tr>
      <w:tr w:rsidR="00534B75" w:rsidRPr="00D3130C" w14:paraId="6967E8FF" w14:textId="77777777" w:rsidTr="00534B75">
        <w:tc>
          <w:tcPr>
            <w:tcW w:w="2235" w:type="dxa"/>
            <w:tcBorders>
              <w:top w:val="single" w:sz="4" w:space="0" w:color="auto"/>
            </w:tcBorders>
          </w:tcPr>
          <w:p w14:paraId="5DB36745" w14:textId="0A81909F" w:rsidR="00534B75" w:rsidRPr="00D3130C" w:rsidRDefault="00534B75" w:rsidP="00534B75">
            <w:pPr>
              <w:jc w:val="center"/>
              <w:rPr>
                <w:i/>
              </w:rPr>
            </w:pPr>
            <w:r w:rsidRPr="00D3130C">
              <w:rPr>
                <w:i/>
              </w:rPr>
              <w:t>Odonata</w:t>
            </w:r>
          </w:p>
        </w:tc>
        <w:tc>
          <w:tcPr>
            <w:tcW w:w="5528" w:type="dxa"/>
            <w:tcBorders>
              <w:top w:val="single" w:sz="4" w:space="0" w:color="auto"/>
            </w:tcBorders>
          </w:tcPr>
          <w:p w14:paraId="468DB6A8" w14:textId="53566B72" w:rsidR="00534B75" w:rsidRPr="00D3130C" w:rsidRDefault="00534B75" w:rsidP="00534B75">
            <w:pPr>
              <w:jc w:val="center"/>
            </w:pPr>
            <m:oMathPara>
              <m:oMath>
                <m:r>
                  <w:rPr>
                    <w:rFonts w:ascii="Cambria Math" w:hAnsi="Cambria Math"/>
                  </w:rPr>
                  <m:t>-0.63.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+0.22.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oMath>
            </m:oMathPara>
          </w:p>
        </w:tc>
        <w:tc>
          <w:tcPr>
            <w:tcW w:w="753" w:type="dxa"/>
            <w:tcBorders>
              <w:top w:val="single" w:sz="4" w:space="0" w:color="auto"/>
            </w:tcBorders>
          </w:tcPr>
          <w:p w14:paraId="45A516C9" w14:textId="3D015338" w:rsidR="00534B75" w:rsidRPr="00D3130C" w:rsidRDefault="00534B75" w:rsidP="00534B75">
            <w:pPr>
              <w:jc w:val="center"/>
            </w:pPr>
            <w:r w:rsidRPr="00D3130C">
              <w:t>0.88</w:t>
            </w:r>
          </w:p>
        </w:tc>
      </w:tr>
      <w:tr w:rsidR="00534B75" w:rsidRPr="00D3130C" w14:paraId="21CBB90C" w14:textId="77777777" w:rsidTr="00534B75">
        <w:tc>
          <w:tcPr>
            <w:tcW w:w="2235" w:type="dxa"/>
            <w:tcBorders>
              <w:bottom w:val="single" w:sz="4" w:space="0" w:color="auto"/>
            </w:tcBorders>
          </w:tcPr>
          <w:p w14:paraId="52625F85" w14:textId="2795E866" w:rsidR="00534B75" w:rsidRPr="00D3130C" w:rsidRDefault="00534B75" w:rsidP="00534B75">
            <w:pPr>
              <w:jc w:val="center"/>
              <w:rPr>
                <w:i/>
              </w:rPr>
            </w:pPr>
            <w:r w:rsidRPr="00D3130C">
              <w:rPr>
                <w:i/>
              </w:rPr>
              <w:t>Ephemeroptera</w:t>
            </w:r>
          </w:p>
        </w:tc>
        <w:tc>
          <w:tcPr>
            <w:tcW w:w="5528" w:type="dxa"/>
            <w:tcBorders>
              <w:bottom w:val="single" w:sz="4" w:space="0" w:color="auto"/>
            </w:tcBorders>
          </w:tcPr>
          <w:p w14:paraId="22F745D6" w14:textId="2A96B34A" w:rsidR="00534B75" w:rsidRPr="00D3130C" w:rsidRDefault="00CC477B" w:rsidP="00534B75">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-10.12+0.41L</m:t>
                    </m:r>
                  </m:sup>
                </m:sSup>
              </m:oMath>
            </m:oMathPara>
          </w:p>
        </w:tc>
        <w:tc>
          <w:tcPr>
            <w:tcW w:w="753" w:type="dxa"/>
            <w:tcBorders>
              <w:bottom w:val="single" w:sz="4" w:space="0" w:color="auto"/>
            </w:tcBorders>
          </w:tcPr>
          <w:p w14:paraId="033EF864" w14:textId="76E24DBA" w:rsidR="00534B75" w:rsidRPr="00D3130C" w:rsidRDefault="00534B75" w:rsidP="00534B75">
            <w:pPr>
              <w:jc w:val="center"/>
            </w:pPr>
            <w:r w:rsidRPr="00D3130C">
              <w:t>0.65</w:t>
            </w:r>
          </w:p>
        </w:tc>
      </w:tr>
    </w:tbl>
    <w:p w14:paraId="0D1C06CD" w14:textId="77777777" w:rsidR="00534B75" w:rsidRPr="00D3130C" w:rsidRDefault="00534B75"/>
    <w:p w14:paraId="06B909DD" w14:textId="1A3980C2" w:rsidR="00955B7D" w:rsidRPr="00D3130C" w:rsidRDefault="00955B7D" w:rsidP="00955B7D">
      <w:pPr>
        <w:pStyle w:val="Caption"/>
        <w:keepNext/>
        <w:rPr>
          <w:b w:val="0"/>
          <w:color w:val="auto"/>
          <w:sz w:val="22"/>
          <w:szCs w:val="22"/>
        </w:rPr>
      </w:pPr>
      <w:r w:rsidRPr="00D3130C">
        <w:rPr>
          <w:b w:val="0"/>
          <w:color w:val="auto"/>
          <w:sz w:val="22"/>
          <w:szCs w:val="22"/>
        </w:rPr>
        <w:t xml:space="preserve">Table </w:t>
      </w:r>
      <w:r w:rsidR="00F7427F" w:rsidRPr="00D3130C">
        <w:rPr>
          <w:b w:val="0"/>
          <w:color w:val="auto"/>
          <w:sz w:val="22"/>
          <w:szCs w:val="22"/>
        </w:rPr>
        <w:t>S3</w:t>
      </w:r>
      <w:r w:rsidRPr="00D3130C">
        <w:rPr>
          <w:color w:val="auto"/>
          <w:sz w:val="22"/>
          <w:szCs w:val="22"/>
        </w:rPr>
        <w:t xml:space="preserve"> S</w:t>
      </w:r>
      <w:r w:rsidR="00FC2BAC" w:rsidRPr="00D3130C">
        <w:rPr>
          <w:color w:val="auto"/>
          <w:sz w:val="22"/>
          <w:szCs w:val="22"/>
        </w:rPr>
        <w:t>harpe-Schoolfield model runs</w:t>
      </w:r>
      <w:r w:rsidRPr="00D3130C">
        <w:rPr>
          <w:color w:val="auto"/>
          <w:sz w:val="22"/>
          <w:szCs w:val="22"/>
        </w:rPr>
        <w:t xml:space="preserve"> fit.</w:t>
      </w:r>
      <w:r w:rsidR="00062163" w:rsidRPr="00D3130C">
        <w:rPr>
          <w:color w:val="auto"/>
          <w:sz w:val="22"/>
          <w:szCs w:val="22"/>
        </w:rPr>
        <w:t xml:space="preserve"> </w:t>
      </w:r>
      <w:r w:rsidR="00062163" w:rsidRPr="00D3130C">
        <w:rPr>
          <w:b w:val="0"/>
          <w:color w:val="auto"/>
          <w:sz w:val="22"/>
          <w:szCs w:val="22"/>
        </w:rPr>
        <w:t>Values calculated from 10000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673"/>
        <w:gridCol w:w="1124"/>
        <w:gridCol w:w="1354"/>
        <w:gridCol w:w="1351"/>
        <w:gridCol w:w="1117"/>
      </w:tblGrid>
      <w:tr w:rsidR="00955B7D" w:rsidRPr="00D3130C" w14:paraId="5FCD42BD" w14:textId="77777777" w:rsidTr="00F7427F">
        <w:tc>
          <w:tcPr>
            <w:tcW w:w="1897" w:type="dxa"/>
            <w:tcBorders>
              <w:top w:val="single" w:sz="4" w:space="0" w:color="auto"/>
              <w:bottom w:val="single" w:sz="4" w:space="0" w:color="auto"/>
              <w:right w:val="single" w:sz="4" w:space="0" w:color="auto"/>
            </w:tcBorders>
            <w:vAlign w:val="center"/>
          </w:tcPr>
          <w:p w14:paraId="0D048076" w14:textId="51E25029" w:rsidR="00955B7D" w:rsidRPr="00D3130C" w:rsidRDefault="000D1E5B" w:rsidP="000D1E5B">
            <w:pPr>
              <w:pStyle w:val="Caption"/>
              <w:keepNext/>
              <w:jc w:val="center"/>
              <w:rPr>
                <w:b w:val="0"/>
                <w:color w:val="auto"/>
                <w:sz w:val="24"/>
                <w:szCs w:val="24"/>
              </w:rPr>
            </w:pPr>
            <w:r w:rsidRPr="00D3130C">
              <w:rPr>
                <w:b w:val="0"/>
                <w:color w:val="auto"/>
                <w:sz w:val="24"/>
                <w:szCs w:val="24"/>
              </w:rPr>
              <w:t>Taxa</w:t>
            </w:r>
          </w:p>
        </w:tc>
        <w:tc>
          <w:tcPr>
            <w:tcW w:w="1673" w:type="dxa"/>
            <w:tcBorders>
              <w:top w:val="single" w:sz="4" w:space="0" w:color="auto"/>
              <w:left w:val="single" w:sz="4" w:space="0" w:color="auto"/>
              <w:bottom w:val="single" w:sz="4" w:space="0" w:color="auto"/>
            </w:tcBorders>
            <w:vAlign w:val="center"/>
          </w:tcPr>
          <w:p w14:paraId="00C0EEA3" w14:textId="722A1BFE" w:rsidR="00955B7D" w:rsidRPr="00D3130C" w:rsidRDefault="000D1E5B" w:rsidP="000D1E5B">
            <w:pPr>
              <w:pStyle w:val="Caption"/>
              <w:keepNext/>
              <w:jc w:val="center"/>
              <w:rPr>
                <w:b w:val="0"/>
                <w:color w:val="auto"/>
                <w:sz w:val="24"/>
                <w:szCs w:val="24"/>
              </w:rPr>
            </w:pPr>
            <w:r w:rsidRPr="00D3130C">
              <w:rPr>
                <w:b w:val="0"/>
                <w:color w:val="auto"/>
                <w:sz w:val="24"/>
                <w:szCs w:val="24"/>
              </w:rPr>
              <w:t>Mass Scaling</w:t>
            </w:r>
          </w:p>
        </w:tc>
        <w:tc>
          <w:tcPr>
            <w:tcW w:w="1124" w:type="dxa"/>
            <w:tcBorders>
              <w:top w:val="single" w:sz="4" w:space="0" w:color="auto"/>
              <w:bottom w:val="single" w:sz="4" w:space="0" w:color="auto"/>
            </w:tcBorders>
            <w:vAlign w:val="center"/>
          </w:tcPr>
          <w:p w14:paraId="048F866F" w14:textId="5480DD14" w:rsidR="00955B7D" w:rsidRPr="00D3130C" w:rsidRDefault="000D1E5B" w:rsidP="000D1E5B">
            <w:pPr>
              <w:pStyle w:val="Caption"/>
              <w:keepNext/>
              <w:jc w:val="center"/>
              <w:rPr>
                <w:b w:val="0"/>
                <w:color w:val="auto"/>
                <w:sz w:val="24"/>
                <w:szCs w:val="24"/>
              </w:rPr>
            </w:pPr>
            <w:r w:rsidRPr="00D3130C">
              <w:rPr>
                <w:b w:val="0"/>
                <w:color w:val="auto"/>
                <w:sz w:val="24"/>
                <w:szCs w:val="24"/>
              </w:rPr>
              <w:t>Site</w:t>
            </w:r>
          </w:p>
        </w:tc>
        <w:tc>
          <w:tcPr>
            <w:tcW w:w="1354" w:type="dxa"/>
            <w:tcBorders>
              <w:top w:val="single" w:sz="4" w:space="0" w:color="auto"/>
              <w:bottom w:val="single" w:sz="4" w:space="0" w:color="auto"/>
            </w:tcBorders>
            <w:vAlign w:val="center"/>
          </w:tcPr>
          <w:p w14:paraId="1125120A" w14:textId="6EAE2134" w:rsidR="00955B7D" w:rsidRPr="00D3130C" w:rsidRDefault="000D1E5B" w:rsidP="000D1E5B">
            <w:pPr>
              <w:pStyle w:val="Caption"/>
              <w:keepNext/>
              <w:jc w:val="center"/>
              <w:rPr>
                <w:b w:val="0"/>
                <w:color w:val="auto"/>
                <w:sz w:val="24"/>
                <w:szCs w:val="24"/>
              </w:rPr>
            </w:pPr>
            <w:r w:rsidRPr="00D3130C">
              <w:rPr>
                <w:b w:val="0"/>
                <w:color w:val="auto"/>
                <w:sz w:val="24"/>
                <w:szCs w:val="24"/>
              </w:rPr>
              <w:t>Mean AIC</w:t>
            </w:r>
          </w:p>
        </w:tc>
        <w:tc>
          <w:tcPr>
            <w:tcW w:w="1351" w:type="dxa"/>
            <w:tcBorders>
              <w:top w:val="single" w:sz="4" w:space="0" w:color="auto"/>
              <w:bottom w:val="single" w:sz="4" w:space="0" w:color="auto"/>
            </w:tcBorders>
            <w:vAlign w:val="center"/>
          </w:tcPr>
          <w:p w14:paraId="5631D412" w14:textId="293CB909" w:rsidR="00955B7D" w:rsidRPr="00D3130C" w:rsidRDefault="000D1E5B" w:rsidP="000D1E5B">
            <w:pPr>
              <w:pStyle w:val="Caption"/>
              <w:keepNext/>
              <w:jc w:val="center"/>
              <w:rPr>
                <w:b w:val="0"/>
                <w:color w:val="auto"/>
                <w:sz w:val="24"/>
                <w:szCs w:val="24"/>
              </w:rPr>
            </w:pPr>
            <w:r w:rsidRPr="00D3130C">
              <w:rPr>
                <w:b w:val="0"/>
                <w:color w:val="auto"/>
                <w:sz w:val="24"/>
                <w:szCs w:val="24"/>
              </w:rPr>
              <w:t>Mean BIC</w:t>
            </w:r>
          </w:p>
        </w:tc>
        <w:tc>
          <w:tcPr>
            <w:tcW w:w="1117" w:type="dxa"/>
            <w:tcBorders>
              <w:top w:val="single" w:sz="4" w:space="0" w:color="auto"/>
              <w:bottom w:val="single" w:sz="4" w:space="0" w:color="auto"/>
            </w:tcBorders>
            <w:vAlign w:val="center"/>
          </w:tcPr>
          <w:p w14:paraId="50A18738" w14:textId="103A08BD" w:rsidR="00955B7D" w:rsidRPr="00D3130C" w:rsidRDefault="00A81490" w:rsidP="000D1E5B">
            <w:pPr>
              <w:pStyle w:val="Caption"/>
              <w:keepNext/>
              <w:jc w:val="center"/>
              <w:rPr>
                <w:b w:val="0"/>
                <w:color w:val="auto"/>
                <w:sz w:val="24"/>
                <w:szCs w:val="24"/>
              </w:rPr>
            </w:pPr>
            <w:r w:rsidRPr="00D3130C">
              <w:rPr>
                <w:b w:val="0"/>
                <w:color w:val="auto"/>
                <w:sz w:val="24"/>
                <w:szCs w:val="24"/>
              </w:rPr>
              <w:t xml:space="preserve">Mean </w:t>
            </w:r>
            <w:r w:rsidR="000D1E5B" w:rsidRPr="00D3130C">
              <w:rPr>
                <w:b w:val="0"/>
                <w:color w:val="auto"/>
                <w:sz w:val="24"/>
                <w:szCs w:val="24"/>
              </w:rPr>
              <w:t>R</w:t>
            </w:r>
            <w:r w:rsidR="000D1E5B" w:rsidRPr="00D3130C">
              <w:rPr>
                <w:b w:val="0"/>
                <w:color w:val="auto"/>
                <w:sz w:val="24"/>
                <w:szCs w:val="24"/>
                <w:vertAlign w:val="superscript"/>
              </w:rPr>
              <w:t>2</w:t>
            </w:r>
          </w:p>
        </w:tc>
      </w:tr>
      <w:tr w:rsidR="000D1E5B" w:rsidRPr="00D3130C" w14:paraId="78506416" w14:textId="77777777" w:rsidTr="00F7427F">
        <w:tc>
          <w:tcPr>
            <w:tcW w:w="1897" w:type="dxa"/>
            <w:tcBorders>
              <w:top w:val="single" w:sz="4" w:space="0" w:color="auto"/>
              <w:right w:val="single" w:sz="4" w:space="0" w:color="auto"/>
            </w:tcBorders>
            <w:vAlign w:val="center"/>
          </w:tcPr>
          <w:p w14:paraId="60862CDE" w14:textId="76B7C007"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top w:val="single" w:sz="4" w:space="0" w:color="auto"/>
              <w:left w:val="single" w:sz="4" w:space="0" w:color="auto"/>
            </w:tcBorders>
            <w:vAlign w:val="center"/>
          </w:tcPr>
          <w:p w14:paraId="1674232F" w14:textId="2A29323E"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tcBorders>
              <w:top w:val="single" w:sz="4" w:space="0" w:color="auto"/>
            </w:tcBorders>
            <w:vAlign w:val="center"/>
          </w:tcPr>
          <w:p w14:paraId="00767016" w14:textId="736E1730" w:rsidR="000D1E5B" w:rsidRPr="00D3130C" w:rsidRDefault="000D1E5B"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tcBorders>
              <w:top w:val="single" w:sz="4" w:space="0" w:color="auto"/>
            </w:tcBorders>
            <w:vAlign w:val="center"/>
          </w:tcPr>
          <w:p w14:paraId="5AB69D55" w14:textId="667690A4" w:rsidR="000D1E5B" w:rsidRPr="00D3130C" w:rsidRDefault="00F7427F" w:rsidP="000D1E5B">
            <w:pPr>
              <w:pStyle w:val="Caption"/>
              <w:keepNext/>
              <w:jc w:val="center"/>
              <w:rPr>
                <w:b w:val="0"/>
                <w:color w:val="auto"/>
                <w:sz w:val="22"/>
                <w:szCs w:val="22"/>
              </w:rPr>
            </w:pPr>
            <w:r w:rsidRPr="00D3130C">
              <w:rPr>
                <w:b w:val="0"/>
                <w:color w:val="auto"/>
                <w:sz w:val="22"/>
                <w:szCs w:val="22"/>
              </w:rPr>
              <w:t>-220</w:t>
            </w:r>
          </w:p>
        </w:tc>
        <w:tc>
          <w:tcPr>
            <w:tcW w:w="1351" w:type="dxa"/>
            <w:tcBorders>
              <w:top w:val="single" w:sz="4" w:space="0" w:color="auto"/>
            </w:tcBorders>
            <w:vAlign w:val="center"/>
          </w:tcPr>
          <w:p w14:paraId="2ABEBF91" w14:textId="27B9A5A0" w:rsidR="000D1E5B" w:rsidRPr="00D3130C" w:rsidRDefault="00F7427F" w:rsidP="000D1E5B">
            <w:pPr>
              <w:pStyle w:val="Caption"/>
              <w:keepNext/>
              <w:jc w:val="center"/>
              <w:rPr>
                <w:b w:val="0"/>
                <w:color w:val="auto"/>
                <w:sz w:val="22"/>
                <w:szCs w:val="22"/>
              </w:rPr>
            </w:pPr>
            <w:r w:rsidRPr="00D3130C">
              <w:rPr>
                <w:b w:val="0"/>
                <w:color w:val="auto"/>
                <w:sz w:val="22"/>
                <w:szCs w:val="22"/>
              </w:rPr>
              <w:t>-207</w:t>
            </w:r>
          </w:p>
        </w:tc>
        <w:tc>
          <w:tcPr>
            <w:tcW w:w="1117" w:type="dxa"/>
            <w:tcBorders>
              <w:top w:val="single" w:sz="4" w:space="0" w:color="auto"/>
            </w:tcBorders>
            <w:vAlign w:val="center"/>
          </w:tcPr>
          <w:p w14:paraId="72C7DC03" w14:textId="1D6DF748"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35D661B3" w14:textId="77777777" w:rsidTr="00F7427F">
        <w:tc>
          <w:tcPr>
            <w:tcW w:w="1897" w:type="dxa"/>
            <w:tcBorders>
              <w:right w:val="single" w:sz="4" w:space="0" w:color="auto"/>
            </w:tcBorders>
            <w:vAlign w:val="center"/>
          </w:tcPr>
          <w:p w14:paraId="3F1C89B7" w14:textId="0B2B4811"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4DC16B5" w14:textId="097938E6"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4A6006CE" w14:textId="617C7509"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0F1D9A3" w14:textId="6D97D4A4" w:rsidR="000D1E5B" w:rsidRPr="00D3130C" w:rsidRDefault="00F7427F" w:rsidP="000D1E5B">
            <w:pPr>
              <w:pStyle w:val="Caption"/>
              <w:keepNext/>
              <w:jc w:val="center"/>
              <w:rPr>
                <w:b w:val="0"/>
                <w:color w:val="auto"/>
                <w:sz w:val="22"/>
                <w:szCs w:val="22"/>
              </w:rPr>
            </w:pPr>
            <w:r w:rsidRPr="00D3130C">
              <w:rPr>
                <w:b w:val="0"/>
                <w:color w:val="auto"/>
                <w:sz w:val="22"/>
                <w:szCs w:val="22"/>
              </w:rPr>
              <w:t>-192</w:t>
            </w:r>
          </w:p>
        </w:tc>
        <w:tc>
          <w:tcPr>
            <w:tcW w:w="1351" w:type="dxa"/>
            <w:vAlign w:val="center"/>
          </w:tcPr>
          <w:p w14:paraId="39372306" w14:textId="1813AC51" w:rsidR="000D1E5B" w:rsidRPr="00D3130C" w:rsidRDefault="00F7427F" w:rsidP="000D1E5B">
            <w:pPr>
              <w:pStyle w:val="Caption"/>
              <w:keepNext/>
              <w:jc w:val="center"/>
              <w:rPr>
                <w:b w:val="0"/>
                <w:color w:val="auto"/>
                <w:sz w:val="22"/>
                <w:szCs w:val="22"/>
              </w:rPr>
            </w:pPr>
            <w:r w:rsidRPr="00D3130C">
              <w:rPr>
                <w:b w:val="0"/>
                <w:color w:val="auto"/>
                <w:sz w:val="22"/>
                <w:szCs w:val="22"/>
              </w:rPr>
              <w:t>-178</w:t>
            </w:r>
          </w:p>
        </w:tc>
        <w:tc>
          <w:tcPr>
            <w:tcW w:w="1117" w:type="dxa"/>
            <w:vAlign w:val="center"/>
          </w:tcPr>
          <w:p w14:paraId="13476ABC" w14:textId="1EB4369C" w:rsidR="000D1E5B"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0D1E5B" w:rsidRPr="00D3130C" w14:paraId="3AA57F99" w14:textId="77777777" w:rsidTr="00F7427F">
        <w:tc>
          <w:tcPr>
            <w:tcW w:w="1897" w:type="dxa"/>
            <w:tcBorders>
              <w:right w:val="single" w:sz="4" w:space="0" w:color="auto"/>
            </w:tcBorders>
            <w:vAlign w:val="center"/>
          </w:tcPr>
          <w:p w14:paraId="7C6EDABA" w14:textId="24FA6296"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3CA1572" w14:textId="33833B3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3AA58444" w14:textId="7EA2C9FC"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7ACFF3F9" w14:textId="74C59B73" w:rsidR="000D1E5B" w:rsidRPr="00D3130C" w:rsidRDefault="00F7427F" w:rsidP="000D1E5B">
            <w:pPr>
              <w:pStyle w:val="Caption"/>
              <w:keepNext/>
              <w:jc w:val="center"/>
              <w:rPr>
                <w:b w:val="0"/>
                <w:color w:val="auto"/>
                <w:sz w:val="22"/>
                <w:szCs w:val="22"/>
              </w:rPr>
            </w:pPr>
            <w:r w:rsidRPr="00D3130C">
              <w:rPr>
                <w:b w:val="0"/>
                <w:color w:val="auto"/>
                <w:sz w:val="22"/>
                <w:szCs w:val="22"/>
              </w:rPr>
              <w:t>-109</w:t>
            </w:r>
          </w:p>
        </w:tc>
        <w:tc>
          <w:tcPr>
            <w:tcW w:w="1351" w:type="dxa"/>
            <w:vAlign w:val="center"/>
          </w:tcPr>
          <w:p w14:paraId="16CF9E68" w14:textId="45C653F3" w:rsidR="000D1E5B" w:rsidRPr="00D3130C" w:rsidRDefault="00F7427F" w:rsidP="000D1E5B">
            <w:pPr>
              <w:pStyle w:val="Caption"/>
              <w:keepNext/>
              <w:jc w:val="center"/>
              <w:rPr>
                <w:b w:val="0"/>
                <w:color w:val="auto"/>
                <w:sz w:val="22"/>
                <w:szCs w:val="22"/>
              </w:rPr>
            </w:pPr>
            <w:r w:rsidRPr="00D3130C">
              <w:rPr>
                <w:b w:val="0"/>
                <w:color w:val="auto"/>
                <w:sz w:val="22"/>
                <w:szCs w:val="22"/>
              </w:rPr>
              <w:t>-96</w:t>
            </w:r>
          </w:p>
        </w:tc>
        <w:tc>
          <w:tcPr>
            <w:tcW w:w="1117" w:type="dxa"/>
            <w:vAlign w:val="center"/>
          </w:tcPr>
          <w:p w14:paraId="35FCB481" w14:textId="029FD405" w:rsidR="000D1E5B" w:rsidRPr="00D3130C" w:rsidRDefault="00A81490" w:rsidP="000D1E5B">
            <w:pPr>
              <w:pStyle w:val="Caption"/>
              <w:keepNext/>
              <w:jc w:val="center"/>
              <w:rPr>
                <w:b w:val="0"/>
                <w:color w:val="auto"/>
                <w:sz w:val="22"/>
                <w:szCs w:val="22"/>
              </w:rPr>
            </w:pPr>
            <w:r w:rsidRPr="00D3130C">
              <w:rPr>
                <w:b w:val="0"/>
                <w:color w:val="auto"/>
                <w:sz w:val="22"/>
                <w:szCs w:val="22"/>
              </w:rPr>
              <w:t>0.11</w:t>
            </w:r>
          </w:p>
        </w:tc>
      </w:tr>
      <w:tr w:rsidR="000D1E5B" w:rsidRPr="00D3130C" w14:paraId="386F3185" w14:textId="77777777" w:rsidTr="00F7427F">
        <w:tc>
          <w:tcPr>
            <w:tcW w:w="1897" w:type="dxa"/>
            <w:tcBorders>
              <w:right w:val="single" w:sz="4" w:space="0" w:color="auto"/>
            </w:tcBorders>
            <w:vAlign w:val="center"/>
          </w:tcPr>
          <w:p w14:paraId="7A1CD60A" w14:textId="34A4D2FC"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3F4C2615" w14:textId="4C83A953"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75DD58F" w14:textId="462BC215"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15D6B84D" w14:textId="5BE97EFD" w:rsidR="000D1E5B" w:rsidRPr="00D3130C" w:rsidRDefault="00F7427F" w:rsidP="000D1E5B">
            <w:pPr>
              <w:pStyle w:val="Caption"/>
              <w:keepNext/>
              <w:jc w:val="center"/>
              <w:rPr>
                <w:b w:val="0"/>
                <w:color w:val="auto"/>
                <w:sz w:val="22"/>
                <w:szCs w:val="22"/>
              </w:rPr>
            </w:pPr>
            <w:r w:rsidRPr="00D3130C">
              <w:rPr>
                <w:b w:val="0"/>
                <w:color w:val="auto"/>
                <w:sz w:val="22"/>
                <w:szCs w:val="22"/>
              </w:rPr>
              <w:t>-387</w:t>
            </w:r>
          </w:p>
        </w:tc>
        <w:tc>
          <w:tcPr>
            <w:tcW w:w="1351" w:type="dxa"/>
            <w:vAlign w:val="center"/>
          </w:tcPr>
          <w:p w14:paraId="69692448" w14:textId="648F77C7" w:rsidR="000D1E5B" w:rsidRPr="00D3130C" w:rsidRDefault="00F7427F" w:rsidP="000D1E5B">
            <w:pPr>
              <w:pStyle w:val="Caption"/>
              <w:keepNext/>
              <w:jc w:val="center"/>
              <w:rPr>
                <w:b w:val="0"/>
                <w:color w:val="auto"/>
                <w:sz w:val="22"/>
                <w:szCs w:val="22"/>
              </w:rPr>
            </w:pPr>
            <w:r w:rsidRPr="00D3130C">
              <w:rPr>
                <w:b w:val="0"/>
                <w:color w:val="auto"/>
                <w:sz w:val="22"/>
                <w:szCs w:val="22"/>
              </w:rPr>
              <w:t>-372</w:t>
            </w:r>
          </w:p>
        </w:tc>
        <w:tc>
          <w:tcPr>
            <w:tcW w:w="1117" w:type="dxa"/>
            <w:vAlign w:val="center"/>
          </w:tcPr>
          <w:p w14:paraId="01A1D4D9" w14:textId="48957305" w:rsidR="000D1E5B" w:rsidRPr="00D3130C" w:rsidRDefault="00A81490" w:rsidP="000D1E5B">
            <w:pPr>
              <w:pStyle w:val="Caption"/>
              <w:keepNext/>
              <w:jc w:val="center"/>
              <w:rPr>
                <w:b w:val="0"/>
                <w:color w:val="auto"/>
                <w:sz w:val="22"/>
                <w:szCs w:val="22"/>
              </w:rPr>
            </w:pPr>
            <w:r w:rsidRPr="00D3130C">
              <w:rPr>
                <w:b w:val="0"/>
                <w:color w:val="auto"/>
                <w:sz w:val="22"/>
                <w:szCs w:val="22"/>
              </w:rPr>
              <w:t>0.26</w:t>
            </w:r>
          </w:p>
        </w:tc>
      </w:tr>
      <w:tr w:rsidR="000D1E5B" w:rsidRPr="00D3130C" w14:paraId="297938A6" w14:textId="77777777" w:rsidTr="00F7427F">
        <w:tc>
          <w:tcPr>
            <w:tcW w:w="1897" w:type="dxa"/>
            <w:tcBorders>
              <w:right w:val="single" w:sz="4" w:space="0" w:color="auto"/>
            </w:tcBorders>
            <w:vAlign w:val="center"/>
          </w:tcPr>
          <w:p w14:paraId="1CCB86FF" w14:textId="323EEAC2"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4706B51C" w14:textId="7203AC67"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75ED028" w14:textId="17C16B16"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3B647855" w14:textId="199EE1F6" w:rsidR="000D1E5B" w:rsidRPr="00D3130C" w:rsidRDefault="000462DD"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18691AA4" w14:textId="7E22D6FF" w:rsidR="000D1E5B" w:rsidRPr="00D3130C" w:rsidRDefault="000462DD" w:rsidP="000D1E5B">
            <w:pPr>
              <w:pStyle w:val="Caption"/>
              <w:keepNext/>
              <w:jc w:val="center"/>
              <w:rPr>
                <w:b w:val="0"/>
                <w:color w:val="auto"/>
                <w:sz w:val="22"/>
                <w:szCs w:val="22"/>
              </w:rPr>
            </w:pPr>
            <w:r w:rsidRPr="00D3130C">
              <w:rPr>
                <w:b w:val="0"/>
                <w:color w:val="auto"/>
                <w:sz w:val="22"/>
                <w:szCs w:val="22"/>
              </w:rPr>
              <w:t>1</w:t>
            </w:r>
          </w:p>
        </w:tc>
        <w:tc>
          <w:tcPr>
            <w:tcW w:w="1117" w:type="dxa"/>
            <w:vAlign w:val="center"/>
          </w:tcPr>
          <w:p w14:paraId="132FBD2E" w14:textId="286A714B" w:rsidR="000D1E5B" w:rsidRPr="00D3130C" w:rsidRDefault="00A81490" w:rsidP="000D1E5B">
            <w:pPr>
              <w:pStyle w:val="Caption"/>
              <w:keepNext/>
              <w:jc w:val="center"/>
              <w:rPr>
                <w:b w:val="0"/>
                <w:color w:val="auto"/>
                <w:sz w:val="22"/>
                <w:szCs w:val="22"/>
              </w:rPr>
            </w:pPr>
            <w:r w:rsidRPr="00D3130C">
              <w:rPr>
                <w:b w:val="0"/>
                <w:color w:val="auto"/>
                <w:sz w:val="22"/>
                <w:szCs w:val="22"/>
              </w:rPr>
              <w:t>0.60</w:t>
            </w:r>
          </w:p>
        </w:tc>
      </w:tr>
      <w:tr w:rsidR="000D1E5B" w:rsidRPr="00D3130C" w14:paraId="0705551D" w14:textId="77777777" w:rsidTr="00F7427F">
        <w:tc>
          <w:tcPr>
            <w:tcW w:w="1897" w:type="dxa"/>
            <w:tcBorders>
              <w:right w:val="single" w:sz="4" w:space="0" w:color="auto"/>
            </w:tcBorders>
            <w:vAlign w:val="center"/>
          </w:tcPr>
          <w:p w14:paraId="2A7EEEDB" w14:textId="32C0ECD1"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29E0406" w14:textId="11F9EC73"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30D4A6C" w14:textId="7235DB18"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0FECEED3" w14:textId="6F610FE5" w:rsidR="000D1E5B" w:rsidRPr="00D3130C" w:rsidRDefault="00F7427F" w:rsidP="000D1E5B">
            <w:pPr>
              <w:pStyle w:val="Caption"/>
              <w:keepNext/>
              <w:jc w:val="center"/>
              <w:rPr>
                <w:b w:val="0"/>
                <w:color w:val="auto"/>
                <w:sz w:val="22"/>
                <w:szCs w:val="22"/>
              </w:rPr>
            </w:pPr>
            <w:r w:rsidRPr="00D3130C">
              <w:rPr>
                <w:b w:val="0"/>
                <w:color w:val="auto"/>
                <w:sz w:val="22"/>
                <w:szCs w:val="22"/>
              </w:rPr>
              <w:t>25</w:t>
            </w:r>
          </w:p>
        </w:tc>
        <w:tc>
          <w:tcPr>
            <w:tcW w:w="1351" w:type="dxa"/>
            <w:vAlign w:val="center"/>
          </w:tcPr>
          <w:p w14:paraId="0F92C31C" w14:textId="79ABC690" w:rsidR="000D1E5B" w:rsidRPr="00D3130C" w:rsidRDefault="00F7427F" w:rsidP="000D1E5B">
            <w:pPr>
              <w:pStyle w:val="Caption"/>
              <w:keepNext/>
              <w:jc w:val="center"/>
              <w:rPr>
                <w:b w:val="0"/>
                <w:color w:val="auto"/>
                <w:sz w:val="22"/>
                <w:szCs w:val="22"/>
              </w:rPr>
            </w:pPr>
            <w:r w:rsidRPr="00D3130C">
              <w:rPr>
                <w:b w:val="0"/>
                <w:color w:val="auto"/>
                <w:sz w:val="22"/>
                <w:szCs w:val="22"/>
              </w:rPr>
              <w:t>37</w:t>
            </w:r>
          </w:p>
        </w:tc>
        <w:tc>
          <w:tcPr>
            <w:tcW w:w="1117" w:type="dxa"/>
            <w:vAlign w:val="center"/>
          </w:tcPr>
          <w:p w14:paraId="0C53D454" w14:textId="490FC205" w:rsidR="000D1E5B" w:rsidRPr="00D3130C" w:rsidRDefault="00A81490" w:rsidP="000D1E5B">
            <w:pPr>
              <w:pStyle w:val="Caption"/>
              <w:keepNext/>
              <w:jc w:val="center"/>
              <w:rPr>
                <w:b w:val="0"/>
                <w:color w:val="auto"/>
                <w:sz w:val="22"/>
                <w:szCs w:val="22"/>
              </w:rPr>
            </w:pPr>
            <w:r w:rsidRPr="00D3130C">
              <w:rPr>
                <w:b w:val="0"/>
                <w:color w:val="auto"/>
                <w:sz w:val="22"/>
                <w:szCs w:val="22"/>
              </w:rPr>
              <w:t>0.71</w:t>
            </w:r>
          </w:p>
        </w:tc>
      </w:tr>
      <w:tr w:rsidR="000D1E5B" w:rsidRPr="00D3130C" w14:paraId="184237F1" w14:textId="77777777" w:rsidTr="00F7427F">
        <w:tc>
          <w:tcPr>
            <w:tcW w:w="1897" w:type="dxa"/>
            <w:tcBorders>
              <w:right w:val="single" w:sz="4" w:space="0" w:color="auto"/>
            </w:tcBorders>
            <w:vAlign w:val="center"/>
          </w:tcPr>
          <w:p w14:paraId="729EEEA8" w14:textId="2E49EDAF"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6369AEA" w14:textId="3BF0A329"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07E1F4D4" w14:textId="17231917"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27A1920" w14:textId="3ACD834F" w:rsidR="000D1E5B" w:rsidRPr="00D3130C" w:rsidRDefault="00F7427F" w:rsidP="000D1E5B">
            <w:pPr>
              <w:pStyle w:val="Caption"/>
              <w:keepNext/>
              <w:jc w:val="center"/>
              <w:rPr>
                <w:b w:val="0"/>
                <w:color w:val="auto"/>
                <w:sz w:val="22"/>
                <w:szCs w:val="22"/>
              </w:rPr>
            </w:pPr>
            <w:r w:rsidRPr="00D3130C">
              <w:rPr>
                <w:b w:val="0"/>
                <w:color w:val="auto"/>
                <w:sz w:val="22"/>
                <w:szCs w:val="22"/>
              </w:rPr>
              <w:t>91</w:t>
            </w:r>
          </w:p>
        </w:tc>
        <w:tc>
          <w:tcPr>
            <w:tcW w:w="1351" w:type="dxa"/>
            <w:vAlign w:val="center"/>
          </w:tcPr>
          <w:p w14:paraId="21228544" w14:textId="793331E1" w:rsidR="000D1E5B" w:rsidRPr="00D3130C" w:rsidRDefault="00F7427F" w:rsidP="000D1E5B">
            <w:pPr>
              <w:pStyle w:val="Caption"/>
              <w:keepNext/>
              <w:jc w:val="center"/>
              <w:rPr>
                <w:b w:val="0"/>
                <w:color w:val="auto"/>
                <w:sz w:val="22"/>
                <w:szCs w:val="22"/>
              </w:rPr>
            </w:pPr>
            <w:r w:rsidRPr="00D3130C">
              <w:rPr>
                <w:b w:val="0"/>
                <w:color w:val="auto"/>
                <w:sz w:val="22"/>
                <w:szCs w:val="22"/>
              </w:rPr>
              <w:t>105</w:t>
            </w:r>
          </w:p>
        </w:tc>
        <w:tc>
          <w:tcPr>
            <w:tcW w:w="1117" w:type="dxa"/>
            <w:vAlign w:val="center"/>
          </w:tcPr>
          <w:p w14:paraId="445F54BA" w14:textId="2490C4CE" w:rsidR="000D1E5B" w:rsidRPr="00D3130C" w:rsidRDefault="00A81490" w:rsidP="000D1E5B">
            <w:pPr>
              <w:pStyle w:val="Caption"/>
              <w:keepNext/>
              <w:jc w:val="center"/>
              <w:rPr>
                <w:b w:val="0"/>
                <w:color w:val="auto"/>
                <w:sz w:val="22"/>
                <w:szCs w:val="22"/>
              </w:rPr>
            </w:pPr>
            <w:r w:rsidRPr="00D3130C">
              <w:rPr>
                <w:b w:val="0"/>
                <w:color w:val="auto"/>
                <w:sz w:val="22"/>
                <w:szCs w:val="22"/>
              </w:rPr>
              <w:t>0.48</w:t>
            </w:r>
          </w:p>
        </w:tc>
      </w:tr>
      <w:tr w:rsidR="000D1E5B" w:rsidRPr="00D3130C" w14:paraId="665D2E80" w14:textId="77777777" w:rsidTr="00F7427F">
        <w:tc>
          <w:tcPr>
            <w:tcW w:w="1897" w:type="dxa"/>
            <w:tcBorders>
              <w:right w:val="single" w:sz="4" w:space="0" w:color="auto"/>
            </w:tcBorders>
            <w:vAlign w:val="center"/>
          </w:tcPr>
          <w:p w14:paraId="3F68E042" w14:textId="653031A8"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570174C" w14:textId="19B03C41"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283A97DA" w14:textId="38863417" w:rsidR="000D1E5B" w:rsidRPr="00D3130C" w:rsidRDefault="000D1E5B"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6AE0467B" w14:textId="5D42069E" w:rsidR="000D1E5B" w:rsidRPr="00D3130C" w:rsidRDefault="00F7427F" w:rsidP="000D1E5B">
            <w:pPr>
              <w:pStyle w:val="Caption"/>
              <w:keepNext/>
              <w:jc w:val="center"/>
              <w:rPr>
                <w:b w:val="0"/>
                <w:color w:val="auto"/>
                <w:sz w:val="22"/>
                <w:szCs w:val="22"/>
              </w:rPr>
            </w:pPr>
            <w:r w:rsidRPr="00D3130C">
              <w:rPr>
                <w:b w:val="0"/>
                <w:color w:val="auto"/>
                <w:sz w:val="22"/>
                <w:szCs w:val="22"/>
              </w:rPr>
              <w:t>2</w:t>
            </w:r>
          </w:p>
        </w:tc>
        <w:tc>
          <w:tcPr>
            <w:tcW w:w="1351" w:type="dxa"/>
            <w:vAlign w:val="center"/>
          </w:tcPr>
          <w:p w14:paraId="38FCD70B" w14:textId="4904C293" w:rsidR="000D1E5B" w:rsidRPr="00D3130C" w:rsidRDefault="00F7427F" w:rsidP="000D1E5B">
            <w:pPr>
              <w:pStyle w:val="Caption"/>
              <w:keepNext/>
              <w:jc w:val="center"/>
              <w:rPr>
                <w:b w:val="0"/>
                <w:color w:val="auto"/>
                <w:sz w:val="22"/>
                <w:szCs w:val="22"/>
              </w:rPr>
            </w:pPr>
            <w:r w:rsidRPr="00D3130C">
              <w:rPr>
                <w:b w:val="0"/>
                <w:color w:val="auto"/>
                <w:sz w:val="22"/>
                <w:szCs w:val="22"/>
              </w:rPr>
              <w:t>12</w:t>
            </w:r>
          </w:p>
        </w:tc>
        <w:tc>
          <w:tcPr>
            <w:tcW w:w="1117" w:type="dxa"/>
            <w:vAlign w:val="center"/>
          </w:tcPr>
          <w:p w14:paraId="56D28C4C" w14:textId="7C931C0B"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03229063" w14:textId="77777777" w:rsidTr="00F7427F">
        <w:tc>
          <w:tcPr>
            <w:tcW w:w="1897" w:type="dxa"/>
            <w:tcBorders>
              <w:right w:val="single" w:sz="4" w:space="0" w:color="auto"/>
            </w:tcBorders>
            <w:vAlign w:val="center"/>
          </w:tcPr>
          <w:p w14:paraId="1FCDDE1C" w14:textId="04EDE721"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37CEAA72" w14:textId="190453B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0E6D9BD4" w14:textId="0F891AB1" w:rsidR="000D1E5B" w:rsidRPr="00D3130C" w:rsidRDefault="000D1E5B"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1DFFC146" w14:textId="7F4F4E70" w:rsidR="000D1E5B" w:rsidRPr="00D3130C" w:rsidRDefault="000462DD"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77A6692D" w14:textId="2081281C" w:rsidR="000D1E5B" w:rsidRPr="00D3130C" w:rsidRDefault="000462DD" w:rsidP="000D1E5B">
            <w:pPr>
              <w:pStyle w:val="Caption"/>
              <w:keepNext/>
              <w:jc w:val="center"/>
              <w:rPr>
                <w:b w:val="0"/>
                <w:color w:val="auto"/>
                <w:sz w:val="22"/>
                <w:szCs w:val="22"/>
              </w:rPr>
            </w:pPr>
            <w:r w:rsidRPr="00D3130C">
              <w:rPr>
                <w:b w:val="0"/>
                <w:color w:val="auto"/>
                <w:sz w:val="22"/>
                <w:szCs w:val="22"/>
              </w:rPr>
              <w:t>25</w:t>
            </w:r>
          </w:p>
        </w:tc>
        <w:tc>
          <w:tcPr>
            <w:tcW w:w="1117" w:type="dxa"/>
            <w:vAlign w:val="center"/>
          </w:tcPr>
          <w:p w14:paraId="461DDFE1" w14:textId="32A7D738" w:rsidR="000D1E5B" w:rsidRPr="00D3130C" w:rsidRDefault="00A81490" w:rsidP="000D1E5B">
            <w:pPr>
              <w:pStyle w:val="Caption"/>
              <w:keepNext/>
              <w:jc w:val="center"/>
              <w:rPr>
                <w:b w:val="0"/>
                <w:color w:val="auto"/>
                <w:sz w:val="22"/>
                <w:szCs w:val="22"/>
              </w:rPr>
            </w:pPr>
            <w:r w:rsidRPr="00D3130C">
              <w:rPr>
                <w:b w:val="0"/>
                <w:color w:val="auto"/>
                <w:sz w:val="22"/>
                <w:szCs w:val="22"/>
              </w:rPr>
              <w:t>0.01</w:t>
            </w:r>
          </w:p>
        </w:tc>
      </w:tr>
      <w:tr w:rsidR="000D1E5B" w:rsidRPr="00D3130C" w14:paraId="5060CC56" w14:textId="77777777" w:rsidTr="00F7427F">
        <w:tc>
          <w:tcPr>
            <w:tcW w:w="1897" w:type="dxa"/>
            <w:tcBorders>
              <w:right w:val="single" w:sz="4" w:space="0" w:color="auto"/>
            </w:tcBorders>
            <w:vAlign w:val="center"/>
          </w:tcPr>
          <w:p w14:paraId="6009CAAE" w14:textId="35C8A273"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72B14F33" w14:textId="560C85F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17384E24" w14:textId="19D1C4F5"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61A833B" w14:textId="2AFAC22F" w:rsidR="000D1E5B" w:rsidRPr="00D3130C" w:rsidRDefault="000462DD" w:rsidP="000D1E5B">
            <w:pPr>
              <w:pStyle w:val="Caption"/>
              <w:keepNext/>
              <w:jc w:val="center"/>
              <w:rPr>
                <w:b w:val="0"/>
                <w:color w:val="auto"/>
                <w:sz w:val="22"/>
                <w:szCs w:val="22"/>
              </w:rPr>
            </w:pPr>
            <w:r w:rsidRPr="00D3130C">
              <w:rPr>
                <w:b w:val="0"/>
                <w:color w:val="auto"/>
                <w:sz w:val="22"/>
                <w:szCs w:val="22"/>
              </w:rPr>
              <w:t>152</w:t>
            </w:r>
          </w:p>
        </w:tc>
        <w:tc>
          <w:tcPr>
            <w:tcW w:w="1351" w:type="dxa"/>
            <w:vAlign w:val="center"/>
          </w:tcPr>
          <w:p w14:paraId="22296B91" w14:textId="70F852C6" w:rsidR="000D1E5B" w:rsidRPr="00D3130C" w:rsidRDefault="000462DD" w:rsidP="000D1E5B">
            <w:pPr>
              <w:pStyle w:val="Caption"/>
              <w:keepNext/>
              <w:jc w:val="center"/>
              <w:rPr>
                <w:b w:val="0"/>
                <w:color w:val="auto"/>
                <w:sz w:val="22"/>
                <w:szCs w:val="22"/>
              </w:rPr>
            </w:pPr>
            <w:r w:rsidRPr="00D3130C">
              <w:rPr>
                <w:b w:val="0"/>
                <w:color w:val="auto"/>
                <w:sz w:val="22"/>
                <w:szCs w:val="22"/>
              </w:rPr>
              <w:t>165</w:t>
            </w:r>
          </w:p>
        </w:tc>
        <w:tc>
          <w:tcPr>
            <w:tcW w:w="1117" w:type="dxa"/>
            <w:vAlign w:val="center"/>
          </w:tcPr>
          <w:p w14:paraId="2A105A31" w14:textId="6BF857AF" w:rsidR="000D1E5B"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0D1E5B" w:rsidRPr="00D3130C" w14:paraId="3E1762C6" w14:textId="77777777" w:rsidTr="00F7427F">
        <w:tc>
          <w:tcPr>
            <w:tcW w:w="1897" w:type="dxa"/>
            <w:tcBorders>
              <w:right w:val="single" w:sz="4" w:space="0" w:color="auto"/>
            </w:tcBorders>
            <w:vAlign w:val="center"/>
          </w:tcPr>
          <w:p w14:paraId="2C8BE479" w14:textId="6D0CD7DD"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0DC8B8A6" w14:textId="397C69EA"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8605EBE" w14:textId="1F7D9783"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541F7FD4" w14:textId="00F0D251" w:rsidR="000D1E5B" w:rsidRPr="00D3130C" w:rsidRDefault="000462DD" w:rsidP="000D1E5B">
            <w:pPr>
              <w:pStyle w:val="Caption"/>
              <w:keepNext/>
              <w:jc w:val="center"/>
              <w:rPr>
                <w:b w:val="0"/>
                <w:color w:val="auto"/>
                <w:sz w:val="22"/>
                <w:szCs w:val="22"/>
              </w:rPr>
            </w:pPr>
            <w:r w:rsidRPr="00D3130C">
              <w:rPr>
                <w:b w:val="0"/>
                <w:color w:val="auto"/>
                <w:sz w:val="22"/>
                <w:szCs w:val="22"/>
              </w:rPr>
              <w:t>-29</w:t>
            </w:r>
          </w:p>
        </w:tc>
        <w:tc>
          <w:tcPr>
            <w:tcW w:w="1351" w:type="dxa"/>
            <w:vAlign w:val="center"/>
          </w:tcPr>
          <w:p w14:paraId="5777DBEE" w14:textId="31C12553" w:rsidR="000D1E5B" w:rsidRPr="00D3130C" w:rsidRDefault="000462DD" w:rsidP="000D1E5B">
            <w:pPr>
              <w:pStyle w:val="Caption"/>
              <w:keepNext/>
              <w:jc w:val="center"/>
              <w:rPr>
                <w:b w:val="0"/>
                <w:color w:val="auto"/>
                <w:sz w:val="22"/>
                <w:szCs w:val="22"/>
              </w:rPr>
            </w:pPr>
            <w:r w:rsidRPr="00D3130C">
              <w:rPr>
                <w:b w:val="0"/>
                <w:color w:val="auto"/>
                <w:sz w:val="22"/>
                <w:szCs w:val="22"/>
              </w:rPr>
              <w:t>-18</w:t>
            </w:r>
          </w:p>
        </w:tc>
        <w:tc>
          <w:tcPr>
            <w:tcW w:w="1117" w:type="dxa"/>
            <w:vAlign w:val="center"/>
          </w:tcPr>
          <w:p w14:paraId="2C3D133A" w14:textId="3148B455" w:rsidR="000D1E5B" w:rsidRPr="00D3130C" w:rsidRDefault="00A81490" w:rsidP="000D1E5B">
            <w:pPr>
              <w:pStyle w:val="Caption"/>
              <w:keepNext/>
              <w:jc w:val="center"/>
              <w:rPr>
                <w:b w:val="0"/>
                <w:color w:val="auto"/>
                <w:sz w:val="22"/>
                <w:szCs w:val="22"/>
              </w:rPr>
            </w:pPr>
            <w:r w:rsidRPr="00D3130C">
              <w:rPr>
                <w:b w:val="0"/>
                <w:color w:val="auto"/>
                <w:sz w:val="22"/>
                <w:szCs w:val="22"/>
              </w:rPr>
              <w:t>0.21</w:t>
            </w:r>
          </w:p>
        </w:tc>
      </w:tr>
      <w:tr w:rsidR="000D1E5B" w:rsidRPr="00D3130C" w14:paraId="3FBD9A75" w14:textId="77777777" w:rsidTr="00F7427F">
        <w:tc>
          <w:tcPr>
            <w:tcW w:w="1897" w:type="dxa"/>
            <w:tcBorders>
              <w:right w:val="single" w:sz="4" w:space="0" w:color="auto"/>
            </w:tcBorders>
            <w:vAlign w:val="center"/>
          </w:tcPr>
          <w:p w14:paraId="22352371" w14:textId="20C21B12"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B9D73E6" w14:textId="74F8024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12743432" w14:textId="302A5262"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F031C89" w14:textId="2E8149D6" w:rsidR="000D1E5B" w:rsidRPr="00D3130C" w:rsidRDefault="000462DD" w:rsidP="000D1E5B">
            <w:pPr>
              <w:pStyle w:val="Caption"/>
              <w:keepNext/>
              <w:jc w:val="center"/>
              <w:rPr>
                <w:b w:val="0"/>
                <w:color w:val="auto"/>
                <w:sz w:val="22"/>
                <w:szCs w:val="22"/>
              </w:rPr>
            </w:pPr>
            <w:r w:rsidRPr="00D3130C">
              <w:rPr>
                <w:b w:val="0"/>
                <w:color w:val="auto"/>
                <w:sz w:val="22"/>
                <w:szCs w:val="22"/>
              </w:rPr>
              <w:t>300</w:t>
            </w:r>
          </w:p>
        </w:tc>
        <w:tc>
          <w:tcPr>
            <w:tcW w:w="1351" w:type="dxa"/>
            <w:vAlign w:val="center"/>
          </w:tcPr>
          <w:p w14:paraId="056A7A5B" w14:textId="0168DA09" w:rsidR="000D1E5B" w:rsidRPr="00D3130C" w:rsidRDefault="000462DD" w:rsidP="000D1E5B">
            <w:pPr>
              <w:pStyle w:val="Caption"/>
              <w:keepNext/>
              <w:jc w:val="center"/>
              <w:rPr>
                <w:b w:val="0"/>
                <w:color w:val="auto"/>
                <w:sz w:val="22"/>
                <w:szCs w:val="22"/>
              </w:rPr>
            </w:pPr>
            <w:r w:rsidRPr="00D3130C">
              <w:rPr>
                <w:b w:val="0"/>
                <w:color w:val="auto"/>
                <w:sz w:val="22"/>
                <w:szCs w:val="22"/>
              </w:rPr>
              <w:t>314</w:t>
            </w:r>
          </w:p>
        </w:tc>
        <w:tc>
          <w:tcPr>
            <w:tcW w:w="1117" w:type="dxa"/>
            <w:vAlign w:val="center"/>
          </w:tcPr>
          <w:p w14:paraId="60E4AC94" w14:textId="4D3B001D" w:rsidR="000D1E5B" w:rsidRPr="00D3130C" w:rsidRDefault="00A81490" w:rsidP="000D1E5B">
            <w:pPr>
              <w:pStyle w:val="Caption"/>
              <w:keepNext/>
              <w:jc w:val="center"/>
              <w:rPr>
                <w:b w:val="0"/>
                <w:color w:val="auto"/>
                <w:sz w:val="22"/>
                <w:szCs w:val="22"/>
              </w:rPr>
            </w:pPr>
            <w:r w:rsidRPr="00D3130C">
              <w:rPr>
                <w:b w:val="0"/>
                <w:color w:val="auto"/>
                <w:sz w:val="22"/>
                <w:szCs w:val="22"/>
              </w:rPr>
              <w:t>0.36</w:t>
            </w:r>
          </w:p>
        </w:tc>
      </w:tr>
      <w:tr w:rsidR="000D1E5B" w:rsidRPr="00D3130C" w14:paraId="1E45D3AB" w14:textId="77777777" w:rsidTr="00F7427F">
        <w:tc>
          <w:tcPr>
            <w:tcW w:w="1897" w:type="dxa"/>
            <w:tcBorders>
              <w:right w:val="single" w:sz="4" w:space="0" w:color="auto"/>
            </w:tcBorders>
            <w:vAlign w:val="center"/>
          </w:tcPr>
          <w:p w14:paraId="67DB5B89" w14:textId="57CBB515"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5537939" w14:textId="697C80E9"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4E5E7378" w14:textId="7338A3E4" w:rsidR="000D1E5B" w:rsidRPr="00D3130C" w:rsidRDefault="000D1E5B"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vAlign w:val="center"/>
          </w:tcPr>
          <w:p w14:paraId="1880B4CA" w14:textId="0F4A1526" w:rsidR="000D1E5B" w:rsidRPr="00D3130C" w:rsidRDefault="00FC2BAC" w:rsidP="000D1E5B">
            <w:pPr>
              <w:pStyle w:val="Caption"/>
              <w:keepNext/>
              <w:jc w:val="center"/>
              <w:rPr>
                <w:b w:val="0"/>
                <w:color w:val="auto"/>
                <w:sz w:val="22"/>
                <w:szCs w:val="22"/>
              </w:rPr>
            </w:pPr>
            <w:r w:rsidRPr="00D3130C">
              <w:rPr>
                <w:b w:val="0"/>
                <w:color w:val="auto"/>
                <w:sz w:val="22"/>
                <w:szCs w:val="22"/>
              </w:rPr>
              <w:t>-73</w:t>
            </w:r>
          </w:p>
        </w:tc>
        <w:tc>
          <w:tcPr>
            <w:tcW w:w="1351" w:type="dxa"/>
            <w:vAlign w:val="center"/>
          </w:tcPr>
          <w:p w14:paraId="1CA455F8" w14:textId="281A02D6" w:rsidR="000D1E5B" w:rsidRPr="00D3130C" w:rsidRDefault="00FC2BAC" w:rsidP="000D1E5B">
            <w:pPr>
              <w:pStyle w:val="Caption"/>
              <w:keepNext/>
              <w:jc w:val="center"/>
              <w:rPr>
                <w:b w:val="0"/>
                <w:color w:val="auto"/>
                <w:sz w:val="22"/>
                <w:szCs w:val="22"/>
              </w:rPr>
            </w:pPr>
            <w:r w:rsidRPr="00D3130C">
              <w:rPr>
                <w:b w:val="0"/>
                <w:color w:val="auto"/>
                <w:sz w:val="22"/>
                <w:szCs w:val="22"/>
              </w:rPr>
              <w:t>-60</w:t>
            </w:r>
          </w:p>
        </w:tc>
        <w:tc>
          <w:tcPr>
            <w:tcW w:w="1117" w:type="dxa"/>
            <w:vAlign w:val="center"/>
          </w:tcPr>
          <w:p w14:paraId="6782C17D" w14:textId="6B802D34" w:rsidR="000D1E5B" w:rsidRPr="00D3130C" w:rsidRDefault="00A81490" w:rsidP="000D1E5B">
            <w:pPr>
              <w:pStyle w:val="Caption"/>
              <w:keepNext/>
              <w:jc w:val="center"/>
              <w:rPr>
                <w:b w:val="0"/>
                <w:color w:val="auto"/>
                <w:sz w:val="22"/>
                <w:szCs w:val="22"/>
              </w:rPr>
            </w:pPr>
            <w:r w:rsidRPr="00D3130C">
              <w:rPr>
                <w:b w:val="0"/>
                <w:color w:val="auto"/>
                <w:sz w:val="22"/>
                <w:szCs w:val="22"/>
              </w:rPr>
              <w:t>0.36</w:t>
            </w:r>
          </w:p>
        </w:tc>
      </w:tr>
      <w:tr w:rsidR="000D1E5B" w:rsidRPr="00D3130C" w14:paraId="06E5F7EF" w14:textId="77777777" w:rsidTr="00F7427F">
        <w:tc>
          <w:tcPr>
            <w:tcW w:w="1897" w:type="dxa"/>
            <w:tcBorders>
              <w:right w:val="single" w:sz="4" w:space="0" w:color="auto"/>
            </w:tcBorders>
            <w:vAlign w:val="center"/>
          </w:tcPr>
          <w:p w14:paraId="77D6193D" w14:textId="3CEEB9A6"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B933C5B" w14:textId="6B67B1F5"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A7F715D" w14:textId="5EF450A5"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562CAB77" w14:textId="4FF79C6F" w:rsidR="000D1E5B" w:rsidRPr="00D3130C" w:rsidRDefault="00FC2BAC" w:rsidP="000D1E5B">
            <w:pPr>
              <w:pStyle w:val="Caption"/>
              <w:keepNext/>
              <w:jc w:val="center"/>
              <w:rPr>
                <w:b w:val="0"/>
                <w:color w:val="auto"/>
                <w:sz w:val="22"/>
                <w:szCs w:val="22"/>
              </w:rPr>
            </w:pPr>
            <w:r w:rsidRPr="00D3130C">
              <w:rPr>
                <w:b w:val="0"/>
                <w:color w:val="auto"/>
                <w:sz w:val="22"/>
                <w:szCs w:val="22"/>
              </w:rPr>
              <w:t>-38</w:t>
            </w:r>
          </w:p>
        </w:tc>
        <w:tc>
          <w:tcPr>
            <w:tcW w:w="1351" w:type="dxa"/>
            <w:vAlign w:val="center"/>
          </w:tcPr>
          <w:p w14:paraId="0ABAD44B" w14:textId="693931AD" w:rsidR="000D1E5B" w:rsidRPr="00D3130C" w:rsidRDefault="00FC2BAC" w:rsidP="000D1E5B">
            <w:pPr>
              <w:pStyle w:val="Caption"/>
              <w:keepNext/>
              <w:jc w:val="center"/>
              <w:rPr>
                <w:b w:val="0"/>
                <w:color w:val="auto"/>
                <w:sz w:val="22"/>
                <w:szCs w:val="22"/>
              </w:rPr>
            </w:pPr>
            <w:r w:rsidRPr="00D3130C">
              <w:rPr>
                <w:b w:val="0"/>
                <w:color w:val="auto"/>
                <w:sz w:val="22"/>
                <w:szCs w:val="22"/>
              </w:rPr>
              <w:t>-25</w:t>
            </w:r>
          </w:p>
        </w:tc>
        <w:tc>
          <w:tcPr>
            <w:tcW w:w="1117" w:type="dxa"/>
            <w:vAlign w:val="center"/>
          </w:tcPr>
          <w:p w14:paraId="3C6EEF7A" w14:textId="2F530779" w:rsidR="000D1E5B" w:rsidRPr="00D3130C" w:rsidRDefault="00A81490" w:rsidP="000D1E5B">
            <w:pPr>
              <w:pStyle w:val="Caption"/>
              <w:keepNext/>
              <w:jc w:val="center"/>
              <w:rPr>
                <w:b w:val="0"/>
                <w:color w:val="auto"/>
                <w:sz w:val="22"/>
                <w:szCs w:val="22"/>
              </w:rPr>
            </w:pPr>
            <w:r w:rsidRPr="00D3130C">
              <w:rPr>
                <w:b w:val="0"/>
                <w:color w:val="auto"/>
                <w:sz w:val="22"/>
                <w:szCs w:val="22"/>
              </w:rPr>
              <w:t>0.33</w:t>
            </w:r>
          </w:p>
        </w:tc>
      </w:tr>
      <w:tr w:rsidR="000D1E5B" w:rsidRPr="00D3130C" w14:paraId="6038EEEC" w14:textId="77777777" w:rsidTr="00F7427F">
        <w:tc>
          <w:tcPr>
            <w:tcW w:w="1897" w:type="dxa"/>
            <w:tcBorders>
              <w:right w:val="single" w:sz="4" w:space="0" w:color="auto"/>
            </w:tcBorders>
            <w:vAlign w:val="center"/>
          </w:tcPr>
          <w:p w14:paraId="3F6552C8" w14:textId="2D54F909"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2D259D05" w14:textId="0422FF0A"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1705A4E8" w14:textId="5DC6BCA8"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4E9414D3" w14:textId="24A09FF7" w:rsidR="000D1E5B" w:rsidRPr="00D3130C" w:rsidRDefault="00FC2BAC" w:rsidP="000D1E5B">
            <w:pPr>
              <w:pStyle w:val="Caption"/>
              <w:keepNext/>
              <w:jc w:val="center"/>
              <w:rPr>
                <w:b w:val="0"/>
                <w:color w:val="auto"/>
                <w:sz w:val="22"/>
                <w:szCs w:val="22"/>
              </w:rPr>
            </w:pPr>
            <w:r w:rsidRPr="00D3130C">
              <w:rPr>
                <w:b w:val="0"/>
                <w:color w:val="auto"/>
                <w:sz w:val="22"/>
                <w:szCs w:val="22"/>
              </w:rPr>
              <w:t>14</w:t>
            </w:r>
          </w:p>
        </w:tc>
        <w:tc>
          <w:tcPr>
            <w:tcW w:w="1351" w:type="dxa"/>
            <w:vAlign w:val="center"/>
          </w:tcPr>
          <w:p w14:paraId="21EFB381" w14:textId="41259E2C" w:rsidR="000D1E5B" w:rsidRPr="00D3130C" w:rsidRDefault="00FC2BAC" w:rsidP="000D1E5B">
            <w:pPr>
              <w:pStyle w:val="Caption"/>
              <w:keepNext/>
              <w:jc w:val="center"/>
              <w:rPr>
                <w:b w:val="0"/>
                <w:color w:val="auto"/>
                <w:sz w:val="22"/>
                <w:szCs w:val="22"/>
              </w:rPr>
            </w:pPr>
            <w:r w:rsidRPr="00D3130C">
              <w:rPr>
                <w:b w:val="0"/>
                <w:color w:val="auto"/>
                <w:sz w:val="22"/>
                <w:szCs w:val="22"/>
              </w:rPr>
              <w:t>28</w:t>
            </w:r>
          </w:p>
        </w:tc>
        <w:tc>
          <w:tcPr>
            <w:tcW w:w="1117" w:type="dxa"/>
            <w:vAlign w:val="center"/>
          </w:tcPr>
          <w:p w14:paraId="03C60EF8" w14:textId="1F526FDF" w:rsidR="000D1E5B" w:rsidRPr="00D3130C" w:rsidRDefault="00A81490" w:rsidP="000D1E5B">
            <w:pPr>
              <w:pStyle w:val="Caption"/>
              <w:keepNext/>
              <w:jc w:val="center"/>
              <w:rPr>
                <w:b w:val="0"/>
                <w:color w:val="auto"/>
                <w:sz w:val="22"/>
                <w:szCs w:val="22"/>
              </w:rPr>
            </w:pPr>
            <w:r w:rsidRPr="00D3130C">
              <w:rPr>
                <w:b w:val="0"/>
                <w:color w:val="auto"/>
                <w:sz w:val="22"/>
                <w:szCs w:val="22"/>
              </w:rPr>
              <w:t>0.18</w:t>
            </w:r>
          </w:p>
        </w:tc>
      </w:tr>
      <w:tr w:rsidR="000D1E5B" w:rsidRPr="00D3130C" w14:paraId="46F0FBB2" w14:textId="77777777" w:rsidTr="00F7427F">
        <w:tc>
          <w:tcPr>
            <w:tcW w:w="1897" w:type="dxa"/>
            <w:tcBorders>
              <w:right w:val="single" w:sz="4" w:space="0" w:color="auto"/>
            </w:tcBorders>
            <w:vAlign w:val="center"/>
          </w:tcPr>
          <w:p w14:paraId="0332C1BC" w14:textId="2FE29F0B"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D3EEF49" w14:textId="4D9EE000"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26EA0E3" w14:textId="2C405665"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691ED504" w14:textId="220C2D02" w:rsidR="000D1E5B" w:rsidRPr="00D3130C" w:rsidRDefault="00FC2BAC" w:rsidP="000D1E5B">
            <w:pPr>
              <w:pStyle w:val="Caption"/>
              <w:keepNext/>
              <w:jc w:val="center"/>
              <w:rPr>
                <w:b w:val="0"/>
                <w:color w:val="auto"/>
                <w:sz w:val="22"/>
                <w:szCs w:val="22"/>
              </w:rPr>
            </w:pPr>
            <w:r w:rsidRPr="00D3130C">
              <w:rPr>
                <w:b w:val="0"/>
                <w:color w:val="auto"/>
                <w:sz w:val="22"/>
                <w:szCs w:val="22"/>
              </w:rPr>
              <w:t>-207</w:t>
            </w:r>
          </w:p>
        </w:tc>
        <w:tc>
          <w:tcPr>
            <w:tcW w:w="1351" w:type="dxa"/>
            <w:vAlign w:val="center"/>
          </w:tcPr>
          <w:p w14:paraId="5EDEEF44" w14:textId="482767F7" w:rsidR="000D1E5B" w:rsidRPr="00D3130C" w:rsidRDefault="00FC2BAC" w:rsidP="000D1E5B">
            <w:pPr>
              <w:pStyle w:val="Caption"/>
              <w:keepNext/>
              <w:jc w:val="center"/>
              <w:rPr>
                <w:b w:val="0"/>
                <w:color w:val="auto"/>
                <w:sz w:val="22"/>
                <w:szCs w:val="22"/>
              </w:rPr>
            </w:pPr>
            <w:r w:rsidRPr="00D3130C">
              <w:rPr>
                <w:b w:val="0"/>
                <w:color w:val="auto"/>
                <w:sz w:val="22"/>
                <w:szCs w:val="22"/>
              </w:rPr>
              <w:t>-192</w:t>
            </w:r>
          </w:p>
        </w:tc>
        <w:tc>
          <w:tcPr>
            <w:tcW w:w="1117" w:type="dxa"/>
            <w:vAlign w:val="center"/>
          </w:tcPr>
          <w:p w14:paraId="298DFB5E" w14:textId="389A795B"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7DF3843F" w14:textId="77777777" w:rsidTr="00F7427F">
        <w:tc>
          <w:tcPr>
            <w:tcW w:w="1897" w:type="dxa"/>
            <w:tcBorders>
              <w:right w:val="single" w:sz="4" w:space="0" w:color="auto"/>
            </w:tcBorders>
            <w:vAlign w:val="center"/>
          </w:tcPr>
          <w:p w14:paraId="25F4BE7F" w14:textId="23FC3B7F"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93CD804" w14:textId="630430C5"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6E37EF09" w14:textId="3B3F209B"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72DA2773" w14:textId="1B5816AA" w:rsidR="000D1E5B" w:rsidRPr="00D3130C" w:rsidRDefault="00FC2BAC" w:rsidP="000D1E5B">
            <w:pPr>
              <w:pStyle w:val="Caption"/>
              <w:keepNext/>
              <w:jc w:val="center"/>
              <w:rPr>
                <w:b w:val="0"/>
                <w:color w:val="auto"/>
                <w:sz w:val="22"/>
                <w:szCs w:val="22"/>
              </w:rPr>
            </w:pPr>
            <w:r w:rsidRPr="00D3130C">
              <w:rPr>
                <w:b w:val="0"/>
                <w:color w:val="auto"/>
                <w:sz w:val="22"/>
                <w:szCs w:val="22"/>
              </w:rPr>
              <w:t>33</w:t>
            </w:r>
          </w:p>
        </w:tc>
        <w:tc>
          <w:tcPr>
            <w:tcW w:w="1351" w:type="dxa"/>
            <w:vAlign w:val="center"/>
          </w:tcPr>
          <w:p w14:paraId="3628584B" w14:textId="1D6A2684" w:rsidR="000D1E5B" w:rsidRPr="00D3130C" w:rsidRDefault="00FC2BAC" w:rsidP="000D1E5B">
            <w:pPr>
              <w:pStyle w:val="Caption"/>
              <w:keepNext/>
              <w:jc w:val="center"/>
              <w:rPr>
                <w:b w:val="0"/>
                <w:color w:val="auto"/>
                <w:sz w:val="22"/>
                <w:szCs w:val="22"/>
              </w:rPr>
            </w:pPr>
            <w:r w:rsidRPr="00D3130C">
              <w:rPr>
                <w:b w:val="0"/>
                <w:color w:val="auto"/>
                <w:sz w:val="22"/>
                <w:szCs w:val="22"/>
              </w:rPr>
              <w:t>47</w:t>
            </w:r>
          </w:p>
        </w:tc>
        <w:tc>
          <w:tcPr>
            <w:tcW w:w="1117" w:type="dxa"/>
            <w:vAlign w:val="center"/>
          </w:tcPr>
          <w:p w14:paraId="44D01647" w14:textId="192E6C81" w:rsidR="000D1E5B" w:rsidRPr="00D3130C" w:rsidRDefault="00A81490" w:rsidP="000D1E5B">
            <w:pPr>
              <w:pStyle w:val="Caption"/>
              <w:keepNext/>
              <w:jc w:val="center"/>
              <w:rPr>
                <w:b w:val="0"/>
                <w:color w:val="auto"/>
                <w:sz w:val="22"/>
                <w:szCs w:val="22"/>
              </w:rPr>
            </w:pPr>
            <w:r w:rsidRPr="00D3130C">
              <w:rPr>
                <w:b w:val="0"/>
                <w:color w:val="auto"/>
                <w:sz w:val="22"/>
                <w:szCs w:val="22"/>
              </w:rPr>
              <w:t>0.63</w:t>
            </w:r>
          </w:p>
        </w:tc>
      </w:tr>
      <w:tr w:rsidR="000D1E5B" w:rsidRPr="00D3130C" w14:paraId="7B98293F" w14:textId="77777777" w:rsidTr="00F7427F">
        <w:tc>
          <w:tcPr>
            <w:tcW w:w="1897" w:type="dxa"/>
            <w:tcBorders>
              <w:right w:val="single" w:sz="4" w:space="0" w:color="auto"/>
            </w:tcBorders>
            <w:vAlign w:val="center"/>
          </w:tcPr>
          <w:p w14:paraId="022558A8" w14:textId="1E832A17"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DC6CA91" w14:textId="32CFEE6D"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E561CF4" w14:textId="7FD2B1D2"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48A1AC5C" w14:textId="1A8BBBE0" w:rsidR="000D1E5B" w:rsidRPr="00D3130C" w:rsidRDefault="00FC2BAC" w:rsidP="000D1E5B">
            <w:pPr>
              <w:pStyle w:val="Caption"/>
              <w:keepNext/>
              <w:jc w:val="center"/>
              <w:rPr>
                <w:b w:val="0"/>
                <w:color w:val="auto"/>
                <w:sz w:val="22"/>
                <w:szCs w:val="22"/>
              </w:rPr>
            </w:pPr>
            <w:r w:rsidRPr="00D3130C">
              <w:rPr>
                <w:b w:val="0"/>
                <w:color w:val="auto"/>
                <w:sz w:val="22"/>
                <w:szCs w:val="22"/>
              </w:rPr>
              <w:t>11</w:t>
            </w:r>
          </w:p>
        </w:tc>
        <w:tc>
          <w:tcPr>
            <w:tcW w:w="1351" w:type="dxa"/>
            <w:vAlign w:val="center"/>
          </w:tcPr>
          <w:p w14:paraId="7D5E18AA" w14:textId="7DB336FF" w:rsidR="000D1E5B" w:rsidRPr="00D3130C" w:rsidRDefault="00FC2BAC" w:rsidP="000D1E5B">
            <w:pPr>
              <w:pStyle w:val="Caption"/>
              <w:keepNext/>
              <w:jc w:val="center"/>
              <w:rPr>
                <w:b w:val="0"/>
                <w:color w:val="auto"/>
                <w:sz w:val="22"/>
                <w:szCs w:val="22"/>
              </w:rPr>
            </w:pPr>
            <w:r w:rsidRPr="00D3130C">
              <w:rPr>
                <w:b w:val="0"/>
                <w:color w:val="auto"/>
                <w:sz w:val="22"/>
                <w:szCs w:val="22"/>
              </w:rPr>
              <w:t>23</w:t>
            </w:r>
          </w:p>
        </w:tc>
        <w:tc>
          <w:tcPr>
            <w:tcW w:w="1117" w:type="dxa"/>
            <w:vAlign w:val="center"/>
          </w:tcPr>
          <w:p w14:paraId="1DE52A65" w14:textId="419642E7" w:rsidR="000D1E5B" w:rsidRPr="00D3130C" w:rsidRDefault="00A81490" w:rsidP="000D1E5B">
            <w:pPr>
              <w:pStyle w:val="Caption"/>
              <w:keepNext/>
              <w:jc w:val="center"/>
              <w:rPr>
                <w:b w:val="0"/>
                <w:color w:val="auto"/>
                <w:sz w:val="22"/>
                <w:szCs w:val="22"/>
              </w:rPr>
            </w:pPr>
            <w:r w:rsidRPr="00D3130C">
              <w:rPr>
                <w:b w:val="0"/>
                <w:color w:val="auto"/>
                <w:sz w:val="22"/>
                <w:szCs w:val="22"/>
              </w:rPr>
              <w:t>0.80</w:t>
            </w:r>
          </w:p>
        </w:tc>
      </w:tr>
      <w:tr w:rsidR="000D1E5B" w:rsidRPr="00D3130C" w14:paraId="3E68601B" w14:textId="77777777" w:rsidTr="00F7427F">
        <w:tc>
          <w:tcPr>
            <w:tcW w:w="1897" w:type="dxa"/>
            <w:tcBorders>
              <w:right w:val="single" w:sz="4" w:space="0" w:color="auto"/>
            </w:tcBorders>
            <w:vAlign w:val="center"/>
          </w:tcPr>
          <w:p w14:paraId="17735DCF" w14:textId="28F27B9D"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FE294DB" w14:textId="6DFAA4E9"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2757A69" w14:textId="50FCCB7C"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1FE5FAB8" w14:textId="033322CE" w:rsidR="000D1E5B" w:rsidRPr="00D3130C" w:rsidRDefault="00FC2BAC" w:rsidP="000D1E5B">
            <w:pPr>
              <w:pStyle w:val="Caption"/>
              <w:keepNext/>
              <w:jc w:val="center"/>
              <w:rPr>
                <w:b w:val="0"/>
                <w:color w:val="auto"/>
                <w:sz w:val="22"/>
                <w:szCs w:val="22"/>
              </w:rPr>
            </w:pPr>
            <w:r w:rsidRPr="00D3130C">
              <w:rPr>
                <w:b w:val="0"/>
                <w:color w:val="auto"/>
                <w:sz w:val="22"/>
                <w:szCs w:val="22"/>
              </w:rPr>
              <w:t>190</w:t>
            </w:r>
          </w:p>
        </w:tc>
        <w:tc>
          <w:tcPr>
            <w:tcW w:w="1351" w:type="dxa"/>
            <w:vAlign w:val="center"/>
          </w:tcPr>
          <w:p w14:paraId="54D01FF6" w14:textId="5BCAEA4A" w:rsidR="000D1E5B" w:rsidRPr="00D3130C" w:rsidRDefault="00FC2BAC" w:rsidP="000D1E5B">
            <w:pPr>
              <w:pStyle w:val="Caption"/>
              <w:keepNext/>
              <w:jc w:val="center"/>
              <w:rPr>
                <w:b w:val="0"/>
                <w:color w:val="auto"/>
                <w:sz w:val="22"/>
                <w:szCs w:val="22"/>
              </w:rPr>
            </w:pPr>
            <w:r w:rsidRPr="00D3130C">
              <w:rPr>
                <w:b w:val="0"/>
                <w:color w:val="auto"/>
                <w:sz w:val="22"/>
                <w:szCs w:val="22"/>
              </w:rPr>
              <w:t>203</w:t>
            </w:r>
          </w:p>
        </w:tc>
        <w:tc>
          <w:tcPr>
            <w:tcW w:w="1117" w:type="dxa"/>
            <w:vAlign w:val="center"/>
          </w:tcPr>
          <w:p w14:paraId="4F670645" w14:textId="3C917DAC" w:rsidR="000D1E5B" w:rsidRPr="00D3130C" w:rsidRDefault="00A81490" w:rsidP="000D1E5B">
            <w:pPr>
              <w:pStyle w:val="Caption"/>
              <w:keepNext/>
              <w:jc w:val="center"/>
              <w:rPr>
                <w:b w:val="0"/>
                <w:color w:val="auto"/>
                <w:sz w:val="22"/>
                <w:szCs w:val="22"/>
              </w:rPr>
            </w:pPr>
            <w:r w:rsidRPr="00D3130C">
              <w:rPr>
                <w:b w:val="0"/>
                <w:color w:val="auto"/>
                <w:sz w:val="22"/>
                <w:szCs w:val="22"/>
              </w:rPr>
              <w:t>0.35</w:t>
            </w:r>
          </w:p>
        </w:tc>
      </w:tr>
      <w:tr w:rsidR="000D1E5B" w:rsidRPr="00D3130C" w14:paraId="7AC45D34" w14:textId="77777777" w:rsidTr="00F7427F">
        <w:tc>
          <w:tcPr>
            <w:tcW w:w="1897" w:type="dxa"/>
            <w:tcBorders>
              <w:right w:val="single" w:sz="4" w:space="0" w:color="auto"/>
            </w:tcBorders>
            <w:vAlign w:val="center"/>
          </w:tcPr>
          <w:p w14:paraId="453BB9E2" w14:textId="797D05E8"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1F56F748" w14:textId="43956C44"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66595960" w14:textId="0D173A2D" w:rsidR="000D1E5B" w:rsidRPr="00D3130C" w:rsidRDefault="000D1E5B"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0CC69803" w14:textId="77907729" w:rsidR="000D1E5B" w:rsidRPr="00D3130C" w:rsidRDefault="00FC2BAC" w:rsidP="000D1E5B">
            <w:pPr>
              <w:pStyle w:val="Caption"/>
              <w:keepNext/>
              <w:jc w:val="center"/>
              <w:rPr>
                <w:b w:val="0"/>
                <w:color w:val="auto"/>
                <w:sz w:val="22"/>
                <w:szCs w:val="22"/>
              </w:rPr>
            </w:pPr>
            <w:r w:rsidRPr="00D3130C">
              <w:rPr>
                <w:b w:val="0"/>
                <w:color w:val="auto"/>
                <w:sz w:val="22"/>
                <w:szCs w:val="22"/>
              </w:rPr>
              <w:t>60</w:t>
            </w:r>
          </w:p>
        </w:tc>
        <w:tc>
          <w:tcPr>
            <w:tcW w:w="1351" w:type="dxa"/>
            <w:vAlign w:val="center"/>
          </w:tcPr>
          <w:p w14:paraId="39C2604A" w14:textId="7C38518F" w:rsidR="000D1E5B" w:rsidRPr="00D3130C" w:rsidRDefault="00FC2BAC" w:rsidP="000D1E5B">
            <w:pPr>
              <w:pStyle w:val="Caption"/>
              <w:keepNext/>
              <w:jc w:val="center"/>
              <w:rPr>
                <w:b w:val="0"/>
                <w:color w:val="auto"/>
                <w:sz w:val="22"/>
                <w:szCs w:val="22"/>
              </w:rPr>
            </w:pPr>
            <w:r w:rsidRPr="00D3130C">
              <w:rPr>
                <w:b w:val="0"/>
                <w:color w:val="auto"/>
                <w:sz w:val="22"/>
                <w:szCs w:val="22"/>
              </w:rPr>
              <w:t>70</w:t>
            </w:r>
          </w:p>
        </w:tc>
        <w:tc>
          <w:tcPr>
            <w:tcW w:w="1117" w:type="dxa"/>
            <w:vAlign w:val="center"/>
          </w:tcPr>
          <w:p w14:paraId="70F4CF5F" w14:textId="348EFC96" w:rsidR="000D1E5B" w:rsidRPr="00D3130C" w:rsidRDefault="00A81490" w:rsidP="000D1E5B">
            <w:pPr>
              <w:pStyle w:val="Caption"/>
              <w:keepNext/>
              <w:jc w:val="center"/>
              <w:rPr>
                <w:b w:val="0"/>
                <w:color w:val="auto"/>
                <w:sz w:val="22"/>
                <w:szCs w:val="22"/>
              </w:rPr>
            </w:pPr>
            <w:r w:rsidRPr="00D3130C">
              <w:rPr>
                <w:b w:val="0"/>
                <w:color w:val="auto"/>
                <w:sz w:val="22"/>
                <w:szCs w:val="22"/>
              </w:rPr>
              <w:t>0.58</w:t>
            </w:r>
          </w:p>
        </w:tc>
      </w:tr>
      <w:tr w:rsidR="00FC2BAC" w:rsidRPr="00D3130C" w14:paraId="114D3B52" w14:textId="77777777" w:rsidTr="00F7427F">
        <w:tc>
          <w:tcPr>
            <w:tcW w:w="1897" w:type="dxa"/>
            <w:tcBorders>
              <w:right w:val="single" w:sz="4" w:space="0" w:color="auto"/>
            </w:tcBorders>
            <w:vAlign w:val="center"/>
          </w:tcPr>
          <w:p w14:paraId="5A389118" w14:textId="4C58873F"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472333A3" w14:textId="56673CA7"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2C80DFF7" w14:textId="4F1F99ED" w:rsidR="00FC2BAC" w:rsidRPr="00D3130C" w:rsidRDefault="00FC2BAC"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671CC1D9" w14:textId="128AEE3B" w:rsidR="00FC2BAC" w:rsidRPr="00D3130C" w:rsidRDefault="00FC2BAC" w:rsidP="000D1E5B">
            <w:pPr>
              <w:pStyle w:val="Caption"/>
              <w:keepNext/>
              <w:jc w:val="center"/>
              <w:rPr>
                <w:b w:val="0"/>
                <w:color w:val="auto"/>
                <w:sz w:val="22"/>
                <w:szCs w:val="22"/>
              </w:rPr>
            </w:pPr>
            <w:r w:rsidRPr="00D3130C">
              <w:rPr>
                <w:b w:val="0"/>
                <w:color w:val="auto"/>
                <w:sz w:val="22"/>
                <w:szCs w:val="22"/>
              </w:rPr>
              <w:t>-7</w:t>
            </w:r>
          </w:p>
        </w:tc>
        <w:tc>
          <w:tcPr>
            <w:tcW w:w="1351" w:type="dxa"/>
            <w:vAlign w:val="center"/>
          </w:tcPr>
          <w:p w14:paraId="554587BC" w14:textId="76E213A3" w:rsidR="00FC2BAC" w:rsidRPr="00D3130C" w:rsidRDefault="00FC2BAC" w:rsidP="000D1E5B">
            <w:pPr>
              <w:pStyle w:val="Caption"/>
              <w:keepNext/>
              <w:jc w:val="center"/>
              <w:rPr>
                <w:b w:val="0"/>
                <w:color w:val="auto"/>
                <w:sz w:val="22"/>
                <w:szCs w:val="22"/>
              </w:rPr>
            </w:pPr>
            <w:r w:rsidRPr="00D3130C">
              <w:rPr>
                <w:b w:val="0"/>
                <w:color w:val="auto"/>
                <w:sz w:val="22"/>
                <w:szCs w:val="22"/>
              </w:rPr>
              <w:t>6</w:t>
            </w:r>
          </w:p>
        </w:tc>
        <w:tc>
          <w:tcPr>
            <w:tcW w:w="1117" w:type="dxa"/>
            <w:vAlign w:val="center"/>
          </w:tcPr>
          <w:p w14:paraId="67751255" w14:textId="6C7CDCCF" w:rsidR="00FC2BAC" w:rsidRPr="00D3130C" w:rsidRDefault="00A81490" w:rsidP="000D1E5B">
            <w:pPr>
              <w:pStyle w:val="Caption"/>
              <w:keepNext/>
              <w:jc w:val="center"/>
              <w:rPr>
                <w:b w:val="0"/>
                <w:color w:val="auto"/>
                <w:sz w:val="22"/>
                <w:szCs w:val="22"/>
              </w:rPr>
            </w:pPr>
            <w:r w:rsidRPr="00D3130C">
              <w:rPr>
                <w:b w:val="0"/>
                <w:color w:val="auto"/>
                <w:sz w:val="22"/>
                <w:szCs w:val="22"/>
              </w:rPr>
              <w:t>0.35</w:t>
            </w:r>
          </w:p>
        </w:tc>
      </w:tr>
      <w:tr w:rsidR="00FC2BAC" w:rsidRPr="00D3130C" w14:paraId="7D197033" w14:textId="77777777" w:rsidTr="00F7427F">
        <w:tc>
          <w:tcPr>
            <w:tcW w:w="1897" w:type="dxa"/>
            <w:tcBorders>
              <w:right w:val="single" w:sz="4" w:space="0" w:color="auto"/>
            </w:tcBorders>
            <w:vAlign w:val="center"/>
          </w:tcPr>
          <w:p w14:paraId="5AE9769B" w14:textId="7B49605D"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4977EC87" w14:textId="518EA53D"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18B9D72E" w14:textId="0A61012D"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2C80B4E9" w14:textId="5A185BFC" w:rsidR="00FC2BAC" w:rsidRPr="00D3130C" w:rsidRDefault="00FC2BAC" w:rsidP="000D1E5B">
            <w:pPr>
              <w:pStyle w:val="Caption"/>
              <w:keepNext/>
              <w:jc w:val="center"/>
              <w:rPr>
                <w:b w:val="0"/>
                <w:color w:val="auto"/>
                <w:sz w:val="22"/>
                <w:szCs w:val="22"/>
              </w:rPr>
            </w:pPr>
            <w:r w:rsidRPr="00D3130C">
              <w:rPr>
                <w:b w:val="0"/>
                <w:color w:val="auto"/>
                <w:sz w:val="22"/>
                <w:szCs w:val="22"/>
              </w:rPr>
              <w:t>117</w:t>
            </w:r>
          </w:p>
        </w:tc>
        <w:tc>
          <w:tcPr>
            <w:tcW w:w="1351" w:type="dxa"/>
            <w:vAlign w:val="center"/>
          </w:tcPr>
          <w:p w14:paraId="60A92722" w14:textId="738DB17A" w:rsidR="00FC2BAC" w:rsidRPr="00D3130C" w:rsidRDefault="00FC2BAC" w:rsidP="000D1E5B">
            <w:pPr>
              <w:pStyle w:val="Caption"/>
              <w:keepNext/>
              <w:jc w:val="center"/>
              <w:rPr>
                <w:b w:val="0"/>
                <w:color w:val="auto"/>
                <w:sz w:val="22"/>
                <w:szCs w:val="22"/>
              </w:rPr>
            </w:pPr>
            <w:r w:rsidRPr="00D3130C">
              <w:rPr>
                <w:b w:val="0"/>
                <w:color w:val="auto"/>
                <w:sz w:val="22"/>
                <w:szCs w:val="22"/>
              </w:rPr>
              <w:t>130</w:t>
            </w:r>
          </w:p>
        </w:tc>
        <w:tc>
          <w:tcPr>
            <w:tcW w:w="1117" w:type="dxa"/>
            <w:vAlign w:val="center"/>
          </w:tcPr>
          <w:p w14:paraId="544F310C" w14:textId="0D2FD4A2" w:rsidR="00FC2BAC" w:rsidRPr="00D3130C" w:rsidRDefault="00A81490" w:rsidP="000D1E5B">
            <w:pPr>
              <w:pStyle w:val="Caption"/>
              <w:keepNext/>
              <w:jc w:val="center"/>
              <w:rPr>
                <w:b w:val="0"/>
                <w:color w:val="auto"/>
                <w:sz w:val="22"/>
                <w:szCs w:val="22"/>
              </w:rPr>
            </w:pPr>
            <w:r w:rsidRPr="00D3130C">
              <w:rPr>
                <w:b w:val="0"/>
                <w:color w:val="auto"/>
                <w:sz w:val="22"/>
                <w:szCs w:val="22"/>
              </w:rPr>
              <w:t>0.34</w:t>
            </w:r>
          </w:p>
        </w:tc>
      </w:tr>
      <w:tr w:rsidR="00FC2BAC" w:rsidRPr="00D3130C" w14:paraId="00B3485F" w14:textId="77777777" w:rsidTr="00F7427F">
        <w:tc>
          <w:tcPr>
            <w:tcW w:w="1897" w:type="dxa"/>
            <w:tcBorders>
              <w:right w:val="single" w:sz="4" w:space="0" w:color="auto"/>
            </w:tcBorders>
            <w:vAlign w:val="center"/>
          </w:tcPr>
          <w:p w14:paraId="53F2425F" w14:textId="4902BFE1"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0FE91B72" w14:textId="6865F571"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CCE8B39" w14:textId="4676DA4A"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1AC00D5C" w14:textId="1DDE9AD8" w:rsidR="00FC2BAC" w:rsidRPr="00D3130C" w:rsidRDefault="00FC2BAC" w:rsidP="000D1E5B">
            <w:pPr>
              <w:pStyle w:val="Caption"/>
              <w:keepNext/>
              <w:jc w:val="center"/>
              <w:rPr>
                <w:b w:val="0"/>
                <w:color w:val="auto"/>
                <w:sz w:val="22"/>
                <w:szCs w:val="22"/>
              </w:rPr>
            </w:pPr>
            <w:r w:rsidRPr="00D3130C">
              <w:rPr>
                <w:b w:val="0"/>
                <w:color w:val="auto"/>
                <w:sz w:val="22"/>
                <w:szCs w:val="22"/>
              </w:rPr>
              <w:t>23</w:t>
            </w:r>
          </w:p>
        </w:tc>
        <w:tc>
          <w:tcPr>
            <w:tcW w:w="1351" w:type="dxa"/>
            <w:vAlign w:val="center"/>
          </w:tcPr>
          <w:p w14:paraId="54CD3B71" w14:textId="7FE71E51" w:rsidR="00FC2BAC" w:rsidRPr="00D3130C" w:rsidRDefault="00FC2BAC" w:rsidP="000D1E5B">
            <w:pPr>
              <w:pStyle w:val="Caption"/>
              <w:keepNext/>
              <w:jc w:val="center"/>
              <w:rPr>
                <w:b w:val="0"/>
                <w:color w:val="auto"/>
                <w:sz w:val="22"/>
                <w:szCs w:val="22"/>
              </w:rPr>
            </w:pPr>
            <w:r w:rsidRPr="00D3130C">
              <w:rPr>
                <w:b w:val="0"/>
                <w:color w:val="auto"/>
                <w:sz w:val="22"/>
                <w:szCs w:val="22"/>
              </w:rPr>
              <w:t>35</w:t>
            </w:r>
          </w:p>
        </w:tc>
        <w:tc>
          <w:tcPr>
            <w:tcW w:w="1117" w:type="dxa"/>
            <w:vAlign w:val="center"/>
          </w:tcPr>
          <w:p w14:paraId="606E40A8" w14:textId="7EFCFFD3" w:rsidR="00FC2BAC" w:rsidRPr="00D3130C" w:rsidRDefault="00A81490" w:rsidP="000D1E5B">
            <w:pPr>
              <w:pStyle w:val="Caption"/>
              <w:keepNext/>
              <w:jc w:val="center"/>
              <w:rPr>
                <w:b w:val="0"/>
                <w:color w:val="auto"/>
                <w:sz w:val="22"/>
                <w:szCs w:val="22"/>
              </w:rPr>
            </w:pPr>
            <w:r w:rsidRPr="00D3130C">
              <w:rPr>
                <w:b w:val="0"/>
                <w:color w:val="auto"/>
                <w:sz w:val="22"/>
                <w:szCs w:val="22"/>
              </w:rPr>
              <w:t>0.42</w:t>
            </w:r>
          </w:p>
        </w:tc>
      </w:tr>
      <w:tr w:rsidR="00FC2BAC" w:rsidRPr="00D3130C" w14:paraId="429FB75B" w14:textId="77777777" w:rsidTr="00F7427F">
        <w:tc>
          <w:tcPr>
            <w:tcW w:w="1897" w:type="dxa"/>
            <w:tcBorders>
              <w:right w:val="single" w:sz="4" w:space="0" w:color="auto"/>
            </w:tcBorders>
            <w:vAlign w:val="center"/>
          </w:tcPr>
          <w:p w14:paraId="78EC2818" w14:textId="0987EA64"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16CB1AC8" w14:textId="2A85D98D"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8CF25A1" w14:textId="58A11289"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DE34318" w14:textId="6082FF10" w:rsidR="00FC2BAC" w:rsidRPr="00D3130C" w:rsidRDefault="00FC2BAC" w:rsidP="000D1E5B">
            <w:pPr>
              <w:pStyle w:val="Caption"/>
              <w:keepNext/>
              <w:jc w:val="center"/>
              <w:rPr>
                <w:b w:val="0"/>
                <w:color w:val="auto"/>
                <w:sz w:val="22"/>
                <w:szCs w:val="22"/>
              </w:rPr>
            </w:pPr>
            <w:r w:rsidRPr="00D3130C">
              <w:rPr>
                <w:b w:val="0"/>
                <w:color w:val="auto"/>
                <w:sz w:val="22"/>
                <w:szCs w:val="22"/>
              </w:rPr>
              <w:t>104</w:t>
            </w:r>
          </w:p>
        </w:tc>
        <w:tc>
          <w:tcPr>
            <w:tcW w:w="1351" w:type="dxa"/>
            <w:vAlign w:val="center"/>
          </w:tcPr>
          <w:p w14:paraId="6291ACA2" w14:textId="1C7FE98C" w:rsidR="00FC2BAC" w:rsidRPr="00D3130C" w:rsidRDefault="00FC2BAC" w:rsidP="000D1E5B">
            <w:pPr>
              <w:pStyle w:val="Caption"/>
              <w:keepNext/>
              <w:jc w:val="center"/>
              <w:rPr>
                <w:b w:val="0"/>
                <w:color w:val="auto"/>
                <w:sz w:val="22"/>
                <w:szCs w:val="22"/>
              </w:rPr>
            </w:pPr>
            <w:r w:rsidRPr="00D3130C">
              <w:rPr>
                <w:b w:val="0"/>
                <w:color w:val="auto"/>
                <w:sz w:val="22"/>
                <w:szCs w:val="22"/>
              </w:rPr>
              <w:t>117</w:t>
            </w:r>
          </w:p>
        </w:tc>
        <w:tc>
          <w:tcPr>
            <w:tcW w:w="1117" w:type="dxa"/>
            <w:vAlign w:val="center"/>
          </w:tcPr>
          <w:p w14:paraId="0998B68B" w14:textId="4AEF2B9A" w:rsidR="00FC2BAC" w:rsidRPr="00D3130C" w:rsidRDefault="00A81490" w:rsidP="000D1E5B">
            <w:pPr>
              <w:pStyle w:val="Caption"/>
              <w:keepNext/>
              <w:jc w:val="center"/>
              <w:rPr>
                <w:b w:val="0"/>
                <w:color w:val="auto"/>
                <w:sz w:val="22"/>
                <w:szCs w:val="22"/>
              </w:rPr>
            </w:pPr>
            <w:r w:rsidRPr="00D3130C">
              <w:rPr>
                <w:b w:val="0"/>
                <w:color w:val="auto"/>
                <w:sz w:val="22"/>
                <w:szCs w:val="22"/>
              </w:rPr>
              <w:t>0.57</w:t>
            </w:r>
          </w:p>
        </w:tc>
      </w:tr>
      <w:tr w:rsidR="00FC2BAC" w:rsidRPr="00D3130C" w14:paraId="78F55810" w14:textId="77777777" w:rsidTr="00F7427F">
        <w:tc>
          <w:tcPr>
            <w:tcW w:w="1897" w:type="dxa"/>
            <w:tcBorders>
              <w:right w:val="single" w:sz="4" w:space="0" w:color="auto"/>
            </w:tcBorders>
            <w:vAlign w:val="center"/>
          </w:tcPr>
          <w:p w14:paraId="0449F521" w14:textId="621A86BF"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244DA903" w14:textId="6BF7C678"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259B081" w14:textId="3C7E828F" w:rsidR="00FC2BAC" w:rsidRPr="00D3130C" w:rsidRDefault="00FC2BAC"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vAlign w:val="center"/>
          </w:tcPr>
          <w:p w14:paraId="55D52B97" w14:textId="722F6670" w:rsidR="00FC2BAC" w:rsidRPr="00D3130C" w:rsidRDefault="00FC2BAC" w:rsidP="000D1E5B">
            <w:pPr>
              <w:pStyle w:val="Caption"/>
              <w:keepNext/>
              <w:jc w:val="center"/>
              <w:rPr>
                <w:b w:val="0"/>
                <w:color w:val="auto"/>
                <w:sz w:val="22"/>
                <w:szCs w:val="22"/>
              </w:rPr>
            </w:pPr>
            <w:r w:rsidRPr="00D3130C">
              <w:rPr>
                <w:b w:val="0"/>
                <w:color w:val="auto"/>
                <w:sz w:val="22"/>
                <w:szCs w:val="22"/>
              </w:rPr>
              <w:t>-208</w:t>
            </w:r>
          </w:p>
        </w:tc>
        <w:tc>
          <w:tcPr>
            <w:tcW w:w="1351" w:type="dxa"/>
            <w:vAlign w:val="center"/>
          </w:tcPr>
          <w:p w14:paraId="6DF61AD1" w14:textId="1F79DAF0" w:rsidR="00FC2BAC" w:rsidRPr="00D3130C" w:rsidRDefault="00FC2BAC" w:rsidP="000D1E5B">
            <w:pPr>
              <w:pStyle w:val="Caption"/>
              <w:keepNext/>
              <w:jc w:val="center"/>
              <w:rPr>
                <w:b w:val="0"/>
                <w:color w:val="auto"/>
                <w:sz w:val="22"/>
                <w:szCs w:val="22"/>
              </w:rPr>
            </w:pPr>
            <w:r w:rsidRPr="00D3130C">
              <w:rPr>
                <w:b w:val="0"/>
                <w:color w:val="auto"/>
                <w:sz w:val="22"/>
                <w:szCs w:val="22"/>
              </w:rPr>
              <w:t>-192</w:t>
            </w:r>
          </w:p>
        </w:tc>
        <w:tc>
          <w:tcPr>
            <w:tcW w:w="1117" w:type="dxa"/>
            <w:vAlign w:val="center"/>
          </w:tcPr>
          <w:p w14:paraId="156FB166" w14:textId="546886CA" w:rsidR="00FC2BAC" w:rsidRPr="00D3130C" w:rsidRDefault="00A81490" w:rsidP="000D1E5B">
            <w:pPr>
              <w:pStyle w:val="Caption"/>
              <w:keepNext/>
              <w:jc w:val="center"/>
              <w:rPr>
                <w:b w:val="0"/>
                <w:color w:val="auto"/>
                <w:sz w:val="22"/>
                <w:szCs w:val="22"/>
              </w:rPr>
            </w:pPr>
            <w:r w:rsidRPr="00D3130C">
              <w:rPr>
                <w:b w:val="0"/>
                <w:color w:val="auto"/>
                <w:sz w:val="22"/>
                <w:szCs w:val="22"/>
              </w:rPr>
              <w:t>0.40</w:t>
            </w:r>
          </w:p>
        </w:tc>
      </w:tr>
      <w:tr w:rsidR="00FC2BAC" w:rsidRPr="00D3130C" w14:paraId="6F8E6037" w14:textId="77777777" w:rsidTr="00F7427F">
        <w:tc>
          <w:tcPr>
            <w:tcW w:w="1897" w:type="dxa"/>
            <w:tcBorders>
              <w:right w:val="single" w:sz="4" w:space="0" w:color="auto"/>
            </w:tcBorders>
            <w:vAlign w:val="center"/>
          </w:tcPr>
          <w:p w14:paraId="77405EFC" w14:textId="2EB02CB2"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7B88EF71" w14:textId="239E71B4"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4F56B2AB" w14:textId="5C637AD2"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4C112442" w14:textId="20D0F398" w:rsidR="00FC2BAC" w:rsidRPr="00D3130C" w:rsidRDefault="00FC2BAC" w:rsidP="000D1E5B">
            <w:pPr>
              <w:pStyle w:val="Caption"/>
              <w:keepNext/>
              <w:jc w:val="center"/>
              <w:rPr>
                <w:b w:val="0"/>
                <w:color w:val="auto"/>
                <w:sz w:val="22"/>
                <w:szCs w:val="22"/>
              </w:rPr>
            </w:pPr>
            <w:r w:rsidRPr="00D3130C">
              <w:rPr>
                <w:b w:val="0"/>
                <w:color w:val="auto"/>
                <w:sz w:val="22"/>
                <w:szCs w:val="22"/>
              </w:rPr>
              <w:t>-198</w:t>
            </w:r>
          </w:p>
        </w:tc>
        <w:tc>
          <w:tcPr>
            <w:tcW w:w="1351" w:type="dxa"/>
            <w:vAlign w:val="center"/>
          </w:tcPr>
          <w:p w14:paraId="48A8E586" w14:textId="0B1DCFDC" w:rsidR="00FC2BAC" w:rsidRPr="00D3130C" w:rsidRDefault="00FC2BAC" w:rsidP="000D1E5B">
            <w:pPr>
              <w:pStyle w:val="Caption"/>
              <w:keepNext/>
              <w:jc w:val="center"/>
              <w:rPr>
                <w:b w:val="0"/>
                <w:color w:val="auto"/>
                <w:sz w:val="22"/>
                <w:szCs w:val="22"/>
              </w:rPr>
            </w:pPr>
            <w:r w:rsidRPr="00D3130C">
              <w:rPr>
                <w:b w:val="0"/>
                <w:color w:val="auto"/>
                <w:sz w:val="22"/>
                <w:szCs w:val="22"/>
              </w:rPr>
              <w:t>-181</w:t>
            </w:r>
          </w:p>
        </w:tc>
        <w:tc>
          <w:tcPr>
            <w:tcW w:w="1117" w:type="dxa"/>
            <w:vAlign w:val="center"/>
          </w:tcPr>
          <w:p w14:paraId="127A0E97" w14:textId="4907D70A" w:rsidR="00FC2BAC" w:rsidRPr="00D3130C" w:rsidRDefault="00A81490" w:rsidP="000D1E5B">
            <w:pPr>
              <w:pStyle w:val="Caption"/>
              <w:keepNext/>
              <w:jc w:val="center"/>
              <w:rPr>
                <w:b w:val="0"/>
                <w:color w:val="auto"/>
                <w:sz w:val="22"/>
                <w:szCs w:val="22"/>
              </w:rPr>
            </w:pPr>
            <w:r w:rsidRPr="00D3130C">
              <w:rPr>
                <w:b w:val="0"/>
                <w:color w:val="auto"/>
                <w:sz w:val="22"/>
                <w:szCs w:val="22"/>
              </w:rPr>
              <w:t>0.33</w:t>
            </w:r>
          </w:p>
        </w:tc>
      </w:tr>
      <w:tr w:rsidR="00FC2BAC" w:rsidRPr="00D3130C" w14:paraId="6E1133AA" w14:textId="77777777" w:rsidTr="00F7427F">
        <w:tc>
          <w:tcPr>
            <w:tcW w:w="1897" w:type="dxa"/>
            <w:tcBorders>
              <w:right w:val="single" w:sz="4" w:space="0" w:color="auto"/>
            </w:tcBorders>
            <w:vAlign w:val="center"/>
          </w:tcPr>
          <w:p w14:paraId="440E0203" w14:textId="37AF844D"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86FF372" w14:textId="107CC077"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29DB4BC2" w14:textId="6F6BA014"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5CF6282B" w14:textId="11BBE2E5" w:rsidR="00FC2BAC" w:rsidRPr="00D3130C" w:rsidRDefault="00FC2BAC" w:rsidP="000D1E5B">
            <w:pPr>
              <w:pStyle w:val="Caption"/>
              <w:keepNext/>
              <w:jc w:val="center"/>
              <w:rPr>
                <w:b w:val="0"/>
                <w:color w:val="auto"/>
                <w:sz w:val="22"/>
                <w:szCs w:val="22"/>
              </w:rPr>
            </w:pPr>
            <w:r w:rsidRPr="00D3130C">
              <w:rPr>
                <w:b w:val="0"/>
                <w:color w:val="auto"/>
                <w:sz w:val="22"/>
                <w:szCs w:val="22"/>
              </w:rPr>
              <w:t>-129</w:t>
            </w:r>
          </w:p>
        </w:tc>
        <w:tc>
          <w:tcPr>
            <w:tcW w:w="1351" w:type="dxa"/>
            <w:vAlign w:val="center"/>
          </w:tcPr>
          <w:p w14:paraId="6A6FD987" w14:textId="6FFC38F7" w:rsidR="00FC2BAC" w:rsidRPr="00D3130C" w:rsidRDefault="00FC2BAC" w:rsidP="000D1E5B">
            <w:pPr>
              <w:pStyle w:val="Caption"/>
              <w:keepNext/>
              <w:jc w:val="center"/>
              <w:rPr>
                <w:b w:val="0"/>
                <w:color w:val="auto"/>
                <w:sz w:val="22"/>
                <w:szCs w:val="22"/>
              </w:rPr>
            </w:pPr>
            <w:r w:rsidRPr="00D3130C">
              <w:rPr>
                <w:b w:val="0"/>
                <w:color w:val="auto"/>
                <w:sz w:val="22"/>
                <w:szCs w:val="22"/>
              </w:rPr>
              <w:t>-112</w:t>
            </w:r>
          </w:p>
        </w:tc>
        <w:tc>
          <w:tcPr>
            <w:tcW w:w="1117" w:type="dxa"/>
            <w:vAlign w:val="center"/>
          </w:tcPr>
          <w:p w14:paraId="5FF8FD10" w14:textId="4CD16470" w:rsidR="00FC2BAC"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FC2BAC" w:rsidRPr="00D3130C" w14:paraId="21CA9AC9" w14:textId="77777777" w:rsidTr="00F7427F">
        <w:tc>
          <w:tcPr>
            <w:tcW w:w="1897" w:type="dxa"/>
            <w:tcBorders>
              <w:right w:val="single" w:sz="4" w:space="0" w:color="auto"/>
            </w:tcBorders>
            <w:vAlign w:val="center"/>
          </w:tcPr>
          <w:p w14:paraId="24F7ED55" w14:textId="63735D6E"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565890FF" w14:textId="1CF03FF1"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1EBF6C8B" w14:textId="0EE91EA6"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30B3C52C" w14:textId="0EC7F105" w:rsidR="00FC2BAC" w:rsidRPr="00D3130C" w:rsidRDefault="00FC2BAC" w:rsidP="000D1E5B">
            <w:pPr>
              <w:pStyle w:val="Caption"/>
              <w:keepNext/>
              <w:jc w:val="center"/>
              <w:rPr>
                <w:b w:val="0"/>
                <w:color w:val="auto"/>
                <w:sz w:val="22"/>
                <w:szCs w:val="22"/>
              </w:rPr>
            </w:pPr>
            <w:r w:rsidRPr="00D3130C">
              <w:rPr>
                <w:b w:val="0"/>
                <w:color w:val="auto"/>
                <w:sz w:val="22"/>
                <w:szCs w:val="22"/>
              </w:rPr>
              <w:t>-468</w:t>
            </w:r>
          </w:p>
        </w:tc>
        <w:tc>
          <w:tcPr>
            <w:tcW w:w="1351" w:type="dxa"/>
            <w:vAlign w:val="center"/>
          </w:tcPr>
          <w:p w14:paraId="7B9FF70E" w14:textId="2775F8F3" w:rsidR="00FC2BAC" w:rsidRPr="00D3130C" w:rsidRDefault="00FC2BAC" w:rsidP="000D1E5B">
            <w:pPr>
              <w:pStyle w:val="Caption"/>
              <w:keepNext/>
              <w:jc w:val="center"/>
              <w:rPr>
                <w:b w:val="0"/>
                <w:color w:val="auto"/>
                <w:sz w:val="22"/>
                <w:szCs w:val="22"/>
              </w:rPr>
            </w:pPr>
            <w:r w:rsidRPr="00D3130C">
              <w:rPr>
                <w:b w:val="0"/>
                <w:color w:val="auto"/>
                <w:sz w:val="22"/>
                <w:szCs w:val="22"/>
              </w:rPr>
              <w:t>-449</w:t>
            </w:r>
          </w:p>
        </w:tc>
        <w:tc>
          <w:tcPr>
            <w:tcW w:w="1117" w:type="dxa"/>
            <w:vAlign w:val="center"/>
          </w:tcPr>
          <w:p w14:paraId="42D5DEA1" w14:textId="1806F34F" w:rsidR="00FC2BAC" w:rsidRPr="00D3130C" w:rsidRDefault="00A81490" w:rsidP="000D1E5B">
            <w:pPr>
              <w:pStyle w:val="Caption"/>
              <w:keepNext/>
              <w:jc w:val="center"/>
              <w:rPr>
                <w:b w:val="0"/>
                <w:color w:val="auto"/>
                <w:sz w:val="22"/>
                <w:szCs w:val="22"/>
              </w:rPr>
            </w:pPr>
            <w:r w:rsidRPr="00D3130C">
              <w:rPr>
                <w:b w:val="0"/>
                <w:color w:val="auto"/>
                <w:sz w:val="22"/>
                <w:szCs w:val="22"/>
              </w:rPr>
              <w:t>0.53</w:t>
            </w:r>
          </w:p>
        </w:tc>
      </w:tr>
      <w:tr w:rsidR="00FC2BAC" w:rsidRPr="00D3130C" w14:paraId="75AEEF22" w14:textId="77777777" w:rsidTr="00F7427F">
        <w:tc>
          <w:tcPr>
            <w:tcW w:w="1897" w:type="dxa"/>
            <w:tcBorders>
              <w:right w:val="single" w:sz="4" w:space="0" w:color="auto"/>
            </w:tcBorders>
            <w:vAlign w:val="center"/>
          </w:tcPr>
          <w:p w14:paraId="74A0D1C1" w14:textId="5BD42E89"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89BD6EB" w14:textId="47D1C88F"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6D90CE4F" w14:textId="204971B1"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7479DD7" w14:textId="73DC5B97" w:rsidR="00FC2BAC" w:rsidRPr="00D3130C" w:rsidRDefault="00FC2BAC"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417F25BC" w14:textId="67B29D79" w:rsidR="00FC2BAC" w:rsidRPr="00D3130C" w:rsidRDefault="00FC2BAC" w:rsidP="000D1E5B">
            <w:pPr>
              <w:pStyle w:val="Caption"/>
              <w:keepNext/>
              <w:jc w:val="center"/>
              <w:rPr>
                <w:b w:val="0"/>
                <w:color w:val="auto"/>
                <w:sz w:val="22"/>
                <w:szCs w:val="22"/>
              </w:rPr>
            </w:pPr>
            <w:r w:rsidRPr="00D3130C">
              <w:rPr>
                <w:b w:val="0"/>
                <w:color w:val="auto"/>
                <w:sz w:val="22"/>
                <w:szCs w:val="22"/>
              </w:rPr>
              <w:t>4</w:t>
            </w:r>
          </w:p>
        </w:tc>
        <w:tc>
          <w:tcPr>
            <w:tcW w:w="1117" w:type="dxa"/>
            <w:vAlign w:val="center"/>
          </w:tcPr>
          <w:p w14:paraId="45D774F7" w14:textId="5DB0D046" w:rsidR="00FC2BAC" w:rsidRPr="00D3130C" w:rsidRDefault="00A81490" w:rsidP="000D1E5B">
            <w:pPr>
              <w:pStyle w:val="Caption"/>
              <w:keepNext/>
              <w:jc w:val="center"/>
              <w:rPr>
                <w:b w:val="0"/>
                <w:color w:val="auto"/>
                <w:sz w:val="22"/>
                <w:szCs w:val="22"/>
              </w:rPr>
            </w:pPr>
            <w:r w:rsidRPr="00D3130C">
              <w:rPr>
                <w:b w:val="0"/>
                <w:color w:val="auto"/>
                <w:sz w:val="22"/>
                <w:szCs w:val="22"/>
              </w:rPr>
              <w:t>0.61</w:t>
            </w:r>
          </w:p>
        </w:tc>
      </w:tr>
      <w:tr w:rsidR="00FC2BAC" w:rsidRPr="00D3130C" w14:paraId="134FD1B5" w14:textId="77777777" w:rsidTr="00F7427F">
        <w:tc>
          <w:tcPr>
            <w:tcW w:w="1897" w:type="dxa"/>
            <w:tcBorders>
              <w:right w:val="single" w:sz="4" w:space="0" w:color="auto"/>
            </w:tcBorders>
            <w:vAlign w:val="center"/>
          </w:tcPr>
          <w:p w14:paraId="5318EF86" w14:textId="760A14FC"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7EA9D166" w14:textId="6DF92FFC"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3D34192" w14:textId="3C9B4D4C"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6A876045" w14:textId="4A502145" w:rsidR="00FC2BAC" w:rsidRPr="00D3130C" w:rsidRDefault="00FC2BAC" w:rsidP="000D1E5B">
            <w:pPr>
              <w:pStyle w:val="Caption"/>
              <w:keepNext/>
              <w:jc w:val="center"/>
              <w:rPr>
                <w:b w:val="0"/>
                <w:color w:val="auto"/>
                <w:sz w:val="22"/>
                <w:szCs w:val="22"/>
              </w:rPr>
            </w:pPr>
            <w:r w:rsidRPr="00D3130C">
              <w:rPr>
                <w:b w:val="0"/>
                <w:color w:val="auto"/>
                <w:sz w:val="22"/>
                <w:szCs w:val="22"/>
              </w:rPr>
              <w:t>18</w:t>
            </w:r>
          </w:p>
        </w:tc>
        <w:tc>
          <w:tcPr>
            <w:tcW w:w="1351" w:type="dxa"/>
            <w:vAlign w:val="center"/>
          </w:tcPr>
          <w:p w14:paraId="668515EC" w14:textId="7F1926A2" w:rsidR="00FC2BAC" w:rsidRPr="00D3130C" w:rsidRDefault="00FC2BAC" w:rsidP="000D1E5B">
            <w:pPr>
              <w:pStyle w:val="Caption"/>
              <w:keepNext/>
              <w:jc w:val="center"/>
              <w:rPr>
                <w:b w:val="0"/>
                <w:color w:val="auto"/>
                <w:sz w:val="22"/>
                <w:szCs w:val="22"/>
              </w:rPr>
            </w:pPr>
            <w:r w:rsidRPr="00D3130C">
              <w:rPr>
                <w:b w:val="0"/>
                <w:color w:val="auto"/>
                <w:sz w:val="22"/>
                <w:szCs w:val="22"/>
              </w:rPr>
              <w:t>33</w:t>
            </w:r>
          </w:p>
        </w:tc>
        <w:tc>
          <w:tcPr>
            <w:tcW w:w="1117" w:type="dxa"/>
            <w:vAlign w:val="center"/>
          </w:tcPr>
          <w:p w14:paraId="1AA6FD4A" w14:textId="6332FE92" w:rsidR="00FC2BAC" w:rsidRPr="00D3130C" w:rsidRDefault="00A81490" w:rsidP="000D1E5B">
            <w:pPr>
              <w:pStyle w:val="Caption"/>
              <w:keepNext/>
              <w:jc w:val="center"/>
              <w:rPr>
                <w:b w:val="0"/>
                <w:color w:val="auto"/>
                <w:sz w:val="22"/>
                <w:szCs w:val="22"/>
              </w:rPr>
            </w:pPr>
            <w:r w:rsidRPr="00D3130C">
              <w:rPr>
                <w:b w:val="0"/>
                <w:color w:val="auto"/>
                <w:sz w:val="22"/>
                <w:szCs w:val="22"/>
              </w:rPr>
              <w:t>0.74</w:t>
            </w:r>
          </w:p>
        </w:tc>
      </w:tr>
      <w:tr w:rsidR="00FC2BAC" w:rsidRPr="00D3130C" w14:paraId="3EE1888C" w14:textId="77777777" w:rsidTr="00F7427F">
        <w:tc>
          <w:tcPr>
            <w:tcW w:w="1897" w:type="dxa"/>
            <w:tcBorders>
              <w:right w:val="single" w:sz="4" w:space="0" w:color="auto"/>
            </w:tcBorders>
            <w:vAlign w:val="center"/>
          </w:tcPr>
          <w:p w14:paraId="782CCDB7" w14:textId="7BD3F1DE"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9DCD1D3" w14:textId="0BB2B94E"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76A7EAB" w14:textId="2CF126B7"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2B8A38FE" w14:textId="02EC1B80" w:rsidR="00FC2BAC" w:rsidRPr="00D3130C" w:rsidRDefault="00FC2BAC" w:rsidP="000D1E5B">
            <w:pPr>
              <w:pStyle w:val="Caption"/>
              <w:keepNext/>
              <w:jc w:val="center"/>
              <w:rPr>
                <w:b w:val="0"/>
                <w:color w:val="auto"/>
                <w:sz w:val="22"/>
                <w:szCs w:val="22"/>
              </w:rPr>
            </w:pPr>
            <w:r w:rsidRPr="00D3130C">
              <w:rPr>
                <w:b w:val="0"/>
                <w:color w:val="auto"/>
                <w:sz w:val="22"/>
                <w:szCs w:val="22"/>
              </w:rPr>
              <w:t>80</w:t>
            </w:r>
          </w:p>
        </w:tc>
        <w:tc>
          <w:tcPr>
            <w:tcW w:w="1351" w:type="dxa"/>
            <w:vAlign w:val="center"/>
          </w:tcPr>
          <w:p w14:paraId="70B93E10" w14:textId="36E7C0B6" w:rsidR="00FC2BAC" w:rsidRPr="00D3130C" w:rsidRDefault="00FC2BAC" w:rsidP="000D1E5B">
            <w:pPr>
              <w:pStyle w:val="Caption"/>
              <w:keepNext/>
              <w:jc w:val="center"/>
              <w:rPr>
                <w:b w:val="0"/>
                <w:color w:val="auto"/>
                <w:sz w:val="22"/>
                <w:szCs w:val="22"/>
              </w:rPr>
            </w:pPr>
            <w:r w:rsidRPr="00D3130C">
              <w:rPr>
                <w:b w:val="0"/>
                <w:color w:val="auto"/>
                <w:sz w:val="22"/>
                <w:szCs w:val="22"/>
              </w:rPr>
              <w:t>96</w:t>
            </w:r>
          </w:p>
        </w:tc>
        <w:tc>
          <w:tcPr>
            <w:tcW w:w="1117" w:type="dxa"/>
            <w:vAlign w:val="center"/>
          </w:tcPr>
          <w:p w14:paraId="0D8EEB32" w14:textId="365D0B85" w:rsidR="00FC2BAC" w:rsidRPr="00D3130C" w:rsidRDefault="00A81490" w:rsidP="000D1E5B">
            <w:pPr>
              <w:pStyle w:val="Caption"/>
              <w:keepNext/>
              <w:jc w:val="center"/>
              <w:rPr>
                <w:b w:val="0"/>
                <w:color w:val="auto"/>
                <w:sz w:val="22"/>
                <w:szCs w:val="22"/>
              </w:rPr>
            </w:pPr>
            <w:r w:rsidRPr="00D3130C">
              <w:rPr>
                <w:b w:val="0"/>
                <w:color w:val="auto"/>
                <w:sz w:val="22"/>
                <w:szCs w:val="22"/>
              </w:rPr>
              <w:t>0.53</w:t>
            </w:r>
          </w:p>
        </w:tc>
      </w:tr>
      <w:tr w:rsidR="00FC2BAC" w:rsidRPr="00D3130C" w14:paraId="10178A89" w14:textId="77777777" w:rsidTr="00F7427F">
        <w:tc>
          <w:tcPr>
            <w:tcW w:w="1897" w:type="dxa"/>
            <w:tcBorders>
              <w:right w:val="single" w:sz="4" w:space="0" w:color="auto"/>
            </w:tcBorders>
            <w:vAlign w:val="center"/>
          </w:tcPr>
          <w:p w14:paraId="6D404337" w14:textId="0CF2C843"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55F8572" w14:textId="627BA865"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4C8F58FB" w14:textId="3A67069C" w:rsidR="00FC2BAC" w:rsidRPr="00D3130C" w:rsidRDefault="00FC2BAC"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3255649C" w14:textId="73D8DD55" w:rsidR="00FC2BAC" w:rsidRPr="00D3130C" w:rsidRDefault="00FC2BAC" w:rsidP="000D1E5B">
            <w:pPr>
              <w:pStyle w:val="Caption"/>
              <w:keepNext/>
              <w:jc w:val="center"/>
              <w:rPr>
                <w:b w:val="0"/>
                <w:color w:val="auto"/>
                <w:sz w:val="22"/>
                <w:szCs w:val="22"/>
              </w:rPr>
            </w:pPr>
            <w:r w:rsidRPr="00D3130C">
              <w:rPr>
                <w:b w:val="0"/>
                <w:color w:val="auto"/>
                <w:sz w:val="22"/>
                <w:szCs w:val="22"/>
              </w:rPr>
              <w:t>-2</w:t>
            </w:r>
          </w:p>
        </w:tc>
        <w:tc>
          <w:tcPr>
            <w:tcW w:w="1351" w:type="dxa"/>
            <w:vAlign w:val="center"/>
          </w:tcPr>
          <w:p w14:paraId="11017CD5" w14:textId="61B00734" w:rsidR="00FC2BAC" w:rsidRPr="00D3130C" w:rsidRDefault="00FC2BAC" w:rsidP="000D1E5B">
            <w:pPr>
              <w:pStyle w:val="Caption"/>
              <w:keepNext/>
              <w:jc w:val="center"/>
              <w:rPr>
                <w:b w:val="0"/>
                <w:color w:val="auto"/>
                <w:sz w:val="22"/>
                <w:szCs w:val="22"/>
              </w:rPr>
            </w:pPr>
            <w:r w:rsidRPr="00D3130C">
              <w:rPr>
                <w:b w:val="0"/>
                <w:color w:val="auto"/>
                <w:sz w:val="22"/>
                <w:szCs w:val="22"/>
              </w:rPr>
              <w:t>9</w:t>
            </w:r>
          </w:p>
        </w:tc>
        <w:tc>
          <w:tcPr>
            <w:tcW w:w="1117" w:type="dxa"/>
            <w:vAlign w:val="center"/>
          </w:tcPr>
          <w:p w14:paraId="011EA7C9" w14:textId="2A8FB70C" w:rsidR="00FC2BAC" w:rsidRPr="00D3130C" w:rsidRDefault="00A81490" w:rsidP="000D1E5B">
            <w:pPr>
              <w:pStyle w:val="Caption"/>
              <w:keepNext/>
              <w:jc w:val="center"/>
              <w:rPr>
                <w:b w:val="0"/>
                <w:color w:val="auto"/>
                <w:sz w:val="22"/>
                <w:szCs w:val="22"/>
              </w:rPr>
            </w:pPr>
            <w:r w:rsidRPr="00D3130C">
              <w:rPr>
                <w:b w:val="0"/>
                <w:color w:val="auto"/>
                <w:sz w:val="22"/>
                <w:szCs w:val="22"/>
              </w:rPr>
              <w:t>0.57</w:t>
            </w:r>
          </w:p>
        </w:tc>
      </w:tr>
      <w:tr w:rsidR="00FC2BAC" w:rsidRPr="00D3130C" w14:paraId="7A0193A2" w14:textId="77777777" w:rsidTr="00F7427F">
        <w:tc>
          <w:tcPr>
            <w:tcW w:w="1897" w:type="dxa"/>
            <w:tcBorders>
              <w:right w:val="single" w:sz="4" w:space="0" w:color="auto"/>
            </w:tcBorders>
            <w:vAlign w:val="center"/>
          </w:tcPr>
          <w:p w14:paraId="722A6C4E" w14:textId="58F97A7F"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089DD10" w14:textId="3CF81A56"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23F2A6A0" w14:textId="1D755721" w:rsidR="00FC2BAC" w:rsidRPr="00D3130C" w:rsidRDefault="00FC2BAC"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2EEF0C9C" w14:textId="39114383" w:rsidR="00FC2BAC" w:rsidRPr="00D3130C" w:rsidRDefault="00FC2BAC" w:rsidP="000D1E5B">
            <w:pPr>
              <w:pStyle w:val="Caption"/>
              <w:keepNext/>
              <w:jc w:val="center"/>
              <w:rPr>
                <w:b w:val="0"/>
                <w:color w:val="auto"/>
                <w:sz w:val="22"/>
                <w:szCs w:val="22"/>
              </w:rPr>
            </w:pPr>
            <w:r w:rsidRPr="00D3130C">
              <w:rPr>
                <w:b w:val="0"/>
                <w:color w:val="auto"/>
                <w:sz w:val="22"/>
                <w:szCs w:val="22"/>
              </w:rPr>
              <w:t>3</w:t>
            </w:r>
          </w:p>
        </w:tc>
        <w:tc>
          <w:tcPr>
            <w:tcW w:w="1351" w:type="dxa"/>
            <w:vAlign w:val="center"/>
          </w:tcPr>
          <w:p w14:paraId="23C39743" w14:textId="6657C876" w:rsidR="00FC2BAC" w:rsidRPr="00D3130C" w:rsidRDefault="00FC2BAC" w:rsidP="000D1E5B">
            <w:pPr>
              <w:pStyle w:val="Caption"/>
              <w:keepNext/>
              <w:jc w:val="center"/>
              <w:rPr>
                <w:b w:val="0"/>
                <w:color w:val="auto"/>
                <w:sz w:val="22"/>
                <w:szCs w:val="22"/>
              </w:rPr>
            </w:pPr>
            <w:r w:rsidRPr="00D3130C">
              <w:rPr>
                <w:b w:val="0"/>
                <w:color w:val="auto"/>
                <w:sz w:val="22"/>
                <w:szCs w:val="22"/>
              </w:rPr>
              <w:t>19</w:t>
            </w:r>
          </w:p>
        </w:tc>
        <w:tc>
          <w:tcPr>
            <w:tcW w:w="1117" w:type="dxa"/>
            <w:vAlign w:val="center"/>
          </w:tcPr>
          <w:p w14:paraId="218EAFF8" w14:textId="666E1702" w:rsidR="00FC2BAC" w:rsidRPr="00D3130C" w:rsidRDefault="00A81490" w:rsidP="000D1E5B">
            <w:pPr>
              <w:pStyle w:val="Caption"/>
              <w:keepNext/>
              <w:jc w:val="center"/>
              <w:rPr>
                <w:b w:val="0"/>
                <w:color w:val="auto"/>
                <w:sz w:val="22"/>
                <w:szCs w:val="22"/>
              </w:rPr>
            </w:pPr>
            <w:r w:rsidRPr="00D3130C">
              <w:rPr>
                <w:b w:val="0"/>
                <w:color w:val="auto"/>
                <w:sz w:val="22"/>
                <w:szCs w:val="22"/>
              </w:rPr>
              <w:t>0.11</w:t>
            </w:r>
          </w:p>
        </w:tc>
      </w:tr>
      <w:tr w:rsidR="00FC2BAC" w:rsidRPr="00D3130C" w14:paraId="4453E548" w14:textId="77777777" w:rsidTr="00F7427F">
        <w:tc>
          <w:tcPr>
            <w:tcW w:w="1897" w:type="dxa"/>
            <w:tcBorders>
              <w:right w:val="single" w:sz="4" w:space="0" w:color="auto"/>
            </w:tcBorders>
            <w:vAlign w:val="center"/>
          </w:tcPr>
          <w:p w14:paraId="2989A630" w14:textId="75DD30E7"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20B94E7D" w14:textId="15172172"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0004DD18" w14:textId="399C5944"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55A2805D" w14:textId="50B248D5" w:rsidR="00FC2BAC" w:rsidRPr="00D3130C" w:rsidRDefault="00FC2BAC" w:rsidP="000D1E5B">
            <w:pPr>
              <w:pStyle w:val="Caption"/>
              <w:keepNext/>
              <w:jc w:val="center"/>
              <w:rPr>
                <w:b w:val="0"/>
                <w:color w:val="auto"/>
                <w:sz w:val="22"/>
                <w:szCs w:val="22"/>
              </w:rPr>
            </w:pPr>
            <w:r w:rsidRPr="00D3130C">
              <w:rPr>
                <w:b w:val="0"/>
                <w:color w:val="auto"/>
                <w:sz w:val="22"/>
                <w:szCs w:val="22"/>
              </w:rPr>
              <w:t>151</w:t>
            </w:r>
          </w:p>
        </w:tc>
        <w:tc>
          <w:tcPr>
            <w:tcW w:w="1351" w:type="dxa"/>
            <w:vAlign w:val="center"/>
          </w:tcPr>
          <w:p w14:paraId="562354CA" w14:textId="62A0F7C8" w:rsidR="00FC2BAC" w:rsidRPr="00D3130C" w:rsidRDefault="00FC2BAC" w:rsidP="000D1E5B">
            <w:pPr>
              <w:pStyle w:val="Caption"/>
              <w:keepNext/>
              <w:jc w:val="center"/>
              <w:rPr>
                <w:b w:val="0"/>
                <w:color w:val="auto"/>
                <w:sz w:val="22"/>
                <w:szCs w:val="22"/>
              </w:rPr>
            </w:pPr>
            <w:r w:rsidRPr="00D3130C">
              <w:rPr>
                <w:b w:val="0"/>
                <w:color w:val="auto"/>
                <w:sz w:val="22"/>
                <w:szCs w:val="22"/>
              </w:rPr>
              <w:t>166</w:t>
            </w:r>
          </w:p>
        </w:tc>
        <w:tc>
          <w:tcPr>
            <w:tcW w:w="1117" w:type="dxa"/>
            <w:vAlign w:val="center"/>
          </w:tcPr>
          <w:p w14:paraId="2478AB64" w14:textId="287584CA" w:rsidR="00FC2BAC" w:rsidRPr="00D3130C" w:rsidRDefault="00A81490" w:rsidP="000D1E5B">
            <w:pPr>
              <w:pStyle w:val="Caption"/>
              <w:keepNext/>
              <w:jc w:val="center"/>
              <w:rPr>
                <w:b w:val="0"/>
                <w:color w:val="auto"/>
                <w:sz w:val="22"/>
                <w:szCs w:val="22"/>
              </w:rPr>
            </w:pPr>
            <w:r w:rsidRPr="00D3130C">
              <w:rPr>
                <w:b w:val="0"/>
                <w:color w:val="auto"/>
                <w:sz w:val="22"/>
                <w:szCs w:val="22"/>
              </w:rPr>
              <w:t>0.29</w:t>
            </w:r>
          </w:p>
        </w:tc>
      </w:tr>
      <w:tr w:rsidR="00FC2BAC" w:rsidRPr="00D3130C" w14:paraId="2D061AFA" w14:textId="77777777" w:rsidTr="00F7427F">
        <w:tc>
          <w:tcPr>
            <w:tcW w:w="1897" w:type="dxa"/>
            <w:tcBorders>
              <w:right w:val="single" w:sz="4" w:space="0" w:color="auto"/>
            </w:tcBorders>
            <w:vAlign w:val="center"/>
          </w:tcPr>
          <w:p w14:paraId="618FDFB5" w14:textId="41A9F4CB"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78619D0" w14:textId="336AE1D7"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1E993275" w14:textId="3E195C19"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76316993" w14:textId="544E9CC8" w:rsidR="00FC2BAC" w:rsidRPr="00D3130C" w:rsidRDefault="00FC2BAC" w:rsidP="000D1E5B">
            <w:pPr>
              <w:pStyle w:val="Caption"/>
              <w:keepNext/>
              <w:jc w:val="center"/>
              <w:rPr>
                <w:b w:val="0"/>
                <w:color w:val="auto"/>
                <w:sz w:val="22"/>
                <w:szCs w:val="22"/>
              </w:rPr>
            </w:pPr>
            <w:r w:rsidRPr="00D3130C">
              <w:rPr>
                <w:b w:val="0"/>
                <w:color w:val="auto"/>
                <w:sz w:val="22"/>
                <w:szCs w:val="22"/>
              </w:rPr>
              <w:t>-20</w:t>
            </w:r>
          </w:p>
        </w:tc>
        <w:tc>
          <w:tcPr>
            <w:tcW w:w="1351" w:type="dxa"/>
            <w:vAlign w:val="center"/>
          </w:tcPr>
          <w:p w14:paraId="60AC19A5" w14:textId="66E1786D" w:rsidR="00FC2BAC" w:rsidRPr="00D3130C" w:rsidRDefault="00FC2BAC" w:rsidP="000D1E5B">
            <w:pPr>
              <w:pStyle w:val="Caption"/>
              <w:keepNext/>
              <w:jc w:val="center"/>
              <w:rPr>
                <w:b w:val="0"/>
                <w:color w:val="auto"/>
                <w:sz w:val="22"/>
                <w:szCs w:val="22"/>
              </w:rPr>
            </w:pPr>
            <w:r w:rsidRPr="00D3130C">
              <w:rPr>
                <w:b w:val="0"/>
                <w:color w:val="auto"/>
                <w:sz w:val="22"/>
                <w:szCs w:val="22"/>
              </w:rPr>
              <w:t>-7</w:t>
            </w:r>
          </w:p>
        </w:tc>
        <w:tc>
          <w:tcPr>
            <w:tcW w:w="1117" w:type="dxa"/>
            <w:vAlign w:val="center"/>
          </w:tcPr>
          <w:p w14:paraId="4560C8DA" w14:textId="3F7403C9" w:rsidR="00FC2BAC" w:rsidRPr="00D3130C" w:rsidRDefault="00A81490" w:rsidP="000D1E5B">
            <w:pPr>
              <w:pStyle w:val="Caption"/>
              <w:keepNext/>
              <w:jc w:val="center"/>
              <w:rPr>
                <w:b w:val="0"/>
                <w:color w:val="auto"/>
                <w:sz w:val="22"/>
                <w:szCs w:val="22"/>
              </w:rPr>
            </w:pPr>
            <w:r w:rsidRPr="00D3130C">
              <w:rPr>
                <w:b w:val="0"/>
                <w:color w:val="auto"/>
                <w:sz w:val="22"/>
                <w:szCs w:val="22"/>
              </w:rPr>
              <w:t>0.13</w:t>
            </w:r>
          </w:p>
        </w:tc>
      </w:tr>
      <w:tr w:rsidR="00FC2BAC" w:rsidRPr="00D3130C" w14:paraId="1BA2AF76" w14:textId="77777777" w:rsidTr="00F7427F">
        <w:tc>
          <w:tcPr>
            <w:tcW w:w="1897" w:type="dxa"/>
            <w:tcBorders>
              <w:bottom w:val="single" w:sz="4" w:space="0" w:color="auto"/>
              <w:right w:val="single" w:sz="4" w:space="0" w:color="auto"/>
            </w:tcBorders>
            <w:vAlign w:val="center"/>
          </w:tcPr>
          <w:p w14:paraId="5E45C31B" w14:textId="3020F8B9"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bottom w:val="single" w:sz="4" w:space="0" w:color="auto"/>
            </w:tcBorders>
            <w:vAlign w:val="center"/>
          </w:tcPr>
          <w:p w14:paraId="355ADE4B" w14:textId="2666BD43"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tcBorders>
              <w:bottom w:val="single" w:sz="4" w:space="0" w:color="auto"/>
            </w:tcBorders>
            <w:vAlign w:val="center"/>
          </w:tcPr>
          <w:p w14:paraId="7A0EA3E8" w14:textId="6DEEEF1D"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tcBorders>
              <w:bottom w:val="single" w:sz="4" w:space="0" w:color="auto"/>
            </w:tcBorders>
            <w:vAlign w:val="center"/>
          </w:tcPr>
          <w:p w14:paraId="1EB2F21F" w14:textId="72D5CA48" w:rsidR="00FC2BAC" w:rsidRPr="00D3130C" w:rsidRDefault="00FC2BAC" w:rsidP="000D1E5B">
            <w:pPr>
              <w:pStyle w:val="Caption"/>
              <w:keepNext/>
              <w:jc w:val="center"/>
              <w:rPr>
                <w:b w:val="0"/>
                <w:color w:val="auto"/>
                <w:sz w:val="22"/>
                <w:szCs w:val="22"/>
              </w:rPr>
            </w:pPr>
            <w:r w:rsidRPr="00D3130C">
              <w:rPr>
                <w:b w:val="0"/>
                <w:color w:val="auto"/>
                <w:sz w:val="22"/>
                <w:szCs w:val="22"/>
              </w:rPr>
              <w:t>291</w:t>
            </w:r>
          </w:p>
        </w:tc>
        <w:tc>
          <w:tcPr>
            <w:tcW w:w="1351" w:type="dxa"/>
            <w:tcBorders>
              <w:bottom w:val="single" w:sz="4" w:space="0" w:color="auto"/>
            </w:tcBorders>
            <w:vAlign w:val="center"/>
          </w:tcPr>
          <w:p w14:paraId="51FF4609" w14:textId="0EBE2073" w:rsidR="00FC2BAC" w:rsidRPr="00D3130C" w:rsidRDefault="00FC2BAC" w:rsidP="000D1E5B">
            <w:pPr>
              <w:pStyle w:val="Caption"/>
              <w:keepNext/>
              <w:jc w:val="center"/>
              <w:rPr>
                <w:b w:val="0"/>
                <w:color w:val="auto"/>
                <w:sz w:val="22"/>
                <w:szCs w:val="22"/>
              </w:rPr>
            </w:pPr>
            <w:r w:rsidRPr="00D3130C">
              <w:rPr>
                <w:b w:val="0"/>
                <w:color w:val="auto"/>
                <w:sz w:val="22"/>
                <w:szCs w:val="22"/>
              </w:rPr>
              <w:t>307</w:t>
            </w:r>
          </w:p>
        </w:tc>
        <w:tc>
          <w:tcPr>
            <w:tcW w:w="1117" w:type="dxa"/>
            <w:tcBorders>
              <w:bottom w:val="single" w:sz="4" w:space="0" w:color="auto"/>
            </w:tcBorders>
            <w:vAlign w:val="center"/>
          </w:tcPr>
          <w:p w14:paraId="492E98A4" w14:textId="60C21E05" w:rsidR="00FC2BAC" w:rsidRPr="00D3130C" w:rsidRDefault="00A81490" w:rsidP="000D1E5B">
            <w:pPr>
              <w:pStyle w:val="Caption"/>
              <w:keepNext/>
              <w:jc w:val="center"/>
              <w:rPr>
                <w:b w:val="0"/>
                <w:color w:val="auto"/>
                <w:sz w:val="22"/>
                <w:szCs w:val="22"/>
              </w:rPr>
            </w:pPr>
            <w:r w:rsidRPr="00D3130C">
              <w:rPr>
                <w:b w:val="0"/>
                <w:color w:val="auto"/>
                <w:sz w:val="22"/>
                <w:szCs w:val="22"/>
              </w:rPr>
              <w:t>0.42</w:t>
            </w:r>
          </w:p>
        </w:tc>
      </w:tr>
    </w:tbl>
    <w:p w14:paraId="54CCB137" w14:textId="77777777" w:rsidR="00955B7D" w:rsidRPr="00D3130C" w:rsidRDefault="00955B7D" w:rsidP="00955B7D">
      <w:pPr>
        <w:pStyle w:val="Caption"/>
        <w:keepNext/>
        <w:jc w:val="both"/>
        <w:rPr>
          <w:b w:val="0"/>
          <w:color w:val="auto"/>
          <w:sz w:val="22"/>
          <w:szCs w:val="22"/>
        </w:rPr>
      </w:pPr>
    </w:p>
    <w:p w14:paraId="692728E6" w14:textId="76C092CD" w:rsidR="0041438F" w:rsidRPr="00D3130C" w:rsidRDefault="0041438F" w:rsidP="00955B7D">
      <w:pPr>
        <w:pStyle w:val="Caption"/>
        <w:keepNext/>
        <w:jc w:val="both"/>
        <w:rPr>
          <w:b w:val="0"/>
          <w:color w:val="auto"/>
          <w:sz w:val="22"/>
          <w:szCs w:val="22"/>
        </w:rPr>
      </w:pPr>
      <w:r w:rsidRPr="00D3130C">
        <w:rPr>
          <w:b w:val="0"/>
          <w:color w:val="auto"/>
          <w:sz w:val="22"/>
          <w:szCs w:val="22"/>
        </w:rPr>
        <w:t>Table S4</w:t>
      </w:r>
      <w:r w:rsidRPr="00D3130C">
        <w:rPr>
          <w:color w:val="auto"/>
          <w:sz w:val="22"/>
          <w:szCs w:val="22"/>
        </w:rPr>
        <w:t xml:space="preserve"> Sharpe-Schoolfield model parameter estimates and fit. </w:t>
      </w:r>
      <w:r w:rsidR="00955B7D" w:rsidRPr="00D3130C">
        <w:rPr>
          <w:b w:val="0"/>
          <w:color w:val="auto"/>
          <w:sz w:val="22"/>
          <w:szCs w:val="22"/>
        </w:rPr>
        <w:t>All parameters were chosen from the best-fit model after 10000 non-linear least squares model runs.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1202"/>
        <w:gridCol w:w="664"/>
        <w:gridCol w:w="797"/>
        <w:gridCol w:w="664"/>
        <w:gridCol w:w="902"/>
        <w:gridCol w:w="797"/>
        <w:gridCol w:w="664"/>
      </w:tblGrid>
      <w:tr w:rsidR="0041438F" w:rsidRPr="00D3130C" w14:paraId="50E76B6C" w14:textId="77777777" w:rsidTr="00C73F41">
        <w:tc>
          <w:tcPr>
            <w:tcW w:w="1799" w:type="dxa"/>
            <w:tcBorders>
              <w:top w:val="single" w:sz="4" w:space="0" w:color="auto"/>
              <w:bottom w:val="single" w:sz="4" w:space="0" w:color="auto"/>
              <w:right w:val="single" w:sz="4" w:space="0" w:color="auto"/>
            </w:tcBorders>
            <w:vAlign w:val="center"/>
          </w:tcPr>
          <w:p w14:paraId="137EB9B4" w14:textId="20B39353" w:rsidR="0041438F" w:rsidRPr="00D3130C" w:rsidRDefault="0041438F" w:rsidP="00955B7D">
            <w:pPr>
              <w:jc w:val="center"/>
            </w:pPr>
            <w:r w:rsidRPr="00D3130C">
              <w:t>Taxa</w:t>
            </w:r>
          </w:p>
        </w:tc>
        <w:tc>
          <w:tcPr>
            <w:tcW w:w="1202" w:type="dxa"/>
            <w:tcBorders>
              <w:top w:val="single" w:sz="4" w:space="0" w:color="auto"/>
              <w:left w:val="single" w:sz="4" w:space="0" w:color="auto"/>
              <w:bottom w:val="single" w:sz="4" w:space="0" w:color="auto"/>
            </w:tcBorders>
            <w:vAlign w:val="center"/>
          </w:tcPr>
          <w:p w14:paraId="7FA6FA37" w14:textId="2427AA06" w:rsidR="0041438F" w:rsidRPr="00D3130C" w:rsidRDefault="0041438F" w:rsidP="00955B7D">
            <w:pPr>
              <w:jc w:val="center"/>
            </w:pPr>
            <w:r w:rsidRPr="00D3130C">
              <w:t>Site</w:t>
            </w:r>
          </w:p>
        </w:tc>
        <w:tc>
          <w:tcPr>
            <w:tcW w:w="664" w:type="dxa"/>
            <w:tcBorders>
              <w:top w:val="single" w:sz="4" w:space="0" w:color="auto"/>
              <w:bottom w:val="single" w:sz="4" w:space="0" w:color="auto"/>
            </w:tcBorders>
            <w:vAlign w:val="center"/>
          </w:tcPr>
          <w:p w14:paraId="43DA094A" w14:textId="20B27DFA" w:rsidR="0041438F" w:rsidRPr="00D3130C" w:rsidRDefault="0041438F" w:rsidP="00955B7D">
            <w:pPr>
              <w:jc w:val="center"/>
              <w:rPr>
                <w:i/>
              </w:rPr>
            </w:pPr>
            <w:r w:rsidRPr="00D3130C">
              <w:rPr>
                <w:i/>
              </w:rPr>
              <w:t>E</w:t>
            </w:r>
            <w:r w:rsidRPr="00D3130C">
              <w:rPr>
                <w:i/>
                <w:vertAlign w:val="subscript"/>
              </w:rPr>
              <w:t>a</w:t>
            </w:r>
          </w:p>
        </w:tc>
        <w:tc>
          <w:tcPr>
            <w:tcW w:w="595" w:type="dxa"/>
            <w:tcBorders>
              <w:top w:val="single" w:sz="4" w:space="0" w:color="auto"/>
              <w:bottom w:val="single" w:sz="4" w:space="0" w:color="auto"/>
            </w:tcBorders>
            <w:vAlign w:val="center"/>
          </w:tcPr>
          <w:p w14:paraId="1EA338B9" w14:textId="7A979278" w:rsidR="0041438F" w:rsidRPr="00D3130C" w:rsidRDefault="0041438F" w:rsidP="00955B7D">
            <w:pPr>
              <w:jc w:val="center"/>
              <w:rPr>
                <w:i/>
              </w:rPr>
            </w:pPr>
            <w:r w:rsidRPr="00D3130C">
              <w:rPr>
                <w:i/>
              </w:rPr>
              <w:t>E</w:t>
            </w:r>
            <w:r w:rsidRPr="00D3130C">
              <w:rPr>
                <w:i/>
                <w:vertAlign w:val="subscript"/>
              </w:rPr>
              <w:t>d</w:t>
            </w:r>
          </w:p>
        </w:tc>
        <w:tc>
          <w:tcPr>
            <w:tcW w:w="584" w:type="dxa"/>
            <w:tcBorders>
              <w:top w:val="single" w:sz="4" w:space="0" w:color="auto"/>
              <w:bottom w:val="single" w:sz="4" w:space="0" w:color="auto"/>
            </w:tcBorders>
            <w:vAlign w:val="center"/>
          </w:tcPr>
          <w:p w14:paraId="76C3C6B4" w14:textId="23DAFDB5" w:rsidR="0041438F" w:rsidRPr="00D3130C" w:rsidRDefault="0041438F" w:rsidP="00955B7D">
            <w:pPr>
              <w:jc w:val="center"/>
              <w:rPr>
                <w:i/>
              </w:rPr>
            </w:pPr>
            <w:r w:rsidRPr="00D3130C">
              <w:rPr>
                <w:i/>
              </w:rPr>
              <w:t>b</w:t>
            </w:r>
            <w:r w:rsidRPr="00D3130C">
              <w:rPr>
                <w:i/>
                <w:vertAlign w:val="subscript"/>
              </w:rPr>
              <w:t>0</w:t>
            </w:r>
          </w:p>
        </w:tc>
        <w:tc>
          <w:tcPr>
            <w:tcW w:w="902" w:type="dxa"/>
            <w:tcBorders>
              <w:top w:val="single" w:sz="4" w:space="0" w:color="auto"/>
              <w:bottom w:val="single" w:sz="4" w:space="0" w:color="auto"/>
            </w:tcBorders>
            <w:vAlign w:val="center"/>
          </w:tcPr>
          <w:p w14:paraId="4FAADBC1" w14:textId="2EED2342" w:rsidR="0041438F" w:rsidRPr="00D3130C" w:rsidRDefault="0041438F" w:rsidP="00955B7D">
            <w:pPr>
              <w:jc w:val="center"/>
              <w:rPr>
                <w:i/>
              </w:rPr>
            </w:pPr>
            <w:r w:rsidRPr="00D3130C">
              <w:rPr>
                <w:rFonts w:ascii="Cambria" w:hAnsi="Cambria"/>
                <w:i/>
              </w:rPr>
              <w:t>β</w:t>
            </w:r>
          </w:p>
        </w:tc>
        <w:tc>
          <w:tcPr>
            <w:tcW w:w="676" w:type="dxa"/>
            <w:tcBorders>
              <w:top w:val="single" w:sz="4" w:space="0" w:color="auto"/>
              <w:bottom w:val="single" w:sz="4" w:space="0" w:color="auto"/>
            </w:tcBorders>
            <w:vAlign w:val="center"/>
          </w:tcPr>
          <w:p w14:paraId="68BD5866" w14:textId="0A191C00" w:rsidR="0041438F" w:rsidRPr="00D3130C" w:rsidRDefault="0041438F" w:rsidP="00955B7D">
            <w:pPr>
              <w:jc w:val="center"/>
              <w:rPr>
                <w:i/>
              </w:rPr>
            </w:pPr>
            <w:r w:rsidRPr="00D3130C">
              <w:rPr>
                <w:i/>
              </w:rPr>
              <w:t>T</w:t>
            </w:r>
            <w:r w:rsidRPr="00D3130C">
              <w:rPr>
                <w:i/>
                <w:vertAlign w:val="subscript"/>
              </w:rPr>
              <w:t>pk</w:t>
            </w:r>
          </w:p>
        </w:tc>
        <w:tc>
          <w:tcPr>
            <w:tcW w:w="612" w:type="dxa"/>
            <w:tcBorders>
              <w:top w:val="single" w:sz="4" w:space="0" w:color="auto"/>
              <w:bottom w:val="single" w:sz="4" w:space="0" w:color="auto"/>
            </w:tcBorders>
            <w:vAlign w:val="center"/>
          </w:tcPr>
          <w:p w14:paraId="42F5205D" w14:textId="0053EE64" w:rsidR="0041438F" w:rsidRPr="00D3130C" w:rsidRDefault="0041438F" w:rsidP="00955B7D">
            <w:pPr>
              <w:jc w:val="center"/>
            </w:pPr>
            <w:r w:rsidRPr="00D3130C">
              <w:t>R</w:t>
            </w:r>
            <w:r w:rsidRPr="00D3130C">
              <w:rPr>
                <w:vertAlign w:val="superscript"/>
              </w:rPr>
              <w:t>2</w:t>
            </w:r>
          </w:p>
        </w:tc>
      </w:tr>
      <w:tr w:rsidR="00955B7D" w:rsidRPr="00D3130C" w14:paraId="5AE7CA9E" w14:textId="77777777" w:rsidTr="00C73F41">
        <w:tc>
          <w:tcPr>
            <w:tcW w:w="1799" w:type="dxa"/>
            <w:tcBorders>
              <w:top w:val="single" w:sz="4" w:space="0" w:color="auto"/>
              <w:right w:val="single" w:sz="4" w:space="0" w:color="auto"/>
            </w:tcBorders>
            <w:vAlign w:val="center"/>
          </w:tcPr>
          <w:p w14:paraId="5910EDB1" w14:textId="443A2A8A"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top w:val="single" w:sz="4" w:space="0" w:color="auto"/>
              <w:left w:val="single" w:sz="4" w:space="0" w:color="auto"/>
            </w:tcBorders>
            <w:vAlign w:val="center"/>
          </w:tcPr>
          <w:p w14:paraId="797B88DF" w14:textId="01E52360" w:rsidR="00955B7D" w:rsidRPr="00D3130C" w:rsidRDefault="00955B7D" w:rsidP="00955B7D">
            <w:pPr>
              <w:jc w:val="center"/>
            </w:pPr>
            <w:r w:rsidRPr="00D3130C">
              <w:rPr>
                <w:sz w:val="22"/>
                <w:szCs w:val="22"/>
              </w:rPr>
              <w:t>Pe</w:t>
            </w:r>
            <w:r w:rsidRPr="00D3130C">
              <w:rPr>
                <w:rFonts w:ascii="Cambria" w:hAnsi="Cambria"/>
                <w:sz w:val="22"/>
                <w:szCs w:val="22"/>
              </w:rPr>
              <w:t>ñ</w:t>
            </w:r>
            <w:r w:rsidRPr="00D3130C">
              <w:rPr>
                <w:sz w:val="22"/>
                <w:szCs w:val="22"/>
              </w:rPr>
              <w:t>alara</w:t>
            </w:r>
          </w:p>
        </w:tc>
        <w:tc>
          <w:tcPr>
            <w:tcW w:w="664" w:type="dxa"/>
            <w:tcBorders>
              <w:top w:val="single" w:sz="4" w:space="0" w:color="auto"/>
            </w:tcBorders>
            <w:vAlign w:val="center"/>
          </w:tcPr>
          <w:p w14:paraId="133ED098" w14:textId="7C304486" w:rsidR="00955B7D" w:rsidRPr="00D3130C" w:rsidRDefault="00955B7D" w:rsidP="00955B7D">
            <w:pPr>
              <w:jc w:val="center"/>
            </w:pPr>
            <w:r w:rsidRPr="00D3130C">
              <w:t>0.91</w:t>
            </w:r>
          </w:p>
        </w:tc>
        <w:tc>
          <w:tcPr>
            <w:tcW w:w="595" w:type="dxa"/>
            <w:tcBorders>
              <w:top w:val="single" w:sz="4" w:space="0" w:color="auto"/>
            </w:tcBorders>
            <w:vAlign w:val="center"/>
          </w:tcPr>
          <w:p w14:paraId="6BD51B2D" w14:textId="0DE93DD4" w:rsidR="00955B7D" w:rsidRPr="00D3130C" w:rsidRDefault="00C73F41" w:rsidP="00955B7D">
            <w:pPr>
              <w:jc w:val="center"/>
            </w:pPr>
            <w:r w:rsidRPr="00D3130C">
              <w:t>29.47</w:t>
            </w:r>
          </w:p>
        </w:tc>
        <w:tc>
          <w:tcPr>
            <w:tcW w:w="584" w:type="dxa"/>
            <w:tcBorders>
              <w:top w:val="single" w:sz="4" w:space="0" w:color="auto"/>
            </w:tcBorders>
            <w:vAlign w:val="center"/>
          </w:tcPr>
          <w:p w14:paraId="698083E2" w14:textId="465ECABA" w:rsidR="00955B7D" w:rsidRPr="00D3130C" w:rsidRDefault="00434794" w:rsidP="00955B7D">
            <w:pPr>
              <w:jc w:val="center"/>
            </w:pPr>
            <w:r w:rsidRPr="00D3130C">
              <w:t>0.01</w:t>
            </w:r>
          </w:p>
        </w:tc>
        <w:tc>
          <w:tcPr>
            <w:tcW w:w="902" w:type="dxa"/>
            <w:tcBorders>
              <w:top w:val="single" w:sz="4" w:space="0" w:color="auto"/>
            </w:tcBorders>
            <w:vAlign w:val="center"/>
          </w:tcPr>
          <w:p w14:paraId="02505CBB" w14:textId="1E0755B9" w:rsidR="00955B7D" w:rsidRPr="00D3130C" w:rsidRDefault="00C73F41" w:rsidP="00955B7D">
            <w:pPr>
              <w:jc w:val="center"/>
            </w:pPr>
            <w:r w:rsidRPr="00D3130C">
              <w:t>0.80</w:t>
            </w:r>
          </w:p>
        </w:tc>
        <w:tc>
          <w:tcPr>
            <w:tcW w:w="676" w:type="dxa"/>
            <w:tcBorders>
              <w:top w:val="single" w:sz="4" w:space="0" w:color="auto"/>
            </w:tcBorders>
            <w:vAlign w:val="center"/>
          </w:tcPr>
          <w:p w14:paraId="60022D6D" w14:textId="0F4EF1EA" w:rsidR="00955B7D" w:rsidRPr="00D3130C" w:rsidRDefault="00434794" w:rsidP="00955B7D">
            <w:pPr>
              <w:jc w:val="center"/>
            </w:pPr>
            <w:r w:rsidRPr="00D3130C">
              <w:t>43.41</w:t>
            </w:r>
          </w:p>
        </w:tc>
        <w:tc>
          <w:tcPr>
            <w:tcW w:w="612" w:type="dxa"/>
            <w:tcBorders>
              <w:top w:val="single" w:sz="4" w:space="0" w:color="auto"/>
            </w:tcBorders>
            <w:vAlign w:val="center"/>
          </w:tcPr>
          <w:p w14:paraId="4E9590FB" w14:textId="0BAC04B2" w:rsidR="00955B7D" w:rsidRPr="00D3130C" w:rsidRDefault="00B86B14" w:rsidP="00955B7D">
            <w:pPr>
              <w:jc w:val="center"/>
            </w:pPr>
            <w:r w:rsidRPr="00D3130C">
              <w:t>0.64</w:t>
            </w:r>
          </w:p>
        </w:tc>
      </w:tr>
      <w:tr w:rsidR="00955B7D" w:rsidRPr="00D3130C" w14:paraId="106E696E" w14:textId="77777777" w:rsidTr="00C73F41">
        <w:tc>
          <w:tcPr>
            <w:tcW w:w="1799" w:type="dxa"/>
            <w:tcBorders>
              <w:right w:val="single" w:sz="4" w:space="0" w:color="auto"/>
            </w:tcBorders>
            <w:vAlign w:val="center"/>
          </w:tcPr>
          <w:p w14:paraId="0954FCA6" w14:textId="64E88F57" w:rsidR="00955B7D" w:rsidRPr="00D3130C" w:rsidRDefault="00434794" w:rsidP="00955B7D">
            <w:pPr>
              <w:jc w:val="center"/>
            </w:pPr>
            <w:r w:rsidRPr="00D3130C">
              <w:rPr>
                <w:i/>
                <w:sz w:val="22"/>
                <w:szCs w:val="22"/>
              </w:rPr>
              <w:t>Chi</w:t>
            </w:r>
            <w:r w:rsidR="00955B7D" w:rsidRPr="00D3130C">
              <w:rPr>
                <w:i/>
                <w:sz w:val="22"/>
                <w:szCs w:val="22"/>
              </w:rPr>
              <w:t>r</w:t>
            </w:r>
            <w:r w:rsidRPr="00D3130C">
              <w:rPr>
                <w:i/>
                <w:sz w:val="22"/>
                <w:szCs w:val="22"/>
              </w:rPr>
              <w:t>o</w:t>
            </w:r>
            <w:r w:rsidR="00955B7D" w:rsidRPr="00D3130C">
              <w:rPr>
                <w:i/>
                <w:sz w:val="22"/>
                <w:szCs w:val="22"/>
              </w:rPr>
              <w:t xml:space="preserve">nomus </w:t>
            </w:r>
            <w:r w:rsidR="00955B7D" w:rsidRPr="00D3130C">
              <w:rPr>
                <w:sz w:val="22"/>
                <w:szCs w:val="22"/>
              </w:rPr>
              <w:t>spp.</w:t>
            </w:r>
          </w:p>
        </w:tc>
        <w:tc>
          <w:tcPr>
            <w:tcW w:w="1202" w:type="dxa"/>
            <w:tcBorders>
              <w:left w:val="single" w:sz="4" w:space="0" w:color="auto"/>
            </w:tcBorders>
            <w:vAlign w:val="center"/>
          </w:tcPr>
          <w:p w14:paraId="1C6D1957" w14:textId="3D8D204B" w:rsidR="00955B7D" w:rsidRPr="00D3130C" w:rsidRDefault="00955B7D" w:rsidP="00955B7D">
            <w:pPr>
              <w:jc w:val="center"/>
            </w:pPr>
            <w:r w:rsidRPr="00D3130C">
              <w:rPr>
                <w:sz w:val="22"/>
                <w:szCs w:val="22"/>
              </w:rPr>
              <w:t>Porto</w:t>
            </w:r>
          </w:p>
        </w:tc>
        <w:tc>
          <w:tcPr>
            <w:tcW w:w="664" w:type="dxa"/>
            <w:vAlign w:val="center"/>
          </w:tcPr>
          <w:p w14:paraId="2071D874" w14:textId="5E3FD4E0" w:rsidR="00955B7D" w:rsidRPr="00D3130C" w:rsidRDefault="00955B7D" w:rsidP="00955B7D">
            <w:pPr>
              <w:jc w:val="center"/>
            </w:pPr>
            <w:r w:rsidRPr="00D3130C">
              <w:t>0.96</w:t>
            </w:r>
          </w:p>
        </w:tc>
        <w:tc>
          <w:tcPr>
            <w:tcW w:w="595" w:type="dxa"/>
            <w:vAlign w:val="center"/>
          </w:tcPr>
          <w:p w14:paraId="4A89964F" w14:textId="47F5AEC1" w:rsidR="00955B7D" w:rsidRPr="00D3130C" w:rsidRDefault="00C73F41" w:rsidP="00955B7D">
            <w:pPr>
              <w:jc w:val="center"/>
            </w:pPr>
            <w:r w:rsidRPr="00D3130C">
              <w:t>0.96</w:t>
            </w:r>
          </w:p>
        </w:tc>
        <w:tc>
          <w:tcPr>
            <w:tcW w:w="584" w:type="dxa"/>
            <w:vAlign w:val="center"/>
          </w:tcPr>
          <w:p w14:paraId="1B582912" w14:textId="115328BF" w:rsidR="00955B7D" w:rsidRPr="00D3130C" w:rsidRDefault="00434794" w:rsidP="00955B7D">
            <w:pPr>
              <w:jc w:val="center"/>
            </w:pPr>
            <w:r w:rsidRPr="00D3130C">
              <w:t>0.13</w:t>
            </w:r>
          </w:p>
        </w:tc>
        <w:tc>
          <w:tcPr>
            <w:tcW w:w="902" w:type="dxa"/>
            <w:vAlign w:val="center"/>
          </w:tcPr>
          <w:p w14:paraId="202C5F3F" w14:textId="1A706836" w:rsidR="00955B7D" w:rsidRPr="00D3130C" w:rsidRDefault="00C73F41" w:rsidP="00955B7D">
            <w:pPr>
              <w:jc w:val="center"/>
            </w:pPr>
            <w:r w:rsidRPr="00D3130C">
              <w:t>1.32</w:t>
            </w:r>
          </w:p>
        </w:tc>
        <w:tc>
          <w:tcPr>
            <w:tcW w:w="676" w:type="dxa"/>
            <w:vAlign w:val="center"/>
          </w:tcPr>
          <w:p w14:paraId="614EC735" w14:textId="62A346FE" w:rsidR="00955B7D" w:rsidRPr="00D3130C" w:rsidRDefault="00434794" w:rsidP="00955B7D">
            <w:pPr>
              <w:jc w:val="center"/>
            </w:pPr>
            <w:r w:rsidRPr="00D3130C">
              <w:t>80</w:t>
            </w:r>
          </w:p>
        </w:tc>
        <w:tc>
          <w:tcPr>
            <w:tcW w:w="612" w:type="dxa"/>
            <w:vAlign w:val="center"/>
          </w:tcPr>
          <w:p w14:paraId="263D157F" w14:textId="613CCDFE" w:rsidR="00955B7D" w:rsidRPr="00D3130C" w:rsidRDefault="00B86B14" w:rsidP="00955B7D">
            <w:pPr>
              <w:jc w:val="center"/>
            </w:pPr>
            <w:r w:rsidRPr="00D3130C">
              <w:t>0.36</w:t>
            </w:r>
          </w:p>
        </w:tc>
      </w:tr>
      <w:tr w:rsidR="00955B7D" w:rsidRPr="00D3130C" w14:paraId="179BAAD6" w14:textId="77777777" w:rsidTr="00C73F41">
        <w:tc>
          <w:tcPr>
            <w:tcW w:w="1799" w:type="dxa"/>
            <w:tcBorders>
              <w:right w:val="single" w:sz="4" w:space="0" w:color="auto"/>
            </w:tcBorders>
            <w:vAlign w:val="center"/>
          </w:tcPr>
          <w:p w14:paraId="76CF4E97" w14:textId="48CFF7B6"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left w:val="single" w:sz="4" w:space="0" w:color="auto"/>
            </w:tcBorders>
            <w:vAlign w:val="center"/>
          </w:tcPr>
          <w:p w14:paraId="0A06E873" w14:textId="44F27193" w:rsidR="00955B7D" w:rsidRPr="00D3130C" w:rsidRDefault="00955B7D" w:rsidP="00955B7D">
            <w:pPr>
              <w:jc w:val="center"/>
            </w:pPr>
            <w:r w:rsidRPr="00D3130C">
              <w:rPr>
                <w:sz w:val="22"/>
                <w:szCs w:val="22"/>
              </w:rPr>
              <w:t>Toledo</w:t>
            </w:r>
          </w:p>
        </w:tc>
        <w:tc>
          <w:tcPr>
            <w:tcW w:w="664" w:type="dxa"/>
            <w:vAlign w:val="center"/>
          </w:tcPr>
          <w:p w14:paraId="46104557" w14:textId="1693773A" w:rsidR="00955B7D" w:rsidRPr="00D3130C" w:rsidRDefault="00955B7D" w:rsidP="00955B7D">
            <w:pPr>
              <w:jc w:val="center"/>
            </w:pPr>
            <w:r w:rsidRPr="00D3130C">
              <w:t>0.53</w:t>
            </w:r>
          </w:p>
        </w:tc>
        <w:tc>
          <w:tcPr>
            <w:tcW w:w="595" w:type="dxa"/>
            <w:vAlign w:val="center"/>
          </w:tcPr>
          <w:p w14:paraId="7940F1F8" w14:textId="373DF98E" w:rsidR="00955B7D" w:rsidRPr="00D3130C" w:rsidRDefault="00C73F41" w:rsidP="00955B7D">
            <w:pPr>
              <w:jc w:val="center"/>
            </w:pPr>
            <w:r w:rsidRPr="00D3130C">
              <w:t>28.08</w:t>
            </w:r>
          </w:p>
        </w:tc>
        <w:tc>
          <w:tcPr>
            <w:tcW w:w="584" w:type="dxa"/>
            <w:vAlign w:val="center"/>
          </w:tcPr>
          <w:p w14:paraId="4B8FAF5A" w14:textId="3D942407" w:rsidR="00955B7D" w:rsidRPr="00D3130C" w:rsidRDefault="00434794" w:rsidP="00955B7D">
            <w:pPr>
              <w:jc w:val="center"/>
            </w:pPr>
            <w:r w:rsidRPr="00D3130C">
              <w:t>0.18</w:t>
            </w:r>
          </w:p>
        </w:tc>
        <w:tc>
          <w:tcPr>
            <w:tcW w:w="902" w:type="dxa"/>
            <w:vAlign w:val="center"/>
          </w:tcPr>
          <w:p w14:paraId="6246FE10" w14:textId="655AAD77" w:rsidR="00955B7D" w:rsidRPr="00D3130C" w:rsidRDefault="00C73F41" w:rsidP="00955B7D">
            <w:pPr>
              <w:jc w:val="center"/>
            </w:pPr>
            <w:r w:rsidRPr="00D3130C">
              <w:t>1.38</w:t>
            </w:r>
          </w:p>
        </w:tc>
        <w:tc>
          <w:tcPr>
            <w:tcW w:w="676" w:type="dxa"/>
            <w:vAlign w:val="center"/>
          </w:tcPr>
          <w:p w14:paraId="588D9B01" w14:textId="6D83BDD5" w:rsidR="00955B7D" w:rsidRPr="00D3130C" w:rsidRDefault="00434794" w:rsidP="00955B7D">
            <w:pPr>
              <w:jc w:val="center"/>
            </w:pPr>
            <w:r w:rsidRPr="00D3130C">
              <w:t>43.36</w:t>
            </w:r>
          </w:p>
        </w:tc>
        <w:tc>
          <w:tcPr>
            <w:tcW w:w="612" w:type="dxa"/>
            <w:vAlign w:val="center"/>
          </w:tcPr>
          <w:p w14:paraId="4B80647B" w14:textId="74B7855A" w:rsidR="00955B7D" w:rsidRPr="00D3130C" w:rsidRDefault="00B86B14" w:rsidP="00955B7D">
            <w:pPr>
              <w:jc w:val="center"/>
            </w:pPr>
            <w:r w:rsidRPr="00D3130C">
              <w:t>0.52</w:t>
            </w:r>
          </w:p>
        </w:tc>
      </w:tr>
      <w:tr w:rsidR="00955B7D" w:rsidRPr="00D3130C" w14:paraId="05F58DB6" w14:textId="77777777" w:rsidTr="00C73F41">
        <w:tc>
          <w:tcPr>
            <w:tcW w:w="1799" w:type="dxa"/>
            <w:tcBorders>
              <w:right w:val="single" w:sz="4" w:space="0" w:color="auto"/>
            </w:tcBorders>
            <w:vAlign w:val="center"/>
          </w:tcPr>
          <w:p w14:paraId="49F599A6" w14:textId="6D5EEBAA"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left w:val="single" w:sz="4" w:space="0" w:color="auto"/>
            </w:tcBorders>
            <w:vAlign w:val="center"/>
          </w:tcPr>
          <w:p w14:paraId="6E146133" w14:textId="3FA03EB4" w:rsidR="00955B7D" w:rsidRPr="00D3130C" w:rsidRDefault="00955B7D" w:rsidP="00955B7D">
            <w:pPr>
              <w:jc w:val="center"/>
            </w:pPr>
            <w:r w:rsidRPr="00D3130C">
              <w:rPr>
                <w:sz w:val="22"/>
                <w:szCs w:val="22"/>
              </w:rPr>
              <w:t>Evora</w:t>
            </w:r>
          </w:p>
        </w:tc>
        <w:tc>
          <w:tcPr>
            <w:tcW w:w="664" w:type="dxa"/>
            <w:vAlign w:val="center"/>
          </w:tcPr>
          <w:p w14:paraId="1EE1D0F3" w14:textId="32519DE6" w:rsidR="00955B7D" w:rsidRPr="00D3130C" w:rsidRDefault="00955B7D" w:rsidP="00955B7D">
            <w:pPr>
              <w:jc w:val="center"/>
            </w:pPr>
            <w:r w:rsidRPr="00D3130C">
              <w:t>0.60</w:t>
            </w:r>
          </w:p>
        </w:tc>
        <w:tc>
          <w:tcPr>
            <w:tcW w:w="595" w:type="dxa"/>
            <w:vAlign w:val="center"/>
          </w:tcPr>
          <w:p w14:paraId="5819B1A6" w14:textId="5F9B9573" w:rsidR="00955B7D" w:rsidRPr="00D3130C" w:rsidRDefault="00C73F41" w:rsidP="00955B7D">
            <w:pPr>
              <w:jc w:val="center"/>
            </w:pPr>
            <w:r w:rsidRPr="00D3130C">
              <w:t>29.78</w:t>
            </w:r>
          </w:p>
        </w:tc>
        <w:tc>
          <w:tcPr>
            <w:tcW w:w="584" w:type="dxa"/>
            <w:vAlign w:val="center"/>
          </w:tcPr>
          <w:p w14:paraId="6CC1100F" w14:textId="7736EDF1" w:rsidR="00955B7D" w:rsidRPr="00D3130C" w:rsidRDefault="00434794" w:rsidP="00955B7D">
            <w:pPr>
              <w:jc w:val="center"/>
            </w:pPr>
            <w:r w:rsidRPr="00D3130C">
              <w:t>0.08</w:t>
            </w:r>
          </w:p>
        </w:tc>
        <w:tc>
          <w:tcPr>
            <w:tcW w:w="902" w:type="dxa"/>
            <w:vAlign w:val="center"/>
          </w:tcPr>
          <w:p w14:paraId="4591F8B9" w14:textId="62BDA3DE" w:rsidR="00955B7D" w:rsidRPr="00D3130C" w:rsidRDefault="00C73F41" w:rsidP="00955B7D">
            <w:pPr>
              <w:jc w:val="center"/>
            </w:pPr>
            <w:r w:rsidRPr="00D3130C">
              <w:t>0.94</w:t>
            </w:r>
          </w:p>
        </w:tc>
        <w:tc>
          <w:tcPr>
            <w:tcW w:w="676" w:type="dxa"/>
            <w:vAlign w:val="center"/>
          </w:tcPr>
          <w:p w14:paraId="0BFFB2FE" w14:textId="721695ED" w:rsidR="00955B7D" w:rsidRPr="00D3130C" w:rsidRDefault="00434794" w:rsidP="00955B7D">
            <w:pPr>
              <w:jc w:val="center"/>
            </w:pPr>
            <w:r w:rsidRPr="00D3130C">
              <w:t>43.49</w:t>
            </w:r>
          </w:p>
        </w:tc>
        <w:tc>
          <w:tcPr>
            <w:tcW w:w="612" w:type="dxa"/>
            <w:vAlign w:val="center"/>
          </w:tcPr>
          <w:p w14:paraId="6B826F52" w14:textId="3F83C61B" w:rsidR="00955B7D" w:rsidRPr="00D3130C" w:rsidRDefault="00B86B14" w:rsidP="00955B7D">
            <w:pPr>
              <w:jc w:val="center"/>
            </w:pPr>
            <w:r w:rsidRPr="00D3130C">
              <w:t>0.64</w:t>
            </w:r>
          </w:p>
        </w:tc>
      </w:tr>
      <w:tr w:rsidR="00955B7D" w:rsidRPr="00D3130C" w14:paraId="0034D189" w14:textId="77777777" w:rsidTr="00C73F41">
        <w:tc>
          <w:tcPr>
            <w:tcW w:w="1799" w:type="dxa"/>
            <w:tcBorders>
              <w:right w:val="single" w:sz="4" w:space="0" w:color="auto"/>
            </w:tcBorders>
            <w:vAlign w:val="center"/>
          </w:tcPr>
          <w:p w14:paraId="384A2867" w14:textId="4A1D2CFE"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0FFCD47B" w14:textId="6A1CBCC7" w:rsidR="00955B7D" w:rsidRPr="00D3130C" w:rsidRDefault="00955B7D" w:rsidP="00955B7D">
            <w:pPr>
              <w:jc w:val="center"/>
            </w:pPr>
            <w:r w:rsidRPr="00D3130C">
              <w:rPr>
                <w:sz w:val="22"/>
                <w:szCs w:val="22"/>
              </w:rPr>
              <w:t>Porto</w:t>
            </w:r>
          </w:p>
        </w:tc>
        <w:tc>
          <w:tcPr>
            <w:tcW w:w="664" w:type="dxa"/>
            <w:vAlign w:val="center"/>
          </w:tcPr>
          <w:p w14:paraId="71703D16" w14:textId="1E8CB75B" w:rsidR="00955B7D" w:rsidRPr="00D3130C" w:rsidRDefault="00955B7D" w:rsidP="00955B7D">
            <w:pPr>
              <w:jc w:val="center"/>
            </w:pPr>
            <w:r w:rsidRPr="00D3130C">
              <w:t>1.11</w:t>
            </w:r>
          </w:p>
        </w:tc>
        <w:tc>
          <w:tcPr>
            <w:tcW w:w="595" w:type="dxa"/>
            <w:vAlign w:val="center"/>
          </w:tcPr>
          <w:p w14:paraId="79E45CFD" w14:textId="2DD508E4" w:rsidR="00955B7D" w:rsidRPr="00D3130C" w:rsidRDefault="00C73F41" w:rsidP="00955B7D">
            <w:pPr>
              <w:jc w:val="center"/>
            </w:pPr>
            <w:r w:rsidRPr="00D3130C">
              <w:t>1.12</w:t>
            </w:r>
          </w:p>
        </w:tc>
        <w:tc>
          <w:tcPr>
            <w:tcW w:w="584" w:type="dxa"/>
            <w:vAlign w:val="center"/>
          </w:tcPr>
          <w:p w14:paraId="48D05A9C" w14:textId="396E5756" w:rsidR="00955B7D" w:rsidRPr="00D3130C" w:rsidRDefault="00434794" w:rsidP="00955B7D">
            <w:pPr>
              <w:jc w:val="center"/>
            </w:pPr>
            <w:r w:rsidRPr="00D3130C">
              <w:t>0.07</w:t>
            </w:r>
          </w:p>
        </w:tc>
        <w:tc>
          <w:tcPr>
            <w:tcW w:w="902" w:type="dxa"/>
            <w:vAlign w:val="center"/>
          </w:tcPr>
          <w:p w14:paraId="7C30E085" w14:textId="0C936729" w:rsidR="00955B7D" w:rsidRPr="00D3130C" w:rsidRDefault="00C73F41" w:rsidP="00955B7D">
            <w:pPr>
              <w:jc w:val="center"/>
            </w:pPr>
            <w:r w:rsidRPr="00D3130C">
              <w:t>-0.97</w:t>
            </w:r>
          </w:p>
        </w:tc>
        <w:tc>
          <w:tcPr>
            <w:tcW w:w="676" w:type="dxa"/>
            <w:vAlign w:val="center"/>
          </w:tcPr>
          <w:p w14:paraId="7A2243F3" w14:textId="2CE765D3" w:rsidR="00955B7D" w:rsidRPr="00D3130C" w:rsidRDefault="00434794" w:rsidP="00955B7D">
            <w:pPr>
              <w:jc w:val="center"/>
            </w:pPr>
            <w:r w:rsidRPr="00D3130C">
              <w:t>80</w:t>
            </w:r>
          </w:p>
        </w:tc>
        <w:tc>
          <w:tcPr>
            <w:tcW w:w="612" w:type="dxa"/>
            <w:vAlign w:val="center"/>
          </w:tcPr>
          <w:p w14:paraId="0F95C860" w14:textId="3D53CFC0" w:rsidR="00955B7D" w:rsidRPr="00D3130C" w:rsidRDefault="00B86B14" w:rsidP="00955B7D">
            <w:pPr>
              <w:jc w:val="center"/>
            </w:pPr>
            <w:r w:rsidRPr="00D3130C">
              <w:t>0.62</w:t>
            </w:r>
          </w:p>
        </w:tc>
      </w:tr>
      <w:tr w:rsidR="00955B7D" w:rsidRPr="00D3130C" w14:paraId="673F417F" w14:textId="77777777" w:rsidTr="00C73F41">
        <w:tc>
          <w:tcPr>
            <w:tcW w:w="1799" w:type="dxa"/>
            <w:tcBorders>
              <w:right w:val="single" w:sz="4" w:space="0" w:color="auto"/>
            </w:tcBorders>
            <w:vAlign w:val="center"/>
          </w:tcPr>
          <w:p w14:paraId="05573343" w14:textId="36258207"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7D56578C" w14:textId="23FBE327" w:rsidR="00955B7D" w:rsidRPr="00D3130C" w:rsidRDefault="00955B7D" w:rsidP="00955B7D">
            <w:pPr>
              <w:jc w:val="center"/>
            </w:pPr>
            <w:r w:rsidRPr="00D3130C">
              <w:rPr>
                <w:sz w:val="22"/>
                <w:szCs w:val="22"/>
              </w:rPr>
              <w:t>Toledo</w:t>
            </w:r>
          </w:p>
        </w:tc>
        <w:tc>
          <w:tcPr>
            <w:tcW w:w="664" w:type="dxa"/>
            <w:vAlign w:val="center"/>
          </w:tcPr>
          <w:p w14:paraId="746985A3" w14:textId="3E5002EB" w:rsidR="00955B7D" w:rsidRPr="00D3130C" w:rsidRDefault="00955B7D" w:rsidP="00955B7D">
            <w:pPr>
              <w:jc w:val="center"/>
            </w:pPr>
            <w:r w:rsidRPr="00D3130C">
              <w:t>1.59</w:t>
            </w:r>
          </w:p>
        </w:tc>
        <w:tc>
          <w:tcPr>
            <w:tcW w:w="595" w:type="dxa"/>
            <w:vAlign w:val="center"/>
          </w:tcPr>
          <w:p w14:paraId="0F38A7F1" w14:textId="2EB34118" w:rsidR="00955B7D" w:rsidRPr="00D3130C" w:rsidRDefault="00C73F41" w:rsidP="00955B7D">
            <w:pPr>
              <w:jc w:val="center"/>
            </w:pPr>
            <w:r w:rsidRPr="00D3130C">
              <w:t>2.17</w:t>
            </w:r>
          </w:p>
        </w:tc>
        <w:tc>
          <w:tcPr>
            <w:tcW w:w="584" w:type="dxa"/>
            <w:vAlign w:val="center"/>
          </w:tcPr>
          <w:p w14:paraId="0B8F876B" w14:textId="73E87F73" w:rsidR="00955B7D" w:rsidRPr="00D3130C" w:rsidRDefault="00434794" w:rsidP="00955B7D">
            <w:pPr>
              <w:jc w:val="center"/>
            </w:pPr>
            <w:r w:rsidRPr="00D3130C">
              <w:t>0.03</w:t>
            </w:r>
          </w:p>
        </w:tc>
        <w:tc>
          <w:tcPr>
            <w:tcW w:w="902" w:type="dxa"/>
            <w:vAlign w:val="center"/>
          </w:tcPr>
          <w:p w14:paraId="1C4AD68F" w14:textId="70872B42" w:rsidR="00955B7D" w:rsidRPr="00D3130C" w:rsidRDefault="00C73F41" w:rsidP="00955B7D">
            <w:pPr>
              <w:jc w:val="center"/>
            </w:pPr>
            <w:r w:rsidRPr="00D3130C">
              <w:t>0.22</w:t>
            </w:r>
          </w:p>
        </w:tc>
        <w:tc>
          <w:tcPr>
            <w:tcW w:w="676" w:type="dxa"/>
            <w:vAlign w:val="center"/>
          </w:tcPr>
          <w:p w14:paraId="7E15F8BF" w14:textId="6782A78C" w:rsidR="00955B7D" w:rsidRPr="00D3130C" w:rsidRDefault="00434794" w:rsidP="00955B7D">
            <w:pPr>
              <w:jc w:val="center"/>
            </w:pPr>
            <w:r w:rsidRPr="00D3130C">
              <w:t>36.87</w:t>
            </w:r>
          </w:p>
        </w:tc>
        <w:tc>
          <w:tcPr>
            <w:tcW w:w="612" w:type="dxa"/>
            <w:vAlign w:val="center"/>
          </w:tcPr>
          <w:p w14:paraId="2BF4BE8F" w14:textId="5355DFB3" w:rsidR="00955B7D" w:rsidRPr="00D3130C" w:rsidRDefault="00B86B14" w:rsidP="00955B7D">
            <w:pPr>
              <w:jc w:val="center"/>
            </w:pPr>
            <w:r w:rsidRPr="00D3130C">
              <w:t>0.77</w:t>
            </w:r>
          </w:p>
        </w:tc>
      </w:tr>
      <w:tr w:rsidR="00955B7D" w:rsidRPr="00D3130C" w14:paraId="6C1A81EF" w14:textId="77777777" w:rsidTr="00C73F41">
        <w:tc>
          <w:tcPr>
            <w:tcW w:w="1799" w:type="dxa"/>
            <w:tcBorders>
              <w:right w:val="single" w:sz="4" w:space="0" w:color="auto"/>
            </w:tcBorders>
            <w:vAlign w:val="center"/>
          </w:tcPr>
          <w:p w14:paraId="00C0A545" w14:textId="3072E2AF"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7990EC67" w14:textId="0455A845" w:rsidR="00955B7D" w:rsidRPr="00D3130C" w:rsidRDefault="00C73F41" w:rsidP="00955B7D">
            <w:pPr>
              <w:jc w:val="center"/>
            </w:pPr>
            <w:r w:rsidRPr="00D3130C">
              <w:rPr>
                <w:sz w:val="22"/>
                <w:szCs w:val="22"/>
              </w:rPr>
              <w:t>Evora</w:t>
            </w:r>
          </w:p>
        </w:tc>
        <w:tc>
          <w:tcPr>
            <w:tcW w:w="664" w:type="dxa"/>
            <w:vAlign w:val="center"/>
          </w:tcPr>
          <w:p w14:paraId="47CA2F4B" w14:textId="267DCFA2" w:rsidR="00955B7D" w:rsidRPr="00D3130C" w:rsidRDefault="00955B7D" w:rsidP="00955B7D">
            <w:pPr>
              <w:jc w:val="center"/>
            </w:pPr>
            <w:r w:rsidRPr="00D3130C">
              <w:t>0.</w:t>
            </w:r>
            <w:r w:rsidR="00C73F41" w:rsidRPr="00D3130C">
              <w:t>67</w:t>
            </w:r>
          </w:p>
        </w:tc>
        <w:tc>
          <w:tcPr>
            <w:tcW w:w="595" w:type="dxa"/>
            <w:vAlign w:val="center"/>
          </w:tcPr>
          <w:p w14:paraId="328529A3" w14:textId="07CBC0E2" w:rsidR="00955B7D" w:rsidRPr="00D3130C" w:rsidRDefault="00C73F41" w:rsidP="00955B7D">
            <w:pPr>
              <w:jc w:val="center"/>
            </w:pPr>
            <w:r w:rsidRPr="00D3130C">
              <w:t>4.18</w:t>
            </w:r>
          </w:p>
        </w:tc>
        <w:tc>
          <w:tcPr>
            <w:tcW w:w="584" w:type="dxa"/>
            <w:vAlign w:val="center"/>
          </w:tcPr>
          <w:p w14:paraId="399B2071" w14:textId="7126ADDA" w:rsidR="00955B7D" w:rsidRPr="00D3130C" w:rsidRDefault="00434794" w:rsidP="00955B7D">
            <w:pPr>
              <w:jc w:val="center"/>
            </w:pPr>
            <w:r w:rsidRPr="00D3130C">
              <w:t>0.20</w:t>
            </w:r>
          </w:p>
        </w:tc>
        <w:tc>
          <w:tcPr>
            <w:tcW w:w="902" w:type="dxa"/>
            <w:vAlign w:val="center"/>
          </w:tcPr>
          <w:p w14:paraId="0F385ACE" w14:textId="70B1D00B" w:rsidR="00955B7D" w:rsidRPr="00D3130C" w:rsidRDefault="00C73F41" w:rsidP="00955B7D">
            <w:pPr>
              <w:jc w:val="center"/>
            </w:pPr>
            <w:r w:rsidRPr="00D3130C">
              <w:t>0.62</w:t>
            </w:r>
          </w:p>
        </w:tc>
        <w:tc>
          <w:tcPr>
            <w:tcW w:w="676" w:type="dxa"/>
            <w:vAlign w:val="center"/>
          </w:tcPr>
          <w:p w14:paraId="00005CD1" w14:textId="1A6288D8" w:rsidR="00955B7D" w:rsidRPr="00D3130C" w:rsidRDefault="00434794" w:rsidP="00955B7D">
            <w:pPr>
              <w:jc w:val="center"/>
            </w:pPr>
            <w:r w:rsidRPr="00D3130C">
              <w:t>39.00</w:t>
            </w:r>
          </w:p>
        </w:tc>
        <w:tc>
          <w:tcPr>
            <w:tcW w:w="612" w:type="dxa"/>
            <w:vAlign w:val="center"/>
          </w:tcPr>
          <w:p w14:paraId="28F57872" w14:textId="2073C5E6" w:rsidR="00955B7D" w:rsidRPr="00D3130C" w:rsidRDefault="00B86B14" w:rsidP="00955B7D">
            <w:pPr>
              <w:jc w:val="center"/>
            </w:pPr>
            <w:r w:rsidRPr="00D3130C">
              <w:t>0.62</w:t>
            </w:r>
          </w:p>
        </w:tc>
      </w:tr>
      <w:tr w:rsidR="00955B7D" w:rsidRPr="00D3130C" w14:paraId="4CCB1962" w14:textId="77777777" w:rsidTr="00C73F41">
        <w:tc>
          <w:tcPr>
            <w:tcW w:w="1799" w:type="dxa"/>
            <w:tcBorders>
              <w:right w:val="single" w:sz="4" w:space="0" w:color="auto"/>
            </w:tcBorders>
            <w:vAlign w:val="center"/>
          </w:tcPr>
          <w:p w14:paraId="4FF79141" w14:textId="22019D90"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678C45F3" w14:textId="3236DC9D" w:rsidR="00955B7D" w:rsidRPr="00D3130C" w:rsidRDefault="00C73F41" w:rsidP="00955B7D">
            <w:pPr>
              <w:jc w:val="center"/>
            </w:pPr>
            <w:r w:rsidRPr="00D3130C">
              <w:rPr>
                <w:sz w:val="22"/>
                <w:szCs w:val="22"/>
              </w:rPr>
              <w:t>Murcia</w:t>
            </w:r>
          </w:p>
        </w:tc>
        <w:tc>
          <w:tcPr>
            <w:tcW w:w="664" w:type="dxa"/>
            <w:vAlign w:val="center"/>
          </w:tcPr>
          <w:p w14:paraId="0B64653B" w14:textId="5527C15D" w:rsidR="00955B7D" w:rsidRPr="00D3130C" w:rsidRDefault="00955B7D" w:rsidP="00955B7D">
            <w:pPr>
              <w:jc w:val="center"/>
            </w:pPr>
            <w:r w:rsidRPr="00D3130C">
              <w:t>0.</w:t>
            </w:r>
            <w:r w:rsidR="00C73F41" w:rsidRPr="00D3130C">
              <w:t>89</w:t>
            </w:r>
          </w:p>
        </w:tc>
        <w:tc>
          <w:tcPr>
            <w:tcW w:w="595" w:type="dxa"/>
            <w:vAlign w:val="center"/>
          </w:tcPr>
          <w:p w14:paraId="258C35C4" w14:textId="6EC146F3" w:rsidR="00955B7D" w:rsidRPr="00D3130C" w:rsidRDefault="00C73F41" w:rsidP="00955B7D">
            <w:pPr>
              <w:jc w:val="center"/>
            </w:pPr>
            <w:r w:rsidRPr="00D3130C">
              <w:t>2.77</w:t>
            </w:r>
          </w:p>
        </w:tc>
        <w:tc>
          <w:tcPr>
            <w:tcW w:w="584" w:type="dxa"/>
            <w:vAlign w:val="center"/>
          </w:tcPr>
          <w:p w14:paraId="0EF775ED" w14:textId="3E4ED3F8" w:rsidR="00955B7D" w:rsidRPr="00D3130C" w:rsidRDefault="00434794" w:rsidP="00955B7D">
            <w:pPr>
              <w:jc w:val="center"/>
            </w:pPr>
            <w:r w:rsidRPr="00D3130C">
              <w:t>0.13</w:t>
            </w:r>
          </w:p>
        </w:tc>
        <w:tc>
          <w:tcPr>
            <w:tcW w:w="902" w:type="dxa"/>
            <w:vAlign w:val="center"/>
          </w:tcPr>
          <w:p w14:paraId="4673B0C8" w14:textId="5DF08F2E" w:rsidR="00955B7D" w:rsidRPr="00D3130C" w:rsidRDefault="00C73F41" w:rsidP="00955B7D">
            <w:pPr>
              <w:jc w:val="center"/>
            </w:pPr>
            <w:r w:rsidRPr="00D3130C">
              <w:t>0.72</w:t>
            </w:r>
          </w:p>
        </w:tc>
        <w:tc>
          <w:tcPr>
            <w:tcW w:w="676" w:type="dxa"/>
            <w:vAlign w:val="center"/>
          </w:tcPr>
          <w:p w14:paraId="5F51BE86" w14:textId="512877EC" w:rsidR="00955B7D" w:rsidRPr="00D3130C" w:rsidRDefault="00434794" w:rsidP="00955B7D">
            <w:pPr>
              <w:jc w:val="center"/>
            </w:pPr>
            <w:r w:rsidRPr="00D3130C">
              <w:t>39.71</w:t>
            </w:r>
          </w:p>
        </w:tc>
        <w:tc>
          <w:tcPr>
            <w:tcW w:w="612" w:type="dxa"/>
            <w:vAlign w:val="center"/>
          </w:tcPr>
          <w:p w14:paraId="5E06FAA9" w14:textId="147BC34D" w:rsidR="00955B7D" w:rsidRPr="00D3130C" w:rsidRDefault="00B86B14" w:rsidP="00955B7D">
            <w:pPr>
              <w:jc w:val="center"/>
            </w:pPr>
            <w:r w:rsidRPr="00D3130C">
              <w:t>0.62</w:t>
            </w:r>
          </w:p>
        </w:tc>
      </w:tr>
      <w:tr w:rsidR="00955B7D" w:rsidRPr="00D3130C" w14:paraId="0EAF03B1" w14:textId="77777777" w:rsidTr="00C73F41">
        <w:tc>
          <w:tcPr>
            <w:tcW w:w="1799" w:type="dxa"/>
            <w:tcBorders>
              <w:right w:val="single" w:sz="4" w:space="0" w:color="auto"/>
            </w:tcBorders>
            <w:vAlign w:val="center"/>
          </w:tcPr>
          <w:p w14:paraId="2699A556" w14:textId="7D036AF3"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6F689AD2" w14:textId="3D648F37" w:rsidR="00955B7D" w:rsidRPr="00D3130C" w:rsidRDefault="00955B7D" w:rsidP="00955B7D">
            <w:pPr>
              <w:jc w:val="center"/>
            </w:pPr>
            <w:r w:rsidRPr="00D3130C">
              <w:rPr>
                <w:sz w:val="22"/>
                <w:szCs w:val="22"/>
              </w:rPr>
              <w:t>Jaca</w:t>
            </w:r>
          </w:p>
        </w:tc>
        <w:tc>
          <w:tcPr>
            <w:tcW w:w="664" w:type="dxa"/>
            <w:vAlign w:val="center"/>
          </w:tcPr>
          <w:p w14:paraId="1B086E8A" w14:textId="48CD5B3F" w:rsidR="00955B7D" w:rsidRPr="00D3130C" w:rsidRDefault="00955B7D" w:rsidP="00955B7D">
            <w:pPr>
              <w:jc w:val="center"/>
            </w:pPr>
            <w:r w:rsidRPr="00D3130C">
              <w:t>0.90</w:t>
            </w:r>
          </w:p>
        </w:tc>
        <w:tc>
          <w:tcPr>
            <w:tcW w:w="595" w:type="dxa"/>
            <w:vAlign w:val="center"/>
          </w:tcPr>
          <w:p w14:paraId="2D856E8A" w14:textId="60C2DE21" w:rsidR="00955B7D" w:rsidRPr="00D3130C" w:rsidRDefault="00C73F41" w:rsidP="00955B7D">
            <w:pPr>
              <w:jc w:val="center"/>
            </w:pPr>
            <w:r w:rsidRPr="00D3130C">
              <w:t>3.24</w:t>
            </w:r>
          </w:p>
        </w:tc>
        <w:tc>
          <w:tcPr>
            <w:tcW w:w="584" w:type="dxa"/>
            <w:vAlign w:val="center"/>
          </w:tcPr>
          <w:p w14:paraId="72EE65C4" w14:textId="5919621F" w:rsidR="00955B7D" w:rsidRPr="00D3130C" w:rsidRDefault="00434794" w:rsidP="00955B7D">
            <w:pPr>
              <w:jc w:val="center"/>
            </w:pPr>
            <w:r w:rsidRPr="00D3130C">
              <w:t>0.05</w:t>
            </w:r>
          </w:p>
        </w:tc>
        <w:tc>
          <w:tcPr>
            <w:tcW w:w="902" w:type="dxa"/>
            <w:vAlign w:val="center"/>
          </w:tcPr>
          <w:p w14:paraId="3EC314E7" w14:textId="55F18AB9" w:rsidR="00955B7D" w:rsidRPr="00D3130C" w:rsidRDefault="00C73F41" w:rsidP="00955B7D">
            <w:pPr>
              <w:jc w:val="center"/>
            </w:pPr>
            <w:r w:rsidRPr="00D3130C">
              <w:t>0.75</w:t>
            </w:r>
          </w:p>
        </w:tc>
        <w:tc>
          <w:tcPr>
            <w:tcW w:w="676" w:type="dxa"/>
            <w:vAlign w:val="center"/>
          </w:tcPr>
          <w:p w14:paraId="5D05AFC4" w14:textId="188D6E15" w:rsidR="00955B7D" w:rsidRPr="00D3130C" w:rsidRDefault="00434794" w:rsidP="00955B7D">
            <w:pPr>
              <w:jc w:val="center"/>
            </w:pPr>
            <w:r w:rsidRPr="00D3130C">
              <w:t>35.66</w:t>
            </w:r>
          </w:p>
        </w:tc>
        <w:tc>
          <w:tcPr>
            <w:tcW w:w="612" w:type="dxa"/>
            <w:vAlign w:val="center"/>
          </w:tcPr>
          <w:p w14:paraId="3E34E7D7" w14:textId="6B002408" w:rsidR="00955B7D" w:rsidRPr="00D3130C" w:rsidRDefault="00B86B14" w:rsidP="00955B7D">
            <w:pPr>
              <w:jc w:val="center"/>
            </w:pPr>
            <w:r w:rsidRPr="00D3130C">
              <w:t>0.55</w:t>
            </w:r>
          </w:p>
        </w:tc>
      </w:tr>
      <w:tr w:rsidR="00955B7D" w:rsidRPr="00D3130C" w14:paraId="4C0029C8" w14:textId="77777777" w:rsidTr="00C73F41">
        <w:tc>
          <w:tcPr>
            <w:tcW w:w="1799" w:type="dxa"/>
            <w:tcBorders>
              <w:right w:val="single" w:sz="4" w:space="0" w:color="auto"/>
            </w:tcBorders>
            <w:vAlign w:val="center"/>
          </w:tcPr>
          <w:p w14:paraId="6B2D55F2" w14:textId="3AE5653A"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45470B0B" w14:textId="6B830ED5" w:rsidR="00955B7D" w:rsidRPr="00D3130C" w:rsidRDefault="00955B7D" w:rsidP="00955B7D">
            <w:pPr>
              <w:jc w:val="center"/>
            </w:pPr>
            <w:r w:rsidRPr="00D3130C">
              <w:rPr>
                <w:sz w:val="22"/>
                <w:szCs w:val="22"/>
              </w:rPr>
              <w:t>Porto</w:t>
            </w:r>
          </w:p>
        </w:tc>
        <w:tc>
          <w:tcPr>
            <w:tcW w:w="664" w:type="dxa"/>
            <w:vAlign w:val="center"/>
          </w:tcPr>
          <w:p w14:paraId="517F6EA6" w14:textId="5BFB6228" w:rsidR="00955B7D" w:rsidRPr="00D3130C" w:rsidRDefault="00C73F41" w:rsidP="00955B7D">
            <w:pPr>
              <w:jc w:val="center"/>
            </w:pPr>
            <w:r w:rsidRPr="00D3130C">
              <w:t>0.81</w:t>
            </w:r>
          </w:p>
        </w:tc>
        <w:tc>
          <w:tcPr>
            <w:tcW w:w="595" w:type="dxa"/>
            <w:vAlign w:val="center"/>
          </w:tcPr>
          <w:p w14:paraId="20C4C55A" w14:textId="2ED086E2" w:rsidR="00955B7D" w:rsidRPr="00D3130C" w:rsidRDefault="00C73F41" w:rsidP="00955B7D">
            <w:pPr>
              <w:jc w:val="center"/>
            </w:pPr>
            <w:r w:rsidRPr="00D3130C">
              <w:t>5.16</w:t>
            </w:r>
          </w:p>
        </w:tc>
        <w:tc>
          <w:tcPr>
            <w:tcW w:w="584" w:type="dxa"/>
            <w:vAlign w:val="center"/>
          </w:tcPr>
          <w:p w14:paraId="37D3C884" w14:textId="3DD61DF9" w:rsidR="00955B7D" w:rsidRPr="00D3130C" w:rsidRDefault="00434794" w:rsidP="00955B7D">
            <w:pPr>
              <w:jc w:val="center"/>
            </w:pPr>
            <w:r w:rsidRPr="00D3130C">
              <w:t>0.10</w:t>
            </w:r>
          </w:p>
        </w:tc>
        <w:tc>
          <w:tcPr>
            <w:tcW w:w="902" w:type="dxa"/>
            <w:vAlign w:val="center"/>
          </w:tcPr>
          <w:p w14:paraId="52C039FB" w14:textId="0D6D815C" w:rsidR="00955B7D" w:rsidRPr="00D3130C" w:rsidRDefault="00C73F41" w:rsidP="00955B7D">
            <w:pPr>
              <w:jc w:val="center"/>
            </w:pPr>
            <w:r w:rsidRPr="00D3130C">
              <w:t>0.75</w:t>
            </w:r>
          </w:p>
        </w:tc>
        <w:tc>
          <w:tcPr>
            <w:tcW w:w="676" w:type="dxa"/>
            <w:vAlign w:val="center"/>
          </w:tcPr>
          <w:p w14:paraId="337D3DB5" w14:textId="04C4CAD6" w:rsidR="00955B7D" w:rsidRPr="00D3130C" w:rsidRDefault="00434794" w:rsidP="00955B7D">
            <w:pPr>
              <w:jc w:val="center"/>
            </w:pPr>
            <w:r w:rsidRPr="00D3130C">
              <w:t>38.30</w:t>
            </w:r>
          </w:p>
        </w:tc>
        <w:tc>
          <w:tcPr>
            <w:tcW w:w="612" w:type="dxa"/>
            <w:vAlign w:val="center"/>
          </w:tcPr>
          <w:p w14:paraId="66B51554" w14:textId="7F73368C" w:rsidR="00955B7D" w:rsidRPr="00D3130C" w:rsidRDefault="00B86B14" w:rsidP="00955B7D">
            <w:pPr>
              <w:jc w:val="center"/>
            </w:pPr>
            <w:r w:rsidRPr="00D3130C">
              <w:t>0.53</w:t>
            </w:r>
          </w:p>
        </w:tc>
      </w:tr>
      <w:tr w:rsidR="00955B7D" w:rsidRPr="00D3130C" w14:paraId="0484392C" w14:textId="77777777" w:rsidTr="00C73F41">
        <w:tc>
          <w:tcPr>
            <w:tcW w:w="1799" w:type="dxa"/>
            <w:tcBorders>
              <w:right w:val="single" w:sz="4" w:space="0" w:color="auto"/>
            </w:tcBorders>
            <w:vAlign w:val="center"/>
          </w:tcPr>
          <w:p w14:paraId="3D4FB792" w14:textId="0464A628"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364234AE" w14:textId="11462557" w:rsidR="00955B7D" w:rsidRPr="00D3130C" w:rsidRDefault="00955B7D" w:rsidP="00955B7D">
            <w:pPr>
              <w:jc w:val="center"/>
            </w:pPr>
            <w:r w:rsidRPr="00D3130C">
              <w:rPr>
                <w:sz w:val="22"/>
                <w:szCs w:val="22"/>
              </w:rPr>
              <w:t>Toledo</w:t>
            </w:r>
          </w:p>
        </w:tc>
        <w:tc>
          <w:tcPr>
            <w:tcW w:w="664" w:type="dxa"/>
            <w:vAlign w:val="center"/>
          </w:tcPr>
          <w:p w14:paraId="24EBCC7B" w14:textId="09325DED" w:rsidR="00955B7D" w:rsidRPr="00D3130C" w:rsidRDefault="00955B7D" w:rsidP="00955B7D">
            <w:pPr>
              <w:jc w:val="center"/>
            </w:pPr>
            <w:r w:rsidRPr="00D3130C">
              <w:t>0.77</w:t>
            </w:r>
          </w:p>
        </w:tc>
        <w:tc>
          <w:tcPr>
            <w:tcW w:w="595" w:type="dxa"/>
            <w:vAlign w:val="center"/>
          </w:tcPr>
          <w:p w14:paraId="0510594A" w14:textId="10D35F5A" w:rsidR="00955B7D" w:rsidRPr="00D3130C" w:rsidRDefault="00C73F41" w:rsidP="00955B7D">
            <w:pPr>
              <w:jc w:val="center"/>
            </w:pPr>
            <w:r w:rsidRPr="00D3130C">
              <w:t>3.22</w:t>
            </w:r>
          </w:p>
        </w:tc>
        <w:tc>
          <w:tcPr>
            <w:tcW w:w="584" w:type="dxa"/>
            <w:vAlign w:val="center"/>
          </w:tcPr>
          <w:p w14:paraId="5F3E0DC0" w14:textId="5A48A3B6" w:rsidR="00955B7D" w:rsidRPr="00D3130C" w:rsidRDefault="00434794" w:rsidP="00955B7D">
            <w:pPr>
              <w:jc w:val="center"/>
            </w:pPr>
            <w:r w:rsidRPr="00D3130C">
              <w:t>0.10</w:t>
            </w:r>
          </w:p>
        </w:tc>
        <w:tc>
          <w:tcPr>
            <w:tcW w:w="902" w:type="dxa"/>
            <w:vAlign w:val="center"/>
          </w:tcPr>
          <w:p w14:paraId="6AA25C7C" w14:textId="3D08522E" w:rsidR="00955B7D" w:rsidRPr="00D3130C" w:rsidRDefault="00C73F41" w:rsidP="00955B7D">
            <w:pPr>
              <w:jc w:val="center"/>
            </w:pPr>
            <w:r w:rsidRPr="00D3130C">
              <w:t>0.75</w:t>
            </w:r>
          </w:p>
        </w:tc>
        <w:tc>
          <w:tcPr>
            <w:tcW w:w="676" w:type="dxa"/>
            <w:vAlign w:val="center"/>
          </w:tcPr>
          <w:p w14:paraId="71C2E3CD" w14:textId="0CA637DB" w:rsidR="00955B7D" w:rsidRPr="00D3130C" w:rsidRDefault="00434794" w:rsidP="00955B7D">
            <w:pPr>
              <w:jc w:val="center"/>
            </w:pPr>
            <w:r w:rsidRPr="00D3130C">
              <w:t>38.93</w:t>
            </w:r>
          </w:p>
        </w:tc>
        <w:tc>
          <w:tcPr>
            <w:tcW w:w="612" w:type="dxa"/>
            <w:vAlign w:val="center"/>
          </w:tcPr>
          <w:p w14:paraId="5CAA18BF" w14:textId="02008B94" w:rsidR="00955B7D" w:rsidRPr="00D3130C" w:rsidRDefault="00B86B14" w:rsidP="00955B7D">
            <w:pPr>
              <w:jc w:val="center"/>
            </w:pPr>
            <w:r w:rsidRPr="00D3130C">
              <w:t>0.60</w:t>
            </w:r>
          </w:p>
        </w:tc>
      </w:tr>
      <w:tr w:rsidR="00955B7D" w:rsidRPr="00D3130C" w14:paraId="434A9E9C" w14:textId="77777777" w:rsidTr="00C73F41">
        <w:tc>
          <w:tcPr>
            <w:tcW w:w="1799" w:type="dxa"/>
            <w:tcBorders>
              <w:bottom w:val="single" w:sz="4" w:space="0" w:color="auto"/>
              <w:right w:val="single" w:sz="4" w:space="0" w:color="auto"/>
            </w:tcBorders>
            <w:vAlign w:val="center"/>
          </w:tcPr>
          <w:p w14:paraId="5F920208" w14:textId="06BC2A4D" w:rsidR="00955B7D" w:rsidRPr="00D3130C" w:rsidRDefault="00955B7D" w:rsidP="00955B7D">
            <w:pPr>
              <w:jc w:val="center"/>
            </w:pPr>
            <w:r w:rsidRPr="00D3130C">
              <w:rPr>
                <w:i/>
                <w:sz w:val="22"/>
                <w:szCs w:val="22"/>
              </w:rPr>
              <w:t>S. striolatum</w:t>
            </w:r>
          </w:p>
        </w:tc>
        <w:tc>
          <w:tcPr>
            <w:tcW w:w="1202" w:type="dxa"/>
            <w:tcBorders>
              <w:left w:val="single" w:sz="4" w:space="0" w:color="auto"/>
              <w:bottom w:val="single" w:sz="4" w:space="0" w:color="auto"/>
            </w:tcBorders>
            <w:vAlign w:val="center"/>
          </w:tcPr>
          <w:p w14:paraId="7F64DDD2" w14:textId="67369570" w:rsidR="00955B7D" w:rsidRPr="00D3130C" w:rsidRDefault="00955B7D" w:rsidP="00955B7D">
            <w:pPr>
              <w:jc w:val="center"/>
            </w:pPr>
            <w:r w:rsidRPr="00D3130C">
              <w:rPr>
                <w:sz w:val="22"/>
                <w:szCs w:val="22"/>
              </w:rPr>
              <w:t>Evora</w:t>
            </w:r>
          </w:p>
        </w:tc>
        <w:tc>
          <w:tcPr>
            <w:tcW w:w="664" w:type="dxa"/>
            <w:tcBorders>
              <w:bottom w:val="single" w:sz="4" w:space="0" w:color="auto"/>
            </w:tcBorders>
            <w:vAlign w:val="center"/>
          </w:tcPr>
          <w:p w14:paraId="5B9EB73A" w14:textId="6C49FEFF" w:rsidR="00955B7D" w:rsidRPr="00D3130C" w:rsidRDefault="00955B7D" w:rsidP="00955B7D">
            <w:pPr>
              <w:jc w:val="center"/>
            </w:pPr>
            <w:r w:rsidRPr="00D3130C">
              <w:t>0.77</w:t>
            </w:r>
          </w:p>
        </w:tc>
        <w:tc>
          <w:tcPr>
            <w:tcW w:w="595" w:type="dxa"/>
            <w:tcBorders>
              <w:bottom w:val="single" w:sz="4" w:space="0" w:color="auto"/>
            </w:tcBorders>
            <w:vAlign w:val="center"/>
          </w:tcPr>
          <w:p w14:paraId="72E8024F" w14:textId="17FDAB9B" w:rsidR="00955B7D" w:rsidRPr="00D3130C" w:rsidRDefault="00C73F41" w:rsidP="00955B7D">
            <w:pPr>
              <w:jc w:val="center"/>
            </w:pPr>
            <w:r w:rsidRPr="00D3130C">
              <w:t>2.88</w:t>
            </w:r>
          </w:p>
        </w:tc>
        <w:tc>
          <w:tcPr>
            <w:tcW w:w="584" w:type="dxa"/>
            <w:tcBorders>
              <w:bottom w:val="single" w:sz="4" w:space="0" w:color="auto"/>
            </w:tcBorders>
            <w:vAlign w:val="center"/>
          </w:tcPr>
          <w:p w14:paraId="49AD9386" w14:textId="2FBD572F" w:rsidR="00955B7D" w:rsidRPr="00D3130C" w:rsidRDefault="00434794" w:rsidP="00955B7D">
            <w:pPr>
              <w:jc w:val="center"/>
            </w:pPr>
            <w:r w:rsidRPr="00D3130C">
              <w:t>0.27</w:t>
            </w:r>
          </w:p>
        </w:tc>
        <w:tc>
          <w:tcPr>
            <w:tcW w:w="902" w:type="dxa"/>
            <w:tcBorders>
              <w:bottom w:val="single" w:sz="4" w:space="0" w:color="auto"/>
            </w:tcBorders>
            <w:vAlign w:val="center"/>
          </w:tcPr>
          <w:p w14:paraId="23015B37" w14:textId="03458B8D" w:rsidR="00955B7D" w:rsidRPr="00D3130C" w:rsidRDefault="00C73F41" w:rsidP="00955B7D">
            <w:pPr>
              <w:jc w:val="center"/>
            </w:pPr>
            <w:r w:rsidRPr="00D3130C">
              <w:t>0.75</w:t>
            </w:r>
          </w:p>
        </w:tc>
        <w:tc>
          <w:tcPr>
            <w:tcW w:w="676" w:type="dxa"/>
            <w:tcBorders>
              <w:bottom w:val="single" w:sz="4" w:space="0" w:color="auto"/>
            </w:tcBorders>
            <w:vAlign w:val="center"/>
          </w:tcPr>
          <w:p w14:paraId="0615172A" w14:textId="3D589DD7" w:rsidR="00955B7D" w:rsidRPr="00D3130C" w:rsidRDefault="00B86B14" w:rsidP="00955B7D">
            <w:pPr>
              <w:jc w:val="center"/>
            </w:pPr>
            <w:r w:rsidRPr="00D3130C">
              <w:t>34.71</w:t>
            </w:r>
          </w:p>
        </w:tc>
        <w:tc>
          <w:tcPr>
            <w:tcW w:w="612" w:type="dxa"/>
            <w:tcBorders>
              <w:bottom w:val="single" w:sz="4" w:space="0" w:color="auto"/>
            </w:tcBorders>
            <w:vAlign w:val="center"/>
          </w:tcPr>
          <w:p w14:paraId="722652FD" w14:textId="69F763D6" w:rsidR="00955B7D" w:rsidRPr="00D3130C" w:rsidRDefault="00B86B14" w:rsidP="00955B7D">
            <w:pPr>
              <w:jc w:val="center"/>
            </w:pPr>
            <w:r w:rsidRPr="00D3130C">
              <w:t>0.64</w:t>
            </w:r>
          </w:p>
        </w:tc>
      </w:tr>
    </w:tbl>
    <w:p w14:paraId="005AF98F" w14:textId="503C9F7C" w:rsidR="00335A84" w:rsidRPr="00D3130C" w:rsidRDefault="00335A84"/>
    <w:sectPr w:rsidR="00335A84" w:rsidRPr="00D3130C" w:rsidSect="00512010">
      <w:footerReference w:type="even" r:id="rId9"/>
      <w:footerReference w:type="default" r:id="rId10"/>
      <w:pgSz w:w="11900" w:h="16840"/>
      <w:pgMar w:top="1440" w:right="56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61C57" w14:textId="77777777" w:rsidR="008A1FA9" w:rsidRDefault="008A1FA9" w:rsidP="00E33A94">
      <w:r>
        <w:separator/>
      </w:r>
    </w:p>
  </w:endnote>
  <w:endnote w:type="continuationSeparator" w:id="0">
    <w:p w14:paraId="76AC952B" w14:textId="77777777" w:rsidR="008A1FA9" w:rsidRDefault="008A1FA9" w:rsidP="00E3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A809C" w14:textId="77777777" w:rsidR="008A1FA9" w:rsidRDefault="008A1FA9" w:rsidP="00534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24A0A9" w14:textId="77777777" w:rsidR="008A1FA9" w:rsidRDefault="008A1F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60074" w14:textId="77777777" w:rsidR="008A1FA9" w:rsidRDefault="008A1FA9" w:rsidP="00534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130C">
      <w:rPr>
        <w:rStyle w:val="PageNumber"/>
        <w:noProof/>
      </w:rPr>
      <w:t>1</w:t>
    </w:r>
    <w:r>
      <w:rPr>
        <w:rStyle w:val="PageNumber"/>
      </w:rPr>
      <w:fldChar w:fldCharType="end"/>
    </w:r>
  </w:p>
  <w:p w14:paraId="52BC2234" w14:textId="77777777" w:rsidR="008A1FA9" w:rsidRDefault="008A1F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63241" w14:textId="77777777" w:rsidR="008A1FA9" w:rsidRDefault="008A1FA9" w:rsidP="00E33A94">
      <w:r>
        <w:separator/>
      </w:r>
    </w:p>
  </w:footnote>
  <w:footnote w:type="continuationSeparator" w:id="0">
    <w:p w14:paraId="52622962" w14:textId="77777777" w:rsidR="008A1FA9" w:rsidRDefault="008A1FA9" w:rsidP="00E33A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5293199"/>
    <w:multiLevelType w:val="hybridMultilevel"/>
    <w:tmpl w:val="CBDA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94"/>
    <w:rsid w:val="00014D8A"/>
    <w:rsid w:val="000462DD"/>
    <w:rsid w:val="00062163"/>
    <w:rsid w:val="000D1E5B"/>
    <w:rsid w:val="00195320"/>
    <w:rsid w:val="00306E76"/>
    <w:rsid w:val="00335A84"/>
    <w:rsid w:val="003F3442"/>
    <w:rsid w:val="0041438F"/>
    <w:rsid w:val="00434794"/>
    <w:rsid w:val="00512010"/>
    <w:rsid w:val="00534B75"/>
    <w:rsid w:val="0068020A"/>
    <w:rsid w:val="006E2346"/>
    <w:rsid w:val="007814DA"/>
    <w:rsid w:val="008A1FA9"/>
    <w:rsid w:val="00955B7D"/>
    <w:rsid w:val="00A81490"/>
    <w:rsid w:val="00AF2993"/>
    <w:rsid w:val="00B86B14"/>
    <w:rsid w:val="00C609F6"/>
    <w:rsid w:val="00C73F41"/>
    <w:rsid w:val="00CC477B"/>
    <w:rsid w:val="00D3130C"/>
    <w:rsid w:val="00E33A94"/>
    <w:rsid w:val="00EF2A60"/>
    <w:rsid w:val="00F4131D"/>
    <w:rsid w:val="00F7427F"/>
    <w:rsid w:val="00F7524C"/>
    <w:rsid w:val="00FC2BA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1D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 w:type="character" w:customStyle="1" w:styleId="Heading1Char">
    <w:name w:val="Heading 1 Char"/>
    <w:basedOn w:val="DefaultParagraphFont"/>
    <w:link w:val="Heading1"/>
    <w:uiPriority w:val="9"/>
    <w:rsid w:val="00F7524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7524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7524C"/>
    <w:pPr>
      <w:spacing w:before="120"/>
    </w:pPr>
    <w:rPr>
      <w:b/>
    </w:rPr>
  </w:style>
  <w:style w:type="paragraph" w:styleId="TOC2">
    <w:name w:val="toc 2"/>
    <w:basedOn w:val="Normal"/>
    <w:next w:val="Normal"/>
    <w:autoRedefine/>
    <w:uiPriority w:val="39"/>
    <w:unhideWhenUsed/>
    <w:rsid w:val="00F7524C"/>
    <w:pPr>
      <w:ind w:left="240"/>
    </w:pPr>
    <w:rPr>
      <w:b/>
      <w:sz w:val="22"/>
      <w:szCs w:val="22"/>
    </w:rPr>
  </w:style>
  <w:style w:type="paragraph" w:styleId="TOC3">
    <w:name w:val="toc 3"/>
    <w:basedOn w:val="Normal"/>
    <w:next w:val="Normal"/>
    <w:autoRedefine/>
    <w:uiPriority w:val="39"/>
    <w:unhideWhenUsed/>
    <w:rsid w:val="00F7524C"/>
    <w:pPr>
      <w:ind w:left="480"/>
    </w:pPr>
    <w:rPr>
      <w:sz w:val="22"/>
      <w:szCs w:val="22"/>
    </w:rPr>
  </w:style>
  <w:style w:type="paragraph" w:styleId="TOC4">
    <w:name w:val="toc 4"/>
    <w:basedOn w:val="Normal"/>
    <w:next w:val="Normal"/>
    <w:autoRedefine/>
    <w:uiPriority w:val="39"/>
    <w:semiHidden/>
    <w:unhideWhenUsed/>
    <w:rsid w:val="00F7524C"/>
    <w:pPr>
      <w:ind w:left="720"/>
    </w:pPr>
    <w:rPr>
      <w:sz w:val="20"/>
      <w:szCs w:val="20"/>
    </w:rPr>
  </w:style>
  <w:style w:type="paragraph" w:styleId="TOC5">
    <w:name w:val="toc 5"/>
    <w:basedOn w:val="Normal"/>
    <w:next w:val="Normal"/>
    <w:autoRedefine/>
    <w:uiPriority w:val="39"/>
    <w:semiHidden/>
    <w:unhideWhenUsed/>
    <w:rsid w:val="00F7524C"/>
    <w:pPr>
      <w:ind w:left="960"/>
    </w:pPr>
    <w:rPr>
      <w:sz w:val="20"/>
      <w:szCs w:val="20"/>
    </w:rPr>
  </w:style>
  <w:style w:type="paragraph" w:styleId="TOC6">
    <w:name w:val="toc 6"/>
    <w:basedOn w:val="Normal"/>
    <w:next w:val="Normal"/>
    <w:autoRedefine/>
    <w:uiPriority w:val="39"/>
    <w:semiHidden/>
    <w:unhideWhenUsed/>
    <w:rsid w:val="00F7524C"/>
    <w:pPr>
      <w:ind w:left="1200"/>
    </w:pPr>
    <w:rPr>
      <w:sz w:val="20"/>
      <w:szCs w:val="20"/>
    </w:rPr>
  </w:style>
  <w:style w:type="paragraph" w:styleId="TOC7">
    <w:name w:val="toc 7"/>
    <w:basedOn w:val="Normal"/>
    <w:next w:val="Normal"/>
    <w:autoRedefine/>
    <w:uiPriority w:val="39"/>
    <w:semiHidden/>
    <w:unhideWhenUsed/>
    <w:rsid w:val="00F7524C"/>
    <w:pPr>
      <w:ind w:left="1440"/>
    </w:pPr>
    <w:rPr>
      <w:sz w:val="20"/>
      <w:szCs w:val="20"/>
    </w:rPr>
  </w:style>
  <w:style w:type="paragraph" w:styleId="TOC8">
    <w:name w:val="toc 8"/>
    <w:basedOn w:val="Normal"/>
    <w:next w:val="Normal"/>
    <w:autoRedefine/>
    <w:uiPriority w:val="39"/>
    <w:semiHidden/>
    <w:unhideWhenUsed/>
    <w:rsid w:val="00F7524C"/>
    <w:pPr>
      <w:ind w:left="1680"/>
    </w:pPr>
    <w:rPr>
      <w:sz w:val="20"/>
      <w:szCs w:val="20"/>
    </w:rPr>
  </w:style>
  <w:style w:type="paragraph" w:styleId="TOC9">
    <w:name w:val="toc 9"/>
    <w:basedOn w:val="Normal"/>
    <w:next w:val="Normal"/>
    <w:autoRedefine/>
    <w:uiPriority w:val="39"/>
    <w:semiHidden/>
    <w:unhideWhenUsed/>
    <w:rsid w:val="00F7524C"/>
    <w:pPr>
      <w:ind w:left="1920"/>
    </w:pPr>
    <w:rPr>
      <w:sz w:val="20"/>
      <w:szCs w:val="20"/>
    </w:rPr>
  </w:style>
  <w:style w:type="paragraph" w:styleId="ListParagraph">
    <w:name w:val="List Paragraph"/>
    <w:basedOn w:val="Normal"/>
    <w:uiPriority w:val="34"/>
    <w:qFormat/>
    <w:rsid w:val="00F7524C"/>
    <w:pPr>
      <w:ind w:left="720"/>
      <w:contextualSpacing/>
    </w:pPr>
  </w:style>
  <w:style w:type="character" w:customStyle="1" w:styleId="Heading2Char">
    <w:name w:val="Heading 2 Char"/>
    <w:basedOn w:val="DefaultParagraphFont"/>
    <w:link w:val="Heading2"/>
    <w:uiPriority w:val="9"/>
    <w:rsid w:val="00F752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4B75"/>
    <w:rPr>
      <w:color w:val="808080"/>
    </w:rPr>
  </w:style>
  <w:style w:type="paragraph" w:styleId="Caption">
    <w:name w:val="caption"/>
    <w:basedOn w:val="Normal"/>
    <w:next w:val="Normal"/>
    <w:uiPriority w:val="35"/>
    <w:unhideWhenUsed/>
    <w:qFormat/>
    <w:rsid w:val="00534B7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F34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44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 w:type="character" w:customStyle="1" w:styleId="Heading1Char">
    <w:name w:val="Heading 1 Char"/>
    <w:basedOn w:val="DefaultParagraphFont"/>
    <w:link w:val="Heading1"/>
    <w:uiPriority w:val="9"/>
    <w:rsid w:val="00F7524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7524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7524C"/>
    <w:pPr>
      <w:spacing w:before="120"/>
    </w:pPr>
    <w:rPr>
      <w:b/>
    </w:rPr>
  </w:style>
  <w:style w:type="paragraph" w:styleId="TOC2">
    <w:name w:val="toc 2"/>
    <w:basedOn w:val="Normal"/>
    <w:next w:val="Normal"/>
    <w:autoRedefine/>
    <w:uiPriority w:val="39"/>
    <w:unhideWhenUsed/>
    <w:rsid w:val="00F7524C"/>
    <w:pPr>
      <w:ind w:left="240"/>
    </w:pPr>
    <w:rPr>
      <w:b/>
      <w:sz w:val="22"/>
      <w:szCs w:val="22"/>
    </w:rPr>
  </w:style>
  <w:style w:type="paragraph" w:styleId="TOC3">
    <w:name w:val="toc 3"/>
    <w:basedOn w:val="Normal"/>
    <w:next w:val="Normal"/>
    <w:autoRedefine/>
    <w:uiPriority w:val="39"/>
    <w:unhideWhenUsed/>
    <w:rsid w:val="00F7524C"/>
    <w:pPr>
      <w:ind w:left="480"/>
    </w:pPr>
    <w:rPr>
      <w:sz w:val="22"/>
      <w:szCs w:val="22"/>
    </w:rPr>
  </w:style>
  <w:style w:type="paragraph" w:styleId="TOC4">
    <w:name w:val="toc 4"/>
    <w:basedOn w:val="Normal"/>
    <w:next w:val="Normal"/>
    <w:autoRedefine/>
    <w:uiPriority w:val="39"/>
    <w:semiHidden/>
    <w:unhideWhenUsed/>
    <w:rsid w:val="00F7524C"/>
    <w:pPr>
      <w:ind w:left="720"/>
    </w:pPr>
    <w:rPr>
      <w:sz w:val="20"/>
      <w:szCs w:val="20"/>
    </w:rPr>
  </w:style>
  <w:style w:type="paragraph" w:styleId="TOC5">
    <w:name w:val="toc 5"/>
    <w:basedOn w:val="Normal"/>
    <w:next w:val="Normal"/>
    <w:autoRedefine/>
    <w:uiPriority w:val="39"/>
    <w:semiHidden/>
    <w:unhideWhenUsed/>
    <w:rsid w:val="00F7524C"/>
    <w:pPr>
      <w:ind w:left="960"/>
    </w:pPr>
    <w:rPr>
      <w:sz w:val="20"/>
      <w:szCs w:val="20"/>
    </w:rPr>
  </w:style>
  <w:style w:type="paragraph" w:styleId="TOC6">
    <w:name w:val="toc 6"/>
    <w:basedOn w:val="Normal"/>
    <w:next w:val="Normal"/>
    <w:autoRedefine/>
    <w:uiPriority w:val="39"/>
    <w:semiHidden/>
    <w:unhideWhenUsed/>
    <w:rsid w:val="00F7524C"/>
    <w:pPr>
      <w:ind w:left="1200"/>
    </w:pPr>
    <w:rPr>
      <w:sz w:val="20"/>
      <w:szCs w:val="20"/>
    </w:rPr>
  </w:style>
  <w:style w:type="paragraph" w:styleId="TOC7">
    <w:name w:val="toc 7"/>
    <w:basedOn w:val="Normal"/>
    <w:next w:val="Normal"/>
    <w:autoRedefine/>
    <w:uiPriority w:val="39"/>
    <w:semiHidden/>
    <w:unhideWhenUsed/>
    <w:rsid w:val="00F7524C"/>
    <w:pPr>
      <w:ind w:left="1440"/>
    </w:pPr>
    <w:rPr>
      <w:sz w:val="20"/>
      <w:szCs w:val="20"/>
    </w:rPr>
  </w:style>
  <w:style w:type="paragraph" w:styleId="TOC8">
    <w:name w:val="toc 8"/>
    <w:basedOn w:val="Normal"/>
    <w:next w:val="Normal"/>
    <w:autoRedefine/>
    <w:uiPriority w:val="39"/>
    <w:semiHidden/>
    <w:unhideWhenUsed/>
    <w:rsid w:val="00F7524C"/>
    <w:pPr>
      <w:ind w:left="1680"/>
    </w:pPr>
    <w:rPr>
      <w:sz w:val="20"/>
      <w:szCs w:val="20"/>
    </w:rPr>
  </w:style>
  <w:style w:type="paragraph" w:styleId="TOC9">
    <w:name w:val="toc 9"/>
    <w:basedOn w:val="Normal"/>
    <w:next w:val="Normal"/>
    <w:autoRedefine/>
    <w:uiPriority w:val="39"/>
    <w:semiHidden/>
    <w:unhideWhenUsed/>
    <w:rsid w:val="00F7524C"/>
    <w:pPr>
      <w:ind w:left="1920"/>
    </w:pPr>
    <w:rPr>
      <w:sz w:val="20"/>
      <w:szCs w:val="20"/>
    </w:rPr>
  </w:style>
  <w:style w:type="paragraph" w:styleId="ListParagraph">
    <w:name w:val="List Paragraph"/>
    <w:basedOn w:val="Normal"/>
    <w:uiPriority w:val="34"/>
    <w:qFormat/>
    <w:rsid w:val="00F7524C"/>
    <w:pPr>
      <w:ind w:left="720"/>
      <w:contextualSpacing/>
    </w:pPr>
  </w:style>
  <w:style w:type="character" w:customStyle="1" w:styleId="Heading2Char">
    <w:name w:val="Heading 2 Char"/>
    <w:basedOn w:val="DefaultParagraphFont"/>
    <w:link w:val="Heading2"/>
    <w:uiPriority w:val="9"/>
    <w:rsid w:val="00F752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4B75"/>
    <w:rPr>
      <w:color w:val="808080"/>
    </w:rPr>
  </w:style>
  <w:style w:type="paragraph" w:styleId="Caption">
    <w:name w:val="caption"/>
    <w:basedOn w:val="Normal"/>
    <w:next w:val="Normal"/>
    <w:uiPriority w:val="35"/>
    <w:unhideWhenUsed/>
    <w:qFormat/>
    <w:rsid w:val="00534B7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F34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44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16724">
      <w:bodyDiv w:val="1"/>
      <w:marLeft w:val="0"/>
      <w:marRight w:val="0"/>
      <w:marTop w:val="0"/>
      <w:marBottom w:val="0"/>
      <w:divBdr>
        <w:top w:val="none" w:sz="0" w:space="0" w:color="auto"/>
        <w:left w:val="none" w:sz="0" w:space="0" w:color="auto"/>
        <w:bottom w:val="none" w:sz="0" w:space="0" w:color="auto"/>
        <w:right w:val="none" w:sz="0" w:space="0" w:color="auto"/>
      </w:divBdr>
    </w:div>
    <w:div w:id="1818762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69"/>
    <w:rsid w:val="0028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6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42C55-C207-5E4F-AED5-3A993CE9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2408</Words>
  <Characters>13730</Characters>
  <Application>Microsoft Macintosh Word</Application>
  <DocSecurity>0</DocSecurity>
  <Lines>114</Lines>
  <Paragraphs>32</Paragraphs>
  <ScaleCrop>false</ScaleCrop>
  <Company>European School Ixelles</Company>
  <LinksUpToDate>false</LinksUpToDate>
  <CharactersWithSpaces>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18</cp:revision>
  <dcterms:created xsi:type="dcterms:W3CDTF">2018-02-28T16:45:00Z</dcterms:created>
  <dcterms:modified xsi:type="dcterms:W3CDTF">2018-03-02T14:29:00Z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e3c89c47-a3ca-355e-aba2-9706da0377b4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