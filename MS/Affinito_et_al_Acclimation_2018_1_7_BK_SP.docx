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E90BE" w14:textId="77777777" w:rsidR="00416353" w:rsidRDefault="00416353" w:rsidP="006C6832">
      <w:pPr>
        <w:widowControl w:val="0"/>
        <w:autoSpaceDE w:val="0"/>
        <w:autoSpaceDN w:val="0"/>
        <w:adjustRightInd w:val="0"/>
        <w:spacing w:after="240"/>
        <w:jc w:val="both"/>
        <w:rPr>
          <w:rFonts w:ascii="Times" w:hAnsi="Times" w:cs="Times"/>
          <w:lang w:val="en-US"/>
        </w:rPr>
      </w:pPr>
      <w:commentRangeStart w:id="0"/>
      <w:r>
        <w:rPr>
          <w:rFonts w:ascii="Times" w:hAnsi="Times" w:cs="Times"/>
          <w:sz w:val="46"/>
          <w:szCs w:val="46"/>
          <w:lang w:val="en-US"/>
        </w:rPr>
        <w:t>From movement to predation: metabolism rules all</w:t>
      </w:r>
      <w:commentRangeEnd w:id="0"/>
      <w:r w:rsidR="00EA689A">
        <w:rPr>
          <w:rStyle w:val="CommentReference"/>
        </w:rPr>
        <w:commentReference w:id="0"/>
      </w:r>
    </w:p>
    <w:p w14:paraId="1A039E98" w14:textId="77777777" w:rsidR="00416353" w:rsidRDefault="00416353" w:rsidP="006C6832">
      <w:pPr>
        <w:widowControl w:val="0"/>
        <w:autoSpaceDE w:val="0"/>
        <w:autoSpaceDN w:val="0"/>
        <w:adjustRightInd w:val="0"/>
        <w:spacing w:after="240"/>
        <w:jc w:val="both"/>
        <w:rPr>
          <w:rFonts w:ascii="Times" w:hAnsi="Times" w:cs="Times"/>
          <w:sz w:val="22"/>
          <w:szCs w:val="22"/>
          <w:lang w:val="en-US"/>
        </w:rPr>
      </w:pPr>
      <w:r>
        <w:rPr>
          <w:rFonts w:ascii="Times" w:hAnsi="Times" w:cs="Times"/>
          <w:sz w:val="32"/>
          <w:szCs w:val="32"/>
          <w:lang w:val="en-US"/>
        </w:rPr>
        <w:t>Flavio Affinito</w:t>
      </w:r>
      <w:r>
        <w:rPr>
          <w:rFonts w:ascii="Times" w:hAnsi="Times" w:cs="Times"/>
          <w:position w:val="10"/>
          <w:sz w:val="22"/>
          <w:szCs w:val="22"/>
          <w:lang w:val="en-US"/>
        </w:rPr>
        <w:t>1</w:t>
      </w:r>
      <w:r>
        <w:rPr>
          <w:rFonts w:ascii="Times" w:hAnsi="Times" w:cs="Times"/>
          <w:sz w:val="32"/>
          <w:szCs w:val="32"/>
          <w:lang w:val="en-US"/>
        </w:rPr>
        <w:t>,</w:t>
      </w:r>
      <w:r w:rsidR="004421CC">
        <w:rPr>
          <w:rFonts w:ascii="Times" w:hAnsi="Times" w:cs="Times"/>
          <w:sz w:val="32"/>
          <w:szCs w:val="32"/>
          <w:lang w:val="en-US"/>
        </w:rPr>
        <w:t xml:space="preserve"> </w:t>
      </w:r>
      <w:r>
        <w:rPr>
          <w:rFonts w:ascii="Times" w:hAnsi="Times" w:cs="Times"/>
          <w:sz w:val="32"/>
          <w:szCs w:val="32"/>
          <w:lang w:val="en-US"/>
        </w:rPr>
        <w:t xml:space="preserve">Miguel </w:t>
      </w:r>
      <w:proofErr w:type="spellStart"/>
      <w:r>
        <w:rPr>
          <w:rFonts w:ascii="Times" w:hAnsi="Times" w:cs="Times"/>
          <w:sz w:val="32"/>
          <w:szCs w:val="32"/>
          <w:lang w:val="en-US"/>
        </w:rPr>
        <w:t>Matias</w:t>
      </w:r>
      <w:proofErr w:type="spellEnd"/>
      <w:r>
        <w:rPr>
          <w:rFonts w:ascii="Times" w:hAnsi="Times" w:cs="Times"/>
          <w:position w:val="10"/>
          <w:sz w:val="22"/>
          <w:szCs w:val="22"/>
          <w:lang w:val="en-US"/>
        </w:rPr>
        <w:t>2</w:t>
      </w:r>
      <w:r>
        <w:rPr>
          <w:rFonts w:ascii="Times" w:hAnsi="Times" w:cs="Times"/>
          <w:sz w:val="32"/>
          <w:szCs w:val="32"/>
          <w:lang w:val="en-US"/>
        </w:rPr>
        <w:t>,</w:t>
      </w:r>
      <w:r w:rsidR="004421CC">
        <w:rPr>
          <w:rFonts w:ascii="Times" w:hAnsi="Times" w:cs="Times"/>
          <w:sz w:val="32"/>
          <w:szCs w:val="32"/>
          <w:lang w:val="en-US"/>
        </w:rPr>
        <w:t xml:space="preserve"> </w:t>
      </w:r>
      <w:proofErr w:type="spellStart"/>
      <w:r>
        <w:rPr>
          <w:rFonts w:ascii="Times" w:hAnsi="Times" w:cs="Times"/>
          <w:sz w:val="32"/>
          <w:szCs w:val="32"/>
          <w:lang w:val="en-US"/>
        </w:rPr>
        <w:t>Samraat</w:t>
      </w:r>
      <w:proofErr w:type="spellEnd"/>
      <w:r>
        <w:rPr>
          <w:rFonts w:ascii="Times" w:hAnsi="Times" w:cs="Times"/>
          <w:sz w:val="32"/>
          <w:szCs w:val="32"/>
          <w:lang w:val="en-US"/>
        </w:rPr>
        <w:t xml:space="preserve"> </w:t>
      </w:r>
      <w:proofErr w:type="spellStart"/>
      <w:r>
        <w:rPr>
          <w:rFonts w:ascii="Times" w:hAnsi="Times" w:cs="Times"/>
          <w:sz w:val="32"/>
          <w:szCs w:val="32"/>
          <w:lang w:val="en-US"/>
        </w:rPr>
        <w:t>Pawar</w:t>
      </w:r>
      <w:proofErr w:type="spellEnd"/>
      <w:r>
        <w:rPr>
          <w:rFonts w:ascii="Times" w:hAnsi="Times" w:cs="Times"/>
          <w:position w:val="10"/>
          <w:sz w:val="22"/>
          <w:szCs w:val="22"/>
          <w:lang w:val="en-US"/>
        </w:rPr>
        <w:t>1</w:t>
      </w:r>
      <w:r w:rsidR="007C527B">
        <w:rPr>
          <w:rFonts w:ascii="Times" w:hAnsi="Times" w:cs="Times"/>
          <w:sz w:val="32"/>
          <w:szCs w:val="32"/>
          <w:lang w:val="en-US"/>
        </w:rPr>
        <w:t xml:space="preserve"> and</w:t>
      </w:r>
      <w:r w:rsidR="004421CC">
        <w:rPr>
          <w:rFonts w:ascii="Times" w:hAnsi="Times" w:cs="Times"/>
          <w:sz w:val="32"/>
          <w:szCs w:val="32"/>
          <w:lang w:val="en-US"/>
        </w:rPr>
        <w:t xml:space="preserve"> </w:t>
      </w:r>
      <w:r>
        <w:rPr>
          <w:rFonts w:ascii="Times" w:hAnsi="Times" w:cs="Times"/>
          <w:sz w:val="32"/>
          <w:szCs w:val="32"/>
          <w:lang w:val="en-US"/>
        </w:rPr>
        <w:t xml:space="preserve">Rebecca </w:t>
      </w:r>
      <w:ins w:id="1" w:author="Becca Kordas" w:date="2018-01-17T11:52:00Z">
        <w:r w:rsidR="002672EF">
          <w:rPr>
            <w:rFonts w:ascii="Times" w:hAnsi="Times" w:cs="Times"/>
            <w:sz w:val="32"/>
            <w:szCs w:val="32"/>
            <w:lang w:val="en-US"/>
          </w:rPr>
          <w:t xml:space="preserve">L. </w:t>
        </w:r>
      </w:ins>
      <w:proofErr w:type="spellStart"/>
      <w:r>
        <w:rPr>
          <w:rFonts w:ascii="Times" w:hAnsi="Times" w:cs="Times"/>
          <w:sz w:val="32"/>
          <w:szCs w:val="32"/>
          <w:lang w:val="en-US"/>
        </w:rPr>
        <w:t>Kordas</w:t>
      </w:r>
      <w:proofErr w:type="spellEnd"/>
      <w:r>
        <w:rPr>
          <w:rFonts w:ascii="Times" w:hAnsi="Times" w:cs="Times"/>
          <w:position w:val="10"/>
          <w:sz w:val="22"/>
          <w:szCs w:val="22"/>
          <w:lang w:val="en-US"/>
        </w:rPr>
        <w:t>1</w:t>
      </w:r>
      <w:r>
        <w:rPr>
          <w:rFonts w:ascii="Times" w:hAnsi="Times" w:cs="Times"/>
          <w:sz w:val="22"/>
          <w:szCs w:val="22"/>
          <w:lang w:val="en-US"/>
        </w:rPr>
        <w:t> </w:t>
      </w:r>
    </w:p>
    <w:p w14:paraId="17E7F155" w14:textId="77777777" w:rsidR="00416353" w:rsidRDefault="00416353" w:rsidP="006C6832">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1. Department of Life Sciences, Imperial College London, Silwood Park Buckhurst Road, SL5 7PY, Ascot UK</w:t>
      </w:r>
    </w:p>
    <w:p w14:paraId="382201A0" w14:textId="77777777" w:rsidR="00416353" w:rsidRDefault="00416353" w:rsidP="006C6832">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2. </w:t>
      </w:r>
      <w:proofErr w:type="spellStart"/>
      <w:r>
        <w:rPr>
          <w:rFonts w:ascii="Times" w:hAnsi="Times" w:cs="Times"/>
          <w:sz w:val="26"/>
          <w:szCs w:val="26"/>
          <w:lang w:val="en-US"/>
        </w:rPr>
        <w:t>Museo</w:t>
      </w:r>
      <w:proofErr w:type="spellEnd"/>
      <w:r>
        <w:rPr>
          <w:rFonts w:ascii="Times" w:hAnsi="Times" w:cs="Times"/>
          <w:sz w:val="26"/>
          <w:szCs w:val="26"/>
          <w:lang w:val="en-US"/>
        </w:rPr>
        <w:t xml:space="preserve"> </w:t>
      </w:r>
      <w:proofErr w:type="spellStart"/>
      <w:r>
        <w:rPr>
          <w:rFonts w:ascii="Times" w:hAnsi="Times" w:cs="Times"/>
          <w:sz w:val="26"/>
          <w:szCs w:val="26"/>
          <w:lang w:val="en-US"/>
        </w:rPr>
        <w:t>Nacional</w:t>
      </w:r>
      <w:proofErr w:type="spellEnd"/>
      <w:r>
        <w:rPr>
          <w:rFonts w:ascii="Times" w:hAnsi="Times" w:cs="Times"/>
          <w:sz w:val="26"/>
          <w:szCs w:val="26"/>
          <w:lang w:val="en-US"/>
        </w:rPr>
        <w:t xml:space="preserve"> de </w:t>
      </w:r>
      <w:proofErr w:type="spellStart"/>
      <w:r>
        <w:rPr>
          <w:rFonts w:ascii="Times" w:hAnsi="Times" w:cs="Times"/>
          <w:sz w:val="26"/>
          <w:szCs w:val="26"/>
          <w:lang w:val="en-US"/>
        </w:rPr>
        <w:t>Ciencias</w:t>
      </w:r>
      <w:proofErr w:type="spellEnd"/>
      <w:r>
        <w:rPr>
          <w:rFonts w:ascii="Times" w:hAnsi="Times" w:cs="Times"/>
          <w:sz w:val="26"/>
          <w:szCs w:val="26"/>
          <w:lang w:val="en-US"/>
        </w:rPr>
        <w:t xml:space="preserve"> </w:t>
      </w:r>
      <w:proofErr w:type="spellStart"/>
      <w:r>
        <w:rPr>
          <w:rFonts w:ascii="Times" w:hAnsi="Times" w:cs="Times"/>
          <w:sz w:val="26"/>
          <w:szCs w:val="26"/>
          <w:lang w:val="en-US"/>
        </w:rPr>
        <w:t>Naturales</w:t>
      </w:r>
      <w:proofErr w:type="spellEnd"/>
      <w:r>
        <w:rPr>
          <w:rFonts w:ascii="Times" w:hAnsi="Times" w:cs="Times"/>
          <w:sz w:val="26"/>
          <w:szCs w:val="26"/>
          <w:lang w:val="en-US"/>
        </w:rPr>
        <w:t xml:space="preserve"> (CSIC), Madrid, 28006, </w:t>
      </w:r>
      <w:commentRangeStart w:id="2"/>
      <w:r>
        <w:rPr>
          <w:rFonts w:ascii="Times" w:hAnsi="Times" w:cs="Times"/>
          <w:sz w:val="26"/>
          <w:szCs w:val="26"/>
          <w:lang w:val="en-US"/>
        </w:rPr>
        <w:t>Spain</w:t>
      </w:r>
      <w:commentRangeEnd w:id="2"/>
      <w:r w:rsidR="00CD688C">
        <w:rPr>
          <w:rStyle w:val="CommentReference"/>
        </w:rPr>
        <w:commentReference w:id="2"/>
      </w:r>
    </w:p>
    <w:p w14:paraId="0BA5365D" w14:textId="77777777" w:rsidR="00416353" w:rsidRDefault="00416353" w:rsidP="006C6832">
      <w:pPr>
        <w:jc w:val="both"/>
      </w:pPr>
    </w:p>
    <w:p w14:paraId="5C233C17" w14:textId="77777777" w:rsidR="00416353" w:rsidRDefault="00416353" w:rsidP="006C6832">
      <w:pPr>
        <w:jc w:val="both"/>
      </w:pPr>
    </w:p>
    <w:p w14:paraId="4EC521EF" w14:textId="77777777" w:rsidR="00416353" w:rsidRPr="00091D3C" w:rsidRDefault="002672EF" w:rsidP="006C6832">
      <w:pPr>
        <w:jc w:val="both"/>
      </w:pPr>
      <w:r w:rsidRPr="00091D3C">
        <w:t>Formatted for Functional Ecology</w:t>
      </w:r>
    </w:p>
    <w:p w14:paraId="7BB3B705" w14:textId="76A9BF29" w:rsidR="002672EF" w:rsidRPr="00091D3C" w:rsidRDefault="002672EF" w:rsidP="006C6832">
      <w:pPr>
        <w:jc w:val="both"/>
      </w:pPr>
      <w:r w:rsidRPr="00091D3C">
        <w:t xml:space="preserve">Title : currently </w:t>
      </w:r>
      <w:r w:rsidR="00091D3C" w:rsidRPr="00091D3C">
        <w:t>4414</w:t>
      </w:r>
      <w:r w:rsidRPr="00091D3C">
        <w:t xml:space="preserve"> </w:t>
      </w:r>
      <w:r w:rsidR="00091D3C" w:rsidRPr="00091D3C">
        <w:t xml:space="preserve">words (excluding references) </w:t>
      </w:r>
      <w:r w:rsidRPr="00091D3C">
        <w:t xml:space="preserve">/ </w:t>
      </w:r>
      <w:r w:rsidR="00091D3C" w:rsidRPr="00091D3C">
        <w:t>7500</w:t>
      </w:r>
      <w:r w:rsidRPr="00091D3C">
        <w:t xml:space="preserve"> max.</w:t>
      </w:r>
    </w:p>
    <w:p w14:paraId="38813BEB" w14:textId="3269067D" w:rsidR="002672EF" w:rsidRPr="00091D3C" w:rsidRDefault="002672EF" w:rsidP="006C6832">
      <w:pPr>
        <w:jc w:val="both"/>
      </w:pPr>
      <w:r w:rsidRPr="00091D3C">
        <w:t xml:space="preserve">Abstract : </w:t>
      </w:r>
      <w:r w:rsidR="00091D3C">
        <w:t xml:space="preserve">currently </w:t>
      </w:r>
      <w:r w:rsidRPr="00091D3C">
        <w:t xml:space="preserve"> </w:t>
      </w:r>
      <w:r w:rsidR="00091D3C" w:rsidRPr="00091D3C">
        <w:t>0</w:t>
      </w:r>
      <w:r w:rsidRPr="00091D3C">
        <w:t xml:space="preserve"> words / </w:t>
      </w:r>
      <w:r w:rsidR="00091D3C" w:rsidRPr="00091D3C">
        <w:t>350</w:t>
      </w:r>
      <w:r w:rsidRPr="00091D3C">
        <w:t xml:space="preserve"> max.</w:t>
      </w:r>
    </w:p>
    <w:p w14:paraId="6412A6BF" w14:textId="77777777" w:rsidR="00091D3C" w:rsidRDefault="00091D3C" w:rsidP="00091D3C">
      <w:pPr>
        <w:jc w:val="both"/>
      </w:pPr>
      <w:r>
        <w:t>Figures : 1-7</w:t>
      </w:r>
    </w:p>
    <w:p w14:paraId="07A37999" w14:textId="77777777" w:rsidR="00091D3C" w:rsidRDefault="00091D3C" w:rsidP="00091D3C">
      <w:pPr>
        <w:jc w:val="both"/>
      </w:pPr>
      <w:r>
        <w:t>Tables : 0</w:t>
      </w:r>
    </w:p>
    <w:p w14:paraId="2840511E" w14:textId="77777777" w:rsidR="00091D3C" w:rsidRDefault="00091D3C" w:rsidP="00091D3C">
      <w:pPr>
        <w:jc w:val="both"/>
      </w:pPr>
      <w:r>
        <w:t>Equations : 8</w:t>
      </w:r>
    </w:p>
    <w:p w14:paraId="4F2522C9" w14:textId="513C799E" w:rsidR="00091D3C" w:rsidRDefault="00091D3C" w:rsidP="00091D3C">
      <w:pPr>
        <w:jc w:val="both"/>
        <w:rPr>
          <w:rStyle w:val="CommentReference"/>
        </w:rPr>
      </w:pPr>
      <w:r>
        <w:t>References : currently 43</w:t>
      </w:r>
      <w:r>
        <w:rPr>
          <w:rStyle w:val="CommentReference"/>
        </w:rPr>
        <w:br w:type="page"/>
      </w:r>
    </w:p>
    <w:p w14:paraId="1A9F99D6" w14:textId="29842FA9" w:rsidR="009F2BD1" w:rsidRDefault="00091D3C" w:rsidP="00091D3C">
      <w:pPr>
        <w:jc w:val="both"/>
      </w:pPr>
      <w:r>
        <w:lastRenderedPageBreak/>
        <w:t xml:space="preserve"> </w:t>
      </w:r>
    </w:p>
    <w:p w14:paraId="77DD629B" w14:textId="77777777" w:rsidR="009F2BD1" w:rsidRDefault="009F2BD1" w:rsidP="006C6832">
      <w:pPr>
        <w:jc w:val="both"/>
      </w:pPr>
    </w:p>
    <w:p w14:paraId="031CD989" w14:textId="77777777" w:rsidR="00416353" w:rsidRPr="00E401B9" w:rsidRDefault="00416353" w:rsidP="006C6832">
      <w:pPr>
        <w:widowControl w:val="0"/>
        <w:autoSpaceDE w:val="0"/>
        <w:autoSpaceDN w:val="0"/>
        <w:adjustRightInd w:val="0"/>
        <w:spacing w:after="240"/>
        <w:jc w:val="both"/>
        <w:rPr>
          <w:rFonts w:ascii="Times" w:hAnsi="Times" w:cs="Times"/>
          <w:b/>
          <w:lang w:val="en-US"/>
        </w:rPr>
      </w:pPr>
      <w:r w:rsidRPr="00E401B9">
        <w:rPr>
          <w:rFonts w:ascii="Times" w:hAnsi="Times" w:cs="Times"/>
          <w:b/>
          <w:sz w:val="38"/>
          <w:szCs w:val="38"/>
          <w:lang w:val="en-US"/>
        </w:rPr>
        <w:t>Introduction</w:t>
      </w:r>
    </w:p>
    <w:p w14:paraId="04D20EC0" w14:textId="77777777" w:rsidR="00416353" w:rsidRPr="008438D9" w:rsidRDefault="008438D9" w:rsidP="006C6832">
      <w:pPr>
        <w:widowControl w:val="0"/>
        <w:autoSpaceDE w:val="0"/>
        <w:autoSpaceDN w:val="0"/>
        <w:adjustRightInd w:val="0"/>
        <w:spacing w:after="240"/>
        <w:jc w:val="both"/>
        <w:rPr>
          <w:rFonts w:ascii="Times" w:hAnsi="Times" w:cs="Times"/>
          <w:lang w:val="en-US"/>
        </w:rPr>
      </w:pPr>
      <w:commentRangeStart w:id="3"/>
      <w:r w:rsidRPr="008438D9">
        <w:rPr>
          <w:rFonts w:ascii="Times" w:hAnsi="Times" w:cs="Times"/>
          <w:lang w:val="en-US"/>
        </w:rPr>
        <w:t xml:space="preserve">The past 50 years revealed the fastest rise in temperatures ever recorded (Houghton, 1996; Stocker, 2014), raising questions on the effect these environmental changes are having on the wide range of ecological processes and biological traits directly dependent upon temperature (Coley </w:t>
      </w:r>
      <w:r w:rsidRPr="008438D9">
        <w:rPr>
          <w:rFonts w:ascii="Times" w:hAnsi="Times" w:cs="Times"/>
          <w:i/>
          <w:lang w:val="en-US"/>
        </w:rPr>
        <w:t>et al.</w:t>
      </w:r>
      <w:r w:rsidRPr="008438D9">
        <w:rPr>
          <w:rFonts w:ascii="Times" w:hAnsi="Times" w:cs="Times"/>
          <w:lang w:val="en-US"/>
        </w:rPr>
        <w:t xml:space="preserve">, 1985; </w:t>
      </w:r>
      <w:proofErr w:type="spellStart"/>
      <w:r w:rsidRPr="008438D9">
        <w:rPr>
          <w:rFonts w:ascii="Times" w:hAnsi="Times" w:cs="Times"/>
          <w:lang w:val="en-US"/>
        </w:rPr>
        <w:t>Loreau</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w:t>
      </w:r>
      <w:commentRangeEnd w:id="3"/>
      <w:r w:rsidR="007C5DB9">
        <w:rPr>
          <w:rStyle w:val="CommentReference"/>
        </w:rPr>
        <w:commentReference w:id="3"/>
      </w:r>
      <w:r w:rsidRPr="008438D9">
        <w:rPr>
          <w:rFonts w:ascii="Times" w:hAnsi="Times" w:cs="Times"/>
          <w:lang w:val="en-US"/>
        </w:rPr>
        <w:t>Temperature is arguably the most importan</w:t>
      </w:r>
      <w:r w:rsidR="0086451F">
        <w:rPr>
          <w:rFonts w:ascii="Times" w:hAnsi="Times" w:cs="Times"/>
          <w:lang w:val="en-US"/>
        </w:rPr>
        <w:t>t abiotic factor directing ecological</w:t>
      </w:r>
      <w:r w:rsidRPr="008438D9">
        <w:rPr>
          <w:rFonts w:ascii="Times" w:hAnsi="Times" w:cs="Times"/>
          <w:lang w:val="en-US"/>
        </w:rPr>
        <w:t xml:space="preserve"> processes, from individual metabolism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to ecosystem dynamics (Saxe </w:t>
      </w:r>
      <w:r w:rsidRPr="008438D9">
        <w:rPr>
          <w:rFonts w:ascii="Times" w:hAnsi="Times" w:cs="Times"/>
          <w:i/>
          <w:lang w:val="en-US"/>
        </w:rPr>
        <w:t>et al.</w:t>
      </w:r>
      <w:r w:rsidRPr="008438D9">
        <w:rPr>
          <w:rFonts w:ascii="Times" w:hAnsi="Times" w:cs="Times"/>
          <w:lang w:val="en-US"/>
        </w:rPr>
        <w:t xml:space="preserve">, 2001; </w:t>
      </w:r>
      <w:proofErr w:type="spellStart"/>
      <w:r w:rsidRPr="008438D9">
        <w:rPr>
          <w:rFonts w:ascii="Times" w:hAnsi="Times" w:cs="Times"/>
          <w:lang w:val="en-US"/>
        </w:rPr>
        <w:t>Yvon</w:t>
      </w:r>
      <w:proofErr w:type="spellEnd"/>
      <w:r w:rsidRPr="008438D9">
        <w:rPr>
          <w:rFonts w:ascii="Times" w:hAnsi="Times" w:cs="Times"/>
          <w:lang w:val="en-US"/>
        </w:rPr>
        <w:t xml:space="preserve">-Durocher </w:t>
      </w:r>
      <w:r w:rsidRPr="008438D9">
        <w:rPr>
          <w:rFonts w:ascii="Times" w:hAnsi="Times" w:cs="Times"/>
          <w:i/>
          <w:lang w:val="en-US"/>
        </w:rPr>
        <w:t>et al.</w:t>
      </w:r>
      <w:r w:rsidRPr="008438D9">
        <w:rPr>
          <w:rFonts w:ascii="Times" w:hAnsi="Times" w:cs="Times"/>
          <w:lang w:val="en-US"/>
        </w:rPr>
        <w:t>, 2012). This rapid in</w:t>
      </w:r>
      <w:r w:rsidR="00797E3C">
        <w:rPr>
          <w:rFonts w:ascii="Times" w:hAnsi="Times" w:cs="Times"/>
          <w:lang w:val="en-US"/>
        </w:rPr>
        <w:t>crease in temperatures is having</w:t>
      </w:r>
      <w:r w:rsidRPr="008438D9">
        <w:rPr>
          <w:rFonts w:ascii="Times" w:hAnsi="Times" w:cs="Times"/>
          <w:lang w:val="en-US"/>
        </w:rPr>
        <w:t xml:space="preserve"> a direct impact on species and their interactions (Hughes, 2000; </w:t>
      </w:r>
      <w:proofErr w:type="spellStart"/>
      <w:r w:rsidRPr="008438D9">
        <w:rPr>
          <w:rFonts w:ascii="Times" w:hAnsi="Times" w:cs="Times"/>
          <w:lang w:val="en-US"/>
        </w:rPr>
        <w:t>Penuelas</w:t>
      </w:r>
      <w:proofErr w:type="spellEnd"/>
      <w:r w:rsidRPr="008438D9">
        <w:rPr>
          <w:rFonts w:ascii="Times" w:hAnsi="Times" w:cs="Times"/>
          <w:lang w:val="en-US"/>
        </w:rPr>
        <w:t xml:space="preserve"> and </w:t>
      </w:r>
      <w:proofErr w:type="spellStart"/>
      <w:r w:rsidRPr="008438D9">
        <w:rPr>
          <w:rFonts w:ascii="Times" w:hAnsi="Times" w:cs="Times"/>
          <w:lang w:val="en-US"/>
        </w:rPr>
        <w:t>Filella</w:t>
      </w:r>
      <w:proofErr w:type="spellEnd"/>
      <w:r w:rsidRPr="008438D9">
        <w:rPr>
          <w:rFonts w:ascii="Times" w:hAnsi="Times" w:cs="Times"/>
          <w:lang w:val="en-US"/>
        </w:rPr>
        <w:t>, 2001).</w:t>
      </w:r>
      <w:r w:rsidR="003E56E0">
        <w:rPr>
          <w:rFonts w:ascii="Times" w:hAnsi="Times" w:cs="Times"/>
          <w:lang w:val="en-US"/>
        </w:rPr>
        <w:t xml:space="preserve"> </w:t>
      </w:r>
      <w:r w:rsidR="00416353" w:rsidRPr="008438D9">
        <w:rPr>
          <w:rFonts w:ascii="Times" w:hAnsi="Times" w:cs="Times"/>
          <w:lang w:val="en-US"/>
        </w:rPr>
        <w:t>On a fundamental level, temperature affects biology via its effect on species’ metabolic rates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2001). Biochemically, as energy is provided by respira</w:t>
      </w:r>
      <w:r w:rsidR="003E56E0">
        <w:rPr>
          <w:rFonts w:ascii="Times" w:hAnsi="Times" w:cs="Times"/>
          <w:lang w:val="en-US"/>
        </w:rPr>
        <w:t>tion, all biological traits</w:t>
      </w:r>
      <w:r w:rsidR="00416353" w:rsidRPr="008438D9">
        <w:rPr>
          <w:rFonts w:ascii="Times" w:hAnsi="Times" w:cs="Times"/>
          <w:lang w:val="en-US"/>
        </w:rPr>
        <w:t xml:space="preserve"> depend on temperature and thus, species interactions, food webs and</w:t>
      </w:r>
      <w:r w:rsidR="00E401B9" w:rsidRPr="008438D9">
        <w:rPr>
          <w:rFonts w:ascii="Times" w:hAnsi="Times" w:cs="Times"/>
          <w:lang w:val="en-US"/>
        </w:rPr>
        <w:t xml:space="preserve"> ecosyst</w:t>
      </w:r>
      <w:r w:rsidR="003E56E0">
        <w:rPr>
          <w:rFonts w:ascii="Times" w:hAnsi="Times" w:cs="Times"/>
          <w:lang w:val="en-US"/>
        </w:rPr>
        <w:t>em dynamics ar</w:t>
      </w:r>
      <w:r w:rsidR="00E401B9" w:rsidRPr="008438D9">
        <w:rPr>
          <w:rFonts w:ascii="Times" w:hAnsi="Times" w:cs="Times"/>
          <w:lang w:val="en-US"/>
        </w:rPr>
        <w:t>e af</w:t>
      </w:r>
      <w:r w:rsidR="00416353" w:rsidRPr="008438D9">
        <w:rPr>
          <w:rFonts w:ascii="Times" w:hAnsi="Times" w:cs="Times"/>
          <w:lang w:val="en-US"/>
        </w:rPr>
        <w:t xml:space="preserve">fected by the changes in species metabolic rates. Despite the body of work on how temperature affects metabolic rates (Brown </w:t>
      </w:r>
      <w:r w:rsidR="00416353" w:rsidRPr="008438D9">
        <w:rPr>
          <w:rFonts w:ascii="Times" w:hAnsi="Times" w:cs="Times"/>
          <w:i/>
          <w:lang w:val="en-US"/>
        </w:rPr>
        <w:t>et al.</w:t>
      </w:r>
      <w:r w:rsidR="00416353" w:rsidRPr="008438D9">
        <w:rPr>
          <w:rFonts w:ascii="Times" w:hAnsi="Times" w:cs="Times"/>
          <w:lang w:val="en-US"/>
        </w:rPr>
        <w:t xml:space="preserve">, 2004;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2001), </w:t>
      </w:r>
      <w:commentRangeStart w:id="4"/>
      <w:r w:rsidR="00416353" w:rsidRPr="008438D9">
        <w:rPr>
          <w:rFonts w:ascii="Times" w:hAnsi="Times" w:cs="Times"/>
          <w:lang w:val="en-US"/>
        </w:rPr>
        <w:t xml:space="preserve">we still lack the necessary understanding to predict how future changes in global temperatures will affect species </w:t>
      </w:r>
      <w:del w:id="5" w:author="Becca Kordas" w:date="2018-01-22T09:11:00Z">
        <w:r w:rsidR="00416353" w:rsidRPr="008438D9" w:rsidDel="00757EBC">
          <w:rPr>
            <w:rFonts w:ascii="Times" w:hAnsi="Times" w:cs="Times"/>
            <w:lang w:val="en-US"/>
          </w:rPr>
          <w:delText xml:space="preserve">and their </w:delText>
        </w:r>
      </w:del>
      <w:r w:rsidR="00416353" w:rsidRPr="008438D9">
        <w:rPr>
          <w:rFonts w:ascii="Times" w:hAnsi="Times" w:cs="Times"/>
          <w:lang w:val="en-US"/>
        </w:rPr>
        <w:t xml:space="preserve">interactions </w:t>
      </w:r>
      <w:commentRangeStart w:id="6"/>
      <w:r w:rsidR="00416353" w:rsidRPr="008438D9">
        <w:rPr>
          <w:rFonts w:ascii="Times" w:hAnsi="Times" w:cs="Times"/>
          <w:lang w:val="en-US"/>
        </w:rPr>
        <w:t>at such a fundamental level</w:t>
      </w:r>
      <w:commentRangeEnd w:id="6"/>
      <w:r w:rsidR="00757EBC">
        <w:rPr>
          <w:rStyle w:val="CommentReference"/>
        </w:rPr>
        <w:commentReference w:id="6"/>
      </w:r>
      <w:r w:rsidR="00416353" w:rsidRPr="008438D9">
        <w:rPr>
          <w:rFonts w:ascii="Times" w:hAnsi="Times" w:cs="Times"/>
          <w:lang w:val="en-US"/>
        </w:rPr>
        <w:t>.</w:t>
      </w:r>
      <w:commentRangeEnd w:id="4"/>
      <w:r w:rsidR="00332BE1">
        <w:rPr>
          <w:rStyle w:val="CommentReference"/>
        </w:rPr>
        <w:commentReference w:id="4"/>
      </w:r>
    </w:p>
    <w:p w14:paraId="098C9527" w14:textId="77777777" w:rsidR="00416353" w:rsidRPr="008438D9" w:rsidRDefault="00416353" w:rsidP="006C6832">
      <w:pPr>
        <w:widowControl w:val="0"/>
        <w:autoSpaceDE w:val="0"/>
        <w:autoSpaceDN w:val="0"/>
        <w:adjustRightInd w:val="0"/>
        <w:spacing w:after="240"/>
        <w:jc w:val="both"/>
        <w:rPr>
          <w:rFonts w:ascii="Times" w:hAnsi="Times" w:cs="Times"/>
          <w:lang w:val="en-US"/>
        </w:rPr>
      </w:pPr>
      <w:del w:id="7" w:author="Becca Kordas" w:date="2018-01-22T09:11:00Z">
        <w:r w:rsidRPr="008438D9" w:rsidDel="00757EBC">
          <w:rPr>
            <w:rFonts w:ascii="Times" w:hAnsi="Times" w:cs="Times"/>
            <w:lang w:val="en-US"/>
          </w:rPr>
          <w:delText xml:space="preserve">Temperature </w:delText>
        </w:r>
      </w:del>
      <w:ins w:id="8" w:author="Becca Kordas" w:date="2018-01-22T09:11:00Z">
        <w:r w:rsidR="00757EBC" w:rsidRPr="008438D9">
          <w:rPr>
            <w:rFonts w:ascii="Times" w:hAnsi="Times" w:cs="Times"/>
            <w:lang w:val="en-US"/>
          </w:rPr>
          <w:t>T</w:t>
        </w:r>
        <w:r w:rsidR="00757EBC">
          <w:rPr>
            <w:rFonts w:ascii="Times" w:hAnsi="Times" w:cs="Times"/>
            <w:lang w:val="en-US"/>
          </w:rPr>
          <w:t>hermal</w:t>
        </w:r>
        <w:r w:rsidR="00757EBC" w:rsidRPr="008438D9">
          <w:rPr>
            <w:rFonts w:ascii="Times" w:hAnsi="Times" w:cs="Times"/>
            <w:lang w:val="en-US"/>
          </w:rPr>
          <w:t xml:space="preserve"> </w:t>
        </w:r>
      </w:ins>
      <w:r w:rsidRPr="008438D9">
        <w:rPr>
          <w:rFonts w:ascii="Times" w:hAnsi="Times" w:cs="Times"/>
          <w:lang w:val="en-US"/>
        </w:rPr>
        <w:t>performance curves (TPCs) of biological traits ar</w:t>
      </w:r>
      <w:r w:rsidR="00E401B9" w:rsidRPr="008438D9">
        <w:rPr>
          <w:rFonts w:ascii="Times" w:hAnsi="Times" w:cs="Times"/>
          <w:lang w:val="en-US"/>
        </w:rPr>
        <w:t>e key to understanding how tem</w:t>
      </w:r>
      <w:r w:rsidRPr="008438D9">
        <w:rPr>
          <w:rFonts w:ascii="Times" w:hAnsi="Times" w:cs="Times"/>
          <w:lang w:val="en-US"/>
        </w:rPr>
        <w:t xml:space="preserve">perature </w:t>
      </w:r>
      <w:del w:id="9" w:author="Becca Kordas" w:date="2018-01-22T09:18:00Z">
        <w:r w:rsidRPr="008438D9" w:rsidDel="00791B2C">
          <w:rPr>
            <w:rFonts w:ascii="Times" w:hAnsi="Times" w:cs="Times"/>
            <w:lang w:val="en-US"/>
          </w:rPr>
          <w:delText xml:space="preserve">determines </w:delText>
        </w:r>
      </w:del>
      <w:ins w:id="10" w:author="Becca Kordas" w:date="2018-01-22T09:18:00Z">
        <w:r w:rsidR="00791B2C">
          <w:rPr>
            <w:rFonts w:ascii="Times" w:hAnsi="Times" w:cs="Times"/>
            <w:lang w:val="en-US"/>
          </w:rPr>
          <w:t>affects</w:t>
        </w:r>
        <w:r w:rsidR="00791B2C" w:rsidRPr="008438D9">
          <w:rPr>
            <w:rFonts w:ascii="Times" w:hAnsi="Times" w:cs="Times"/>
            <w:lang w:val="en-US"/>
          </w:rPr>
          <w:t xml:space="preserve"> </w:t>
        </w:r>
      </w:ins>
      <w:r w:rsidRPr="008438D9">
        <w:rPr>
          <w:rFonts w:ascii="Times" w:hAnsi="Times" w:cs="Times"/>
          <w:lang w:val="en-US"/>
        </w:rPr>
        <w:t xml:space="preserve">biological processes. The metabolic theory of ecology describes the relationship between temperature and metabolism (Brown </w:t>
      </w:r>
      <w:r w:rsidRPr="008438D9">
        <w:rPr>
          <w:rFonts w:ascii="Times" w:hAnsi="Times" w:cs="Times"/>
          <w:i/>
          <w:lang w:val="en-US"/>
        </w:rPr>
        <w:t>et al.</w:t>
      </w:r>
      <w:r w:rsidR="003E56E0">
        <w:rPr>
          <w:rFonts w:ascii="Times" w:hAnsi="Times" w:cs="Times"/>
          <w:lang w:val="en-US"/>
        </w:rPr>
        <w:t xml:space="preserve">, 2004). </w:t>
      </w:r>
      <w:commentRangeStart w:id="11"/>
      <w:r w:rsidR="003E56E0">
        <w:rPr>
          <w:rFonts w:ascii="Times" w:hAnsi="Times" w:cs="Times"/>
          <w:lang w:val="en-US"/>
        </w:rPr>
        <w:t xml:space="preserve">This </w:t>
      </w:r>
      <w:r w:rsidRPr="008438D9">
        <w:rPr>
          <w:rFonts w:ascii="Times" w:hAnsi="Times" w:cs="Times"/>
          <w:lang w:val="en-US"/>
        </w:rPr>
        <w:t>a</w:t>
      </w:r>
      <w:r w:rsidR="0086451F">
        <w:rPr>
          <w:rFonts w:ascii="Times" w:hAnsi="Times" w:cs="Times"/>
          <w:lang w:val="en-US"/>
        </w:rPr>
        <w:t xml:space="preserve">pproach </w:t>
      </w:r>
      <w:commentRangeEnd w:id="11"/>
      <w:r w:rsidR="00332BE1">
        <w:rPr>
          <w:rStyle w:val="CommentReference"/>
        </w:rPr>
        <w:commentReference w:id="11"/>
      </w:r>
      <w:r w:rsidR="0086451F">
        <w:rPr>
          <w:rFonts w:ascii="Times" w:hAnsi="Times" w:cs="Times"/>
          <w:lang w:val="en-US"/>
        </w:rPr>
        <w:t>has been used</w:t>
      </w:r>
      <w:r w:rsidRPr="008438D9">
        <w:rPr>
          <w:rFonts w:ascii="Times" w:hAnsi="Times" w:cs="Times"/>
          <w:lang w:val="en-US"/>
        </w:rPr>
        <w:t xml:space="preserve"> both in studies of metabolic rate (Dell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and other biological traits (Savage </w:t>
      </w:r>
      <w:r w:rsidRPr="008438D9">
        <w:rPr>
          <w:rFonts w:ascii="Times" w:hAnsi="Times" w:cs="Times"/>
          <w:i/>
          <w:lang w:val="en-US"/>
        </w:rPr>
        <w:t>et al.</w:t>
      </w:r>
      <w:r w:rsidRPr="008438D9">
        <w:rPr>
          <w:rFonts w:ascii="Times" w:hAnsi="Times" w:cs="Times"/>
          <w:lang w:val="en-US"/>
        </w:rPr>
        <w:t xml:space="preserve">, 2004;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2011). Metabolic rates </w:t>
      </w:r>
      <w:commentRangeStart w:id="12"/>
      <w:r w:rsidRPr="008438D9">
        <w:rPr>
          <w:rFonts w:ascii="Times" w:hAnsi="Times" w:cs="Times"/>
          <w:lang w:val="en-US"/>
        </w:rPr>
        <w:t>show</w:t>
      </w:r>
      <w:commentRangeEnd w:id="12"/>
      <w:r w:rsidR="00791B2C">
        <w:rPr>
          <w:rStyle w:val="CommentReference"/>
        </w:rPr>
        <w:commentReference w:id="12"/>
      </w:r>
      <w:r w:rsidRPr="008438D9">
        <w:rPr>
          <w:rFonts w:ascii="Times" w:hAnsi="Times" w:cs="Times"/>
          <w:lang w:val="en-US"/>
        </w:rPr>
        <w:t xml:space="preserve"> a </w:t>
      </w:r>
      <w:proofErr w:type="spellStart"/>
      <w:r w:rsidRPr="008438D9">
        <w:rPr>
          <w:rFonts w:ascii="Times" w:hAnsi="Times" w:cs="Times"/>
          <w:lang w:val="en-US"/>
        </w:rPr>
        <w:t>unimodal</w:t>
      </w:r>
      <w:proofErr w:type="spellEnd"/>
      <w:r w:rsidRPr="008438D9">
        <w:rPr>
          <w:rFonts w:ascii="Times" w:hAnsi="Times" w:cs="Times"/>
          <w:lang w:val="en-US"/>
        </w:rPr>
        <w:t xml:space="preserve"> relationship with tempera</w:t>
      </w:r>
      <w:r w:rsidR="003E56E0">
        <w:rPr>
          <w:rFonts w:ascii="Times" w:hAnsi="Times" w:cs="Times"/>
          <w:lang w:val="en-US"/>
        </w:rPr>
        <w:t xml:space="preserve">ture </w:t>
      </w:r>
      <w:commentRangeStart w:id="13"/>
      <w:r w:rsidR="003E56E0">
        <w:rPr>
          <w:rFonts w:ascii="Times" w:hAnsi="Times" w:cs="Times"/>
          <w:lang w:val="en-US"/>
        </w:rPr>
        <w:t>due to high temperature biochemical processes</w:t>
      </w:r>
      <w:commentRangeEnd w:id="13"/>
      <w:r w:rsidR="00887758">
        <w:rPr>
          <w:rStyle w:val="CommentReference"/>
        </w:rPr>
        <w:commentReference w:id="13"/>
      </w:r>
      <w:r w:rsidRPr="008438D9">
        <w:rPr>
          <w:rFonts w:ascii="Times" w:hAnsi="Times" w:cs="Times"/>
          <w:lang w:val="en-US"/>
        </w:rPr>
        <w:t xml:space="preserve"> (</w:t>
      </w:r>
      <w:proofErr w:type="spellStart"/>
      <w:r w:rsidRPr="008438D9">
        <w:rPr>
          <w:rFonts w:ascii="Times" w:hAnsi="Times" w:cs="Times"/>
          <w:lang w:val="en-US"/>
        </w:rPr>
        <w:t>Angilletta</w:t>
      </w:r>
      <w:proofErr w:type="spellEnd"/>
      <w:r w:rsidRPr="008438D9">
        <w:rPr>
          <w:rFonts w:ascii="Times" w:hAnsi="Times" w:cs="Times"/>
          <w:lang w:val="en-US"/>
        </w:rPr>
        <w:t xml:space="preserve">, 2006; DeLong </w:t>
      </w:r>
      <w:r w:rsidRPr="008438D9">
        <w:rPr>
          <w:rFonts w:ascii="Times" w:hAnsi="Times" w:cs="Times"/>
          <w:i/>
          <w:lang w:val="en-US"/>
        </w:rPr>
        <w:t>et al.</w:t>
      </w:r>
      <w:r w:rsidRPr="008438D9">
        <w:rPr>
          <w:rFonts w:ascii="Times" w:hAnsi="Times" w:cs="Times"/>
          <w:lang w:val="en-US"/>
        </w:rPr>
        <w:t>, 2017b</w:t>
      </w:r>
      <w:r w:rsidR="003E56E0">
        <w:rPr>
          <w:rFonts w:ascii="Times" w:hAnsi="Times" w:cs="Times"/>
          <w:lang w:val="en-US"/>
        </w:rPr>
        <w:t>; Figure 1a</w:t>
      </w:r>
      <w:r w:rsidRPr="008438D9">
        <w:rPr>
          <w:rFonts w:ascii="Times" w:hAnsi="Times" w:cs="Times"/>
          <w:lang w:val="en-US"/>
        </w:rPr>
        <w:t>).</w:t>
      </w:r>
      <w:r w:rsidR="003E56E0">
        <w:rPr>
          <w:rFonts w:ascii="Times" w:hAnsi="Times" w:cs="Times"/>
          <w:lang w:val="en-US"/>
        </w:rPr>
        <w:t xml:space="preserve"> </w:t>
      </w:r>
      <w:commentRangeStart w:id="14"/>
      <w:r w:rsidRPr="008438D9">
        <w:rPr>
          <w:rFonts w:ascii="Times" w:hAnsi="Times" w:cs="Times"/>
          <w:lang w:val="en-US"/>
        </w:rPr>
        <w:t>Focusing on temperature performance curves of locally adapted populations has revealed various thermal adaptation scenarios</w:t>
      </w:r>
      <w:commentRangeEnd w:id="14"/>
      <w:r w:rsidR="00887758">
        <w:rPr>
          <w:rStyle w:val="CommentReference"/>
        </w:rPr>
        <w:commentReference w:id="14"/>
      </w:r>
      <w:r w:rsidRPr="008438D9">
        <w:rPr>
          <w:rFonts w:ascii="Times" w:hAnsi="Times" w:cs="Times"/>
          <w:lang w:val="en-US"/>
        </w:rPr>
        <w:t xml:space="preserve"> (Kingsolver, 2009), which h</w:t>
      </w:r>
      <w:r w:rsidR="00E401B9" w:rsidRPr="008438D9">
        <w:rPr>
          <w:rFonts w:ascii="Times" w:hAnsi="Times" w:cs="Times"/>
          <w:lang w:val="en-US"/>
        </w:rPr>
        <w:t>ave higher-</w:t>
      </w:r>
      <w:r w:rsidRPr="008438D9">
        <w:rPr>
          <w:rFonts w:ascii="Times" w:hAnsi="Times" w:cs="Times"/>
          <w:lang w:val="en-US"/>
        </w:rPr>
        <w:t>level effects on their population dynamics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0086451F">
        <w:rPr>
          <w:rFonts w:ascii="Times" w:hAnsi="Times" w:cs="Times"/>
          <w:lang w:val="en-US"/>
        </w:rPr>
        <w:t xml:space="preserve">, 2011). Long-term </w:t>
      </w:r>
      <w:r w:rsidRPr="008438D9">
        <w:rPr>
          <w:rFonts w:ascii="Times" w:hAnsi="Times" w:cs="Times"/>
          <w:lang w:val="en-US"/>
        </w:rPr>
        <w:t>ch</w:t>
      </w:r>
      <w:r w:rsidR="00E401B9" w:rsidRPr="008438D9">
        <w:rPr>
          <w:rFonts w:ascii="Times" w:hAnsi="Times" w:cs="Times"/>
          <w:lang w:val="en-US"/>
        </w:rPr>
        <w:t>anges in</w:t>
      </w:r>
      <w:r w:rsidR="0086451F">
        <w:rPr>
          <w:rFonts w:ascii="Times" w:hAnsi="Times" w:cs="Times"/>
          <w:lang w:val="en-US"/>
        </w:rPr>
        <w:t xml:space="preserve"> </w:t>
      </w:r>
      <w:ins w:id="15" w:author="Becca Kordas" w:date="2018-01-22T08:54:00Z">
        <w:r w:rsidR="007512A8">
          <w:rPr>
            <w:rFonts w:ascii="Times" w:hAnsi="Times" w:cs="Times"/>
            <w:lang w:val="en-US"/>
          </w:rPr>
          <w:t xml:space="preserve">habitat </w:t>
        </w:r>
      </w:ins>
      <w:r w:rsidR="0086451F">
        <w:rPr>
          <w:rFonts w:ascii="Times" w:hAnsi="Times" w:cs="Times"/>
          <w:lang w:val="en-US"/>
        </w:rPr>
        <w:t xml:space="preserve">temperatures </w:t>
      </w:r>
      <w:commentRangeStart w:id="16"/>
      <w:ins w:id="17" w:author="Becca Kordas" w:date="2018-01-22T08:59:00Z">
        <w:r w:rsidR="00242AD5">
          <w:rPr>
            <w:rFonts w:ascii="Times" w:hAnsi="Times" w:cs="Times"/>
            <w:lang w:val="en-US"/>
          </w:rPr>
          <w:t>may</w:t>
        </w:r>
        <w:commentRangeEnd w:id="16"/>
        <w:r w:rsidR="00242AD5">
          <w:rPr>
            <w:rStyle w:val="CommentReference"/>
          </w:rPr>
          <w:commentReference w:id="16"/>
        </w:r>
        <w:r w:rsidR="00242AD5">
          <w:rPr>
            <w:rFonts w:ascii="Times" w:hAnsi="Times" w:cs="Times"/>
            <w:lang w:val="en-US"/>
          </w:rPr>
          <w:t xml:space="preserve"> </w:t>
        </w:r>
      </w:ins>
      <w:r w:rsidR="0086451F">
        <w:rPr>
          <w:rFonts w:ascii="Times" w:hAnsi="Times" w:cs="Times"/>
          <w:lang w:val="en-US"/>
        </w:rPr>
        <w:t>result</w:t>
      </w:r>
      <w:r w:rsidR="00797E3C">
        <w:rPr>
          <w:rFonts w:ascii="Times" w:hAnsi="Times" w:cs="Times"/>
          <w:lang w:val="en-US"/>
        </w:rPr>
        <w:t xml:space="preserve"> in</w:t>
      </w:r>
      <w:r w:rsidR="0086451F">
        <w:rPr>
          <w:rFonts w:ascii="Times" w:hAnsi="Times" w:cs="Times"/>
          <w:lang w:val="en-US"/>
        </w:rPr>
        <w:t xml:space="preserve"> TPC adaptation patterns including</w:t>
      </w:r>
      <w:r w:rsidR="00E401B9" w:rsidRPr="008438D9">
        <w:rPr>
          <w:rFonts w:ascii="Times" w:hAnsi="Times" w:cs="Times"/>
          <w:lang w:val="en-US"/>
        </w:rPr>
        <w:t xml:space="preserve"> displace</w:t>
      </w:r>
      <w:r w:rsidRPr="008438D9">
        <w:rPr>
          <w:rFonts w:ascii="Times" w:hAnsi="Times" w:cs="Times"/>
          <w:lang w:val="en-US"/>
        </w:rPr>
        <w:t xml:space="preserve">ment in temperature at peak performance (determined by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lang w:val="en-US"/>
        </w:rPr>
        <w:t xml:space="preserve">, Figure 1b) and changes in the curve’s elevation (determined by the performance parameter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Figure 1c) (</w:t>
      </w:r>
      <w:commentRangeStart w:id="18"/>
      <w:r w:rsidRPr="008438D9">
        <w:rPr>
          <w:rFonts w:ascii="Times" w:hAnsi="Times" w:cs="Times"/>
          <w:lang w:val="en-US"/>
        </w:rPr>
        <w:t xml:space="preserve">Kordas </w:t>
      </w:r>
      <w:r w:rsidRPr="008438D9">
        <w:rPr>
          <w:rFonts w:ascii="Times" w:hAnsi="Times" w:cs="Times"/>
          <w:i/>
          <w:lang w:val="en-US"/>
        </w:rPr>
        <w:t>et al.</w:t>
      </w:r>
      <w:r w:rsidR="00E401B9" w:rsidRPr="008438D9">
        <w:rPr>
          <w:rFonts w:ascii="Times" w:hAnsi="Times" w:cs="Times"/>
          <w:lang w:val="en-US"/>
        </w:rPr>
        <w:t>, 2011</w:t>
      </w:r>
      <w:commentRangeEnd w:id="18"/>
      <w:r w:rsidR="007512A8">
        <w:rPr>
          <w:rStyle w:val="CommentReference"/>
        </w:rPr>
        <w:commentReference w:id="18"/>
      </w:r>
      <w:r w:rsidR="00E401B9" w:rsidRPr="008438D9">
        <w:rPr>
          <w:rFonts w:ascii="Times" w:hAnsi="Times" w:cs="Times"/>
          <w:lang w:val="en-US"/>
        </w:rPr>
        <w:t>). These adap</w:t>
      </w:r>
      <w:r w:rsidRPr="008438D9">
        <w:rPr>
          <w:rFonts w:ascii="Times" w:hAnsi="Times" w:cs="Times"/>
          <w:lang w:val="en-US"/>
        </w:rPr>
        <w:t>tat</w:t>
      </w:r>
      <w:r w:rsidR="003B344F">
        <w:rPr>
          <w:rFonts w:ascii="Times" w:hAnsi="Times" w:cs="Times"/>
          <w:lang w:val="en-US"/>
        </w:rPr>
        <w:t xml:space="preserve">ions </w:t>
      </w:r>
      <w:r w:rsidRPr="008438D9">
        <w:rPr>
          <w:rFonts w:ascii="Times" w:hAnsi="Times" w:cs="Times"/>
          <w:lang w:val="en-US"/>
        </w:rPr>
        <w:t>have consequences on species interactions by producing</w:t>
      </w:r>
      <w:r w:rsidR="0086451F">
        <w:rPr>
          <w:rFonts w:ascii="Times" w:hAnsi="Times" w:cs="Times"/>
          <w:lang w:val="en-US"/>
        </w:rPr>
        <w:t xml:space="preserve"> </w:t>
      </w:r>
      <w:commentRangeStart w:id="19"/>
      <w:r w:rsidR="0086451F">
        <w:rPr>
          <w:rFonts w:ascii="Times" w:hAnsi="Times" w:cs="Times"/>
          <w:lang w:val="en-US"/>
        </w:rPr>
        <w:t xml:space="preserve">short-term </w:t>
      </w:r>
      <w:commentRangeEnd w:id="19"/>
      <w:r w:rsidR="00791B2C">
        <w:rPr>
          <w:rStyle w:val="CommentReference"/>
        </w:rPr>
        <w:commentReference w:id="19"/>
      </w:r>
      <w:r w:rsidR="0086451F">
        <w:rPr>
          <w:rFonts w:ascii="Times" w:hAnsi="Times" w:cs="Times"/>
          <w:lang w:val="en-US"/>
        </w:rPr>
        <w:t>mismatches</w:t>
      </w:r>
      <w:r w:rsidRPr="008438D9">
        <w:rPr>
          <w:rFonts w:ascii="Times" w:hAnsi="Times" w:cs="Times"/>
          <w:lang w:val="en-US"/>
        </w:rPr>
        <w:t xml:space="preserve"> in performance between predators and their prey (Dell </w:t>
      </w:r>
      <w:r w:rsidRPr="008438D9">
        <w:rPr>
          <w:rFonts w:ascii="Times" w:hAnsi="Times" w:cs="Times"/>
          <w:i/>
          <w:lang w:val="en-US"/>
        </w:rPr>
        <w:t>et al.</w:t>
      </w:r>
      <w:r w:rsidRPr="008438D9">
        <w:rPr>
          <w:rFonts w:ascii="Times" w:hAnsi="Times" w:cs="Times"/>
          <w:lang w:val="en-US"/>
        </w:rPr>
        <w:t xml:space="preserve">, 2014). Most species currently perform differently throughout their operational temperature range (OTR) (Figure 1d), with </w:t>
      </w:r>
      <w:commentRangeStart w:id="20"/>
      <w:r w:rsidRPr="008438D9">
        <w:rPr>
          <w:rFonts w:ascii="Times" w:hAnsi="Times" w:cs="Times"/>
          <w:lang w:val="en-US"/>
        </w:rPr>
        <w:t xml:space="preserve">prey usually under more pressure to perform </w:t>
      </w:r>
      <w:commentRangeEnd w:id="20"/>
      <w:r w:rsidR="00887758">
        <w:rPr>
          <w:rStyle w:val="CommentReference"/>
        </w:rPr>
        <w:commentReference w:id="20"/>
      </w:r>
      <w:r w:rsidRPr="008438D9">
        <w:rPr>
          <w:rFonts w:ascii="Times" w:hAnsi="Times" w:cs="Times"/>
          <w:lang w:val="en-US"/>
        </w:rPr>
        <w:t xml:space="preserve">at the bottom of the range (Dell </w:t>
      </w:r>
      <w:r w:rsidRPr="008438D9">
        <w:rPr>
          <w:rFonts w:ascii="Times" w:hAnsi="Times" w:cs="Times"/>
          <w:i/>
          <w:lang w:val="en-US"/>
        </w:rPr>
        <w:t>et al.</w:t>
      </w:r>
      <w:r w:rsidRPr="008438D9">
        <w:rPr>
          <w:rFonts w:ascii="Times" w:hAnsi="Times" w:cs="Times"/>
          <w:lang w:val="en-US"/>
        </w:rPr>
        <w:t>, 2011). As species adapt to new environments, new mismatches will arise and lead to new interaction</w:t>
      </w:r>
      <w:del w:id="21" w:author="Becca Kordas" w:date="2018-01-17T12:18:00Z">
        <w:r w:rsidRPr="008438D9" w:rsidDel="00887758">
          <w:rPr>
            <w:rFonts w:ascii="Times" w:hAnsi="Times" w:cs="Times"/>
            <w:lang w:val="en-US"/>
          </w:rPr>
          <w:delText xml:space="preserve"> pattern</w:delText>
        </w:r>
      </w:del>
      <w:r w:rsidRPr="008438D9">
        <w:rPr>
          <w:rFonts w:ascii="Times" w:hAnsi="Times" w:cs="Times"/>
          <w:lang w:val="en-US"/>
        </w:rPr>
        <w:t>s. These in t</w:t>
      </w:r>
      <w:r w:rsidR="003E56E0">
        <w:rPr>
          <w:rFonts w:ascii="Times" w:hAnsi="Times" w:cs="Times"/>
          <w:lang w:val="en-US"/>
        </w:rPr>
        <w:t xml:space="preserve">urn will </w:t>
      </w:r>
      <w:commentRangeStart w:id="22"/>
      <w:r w:rsidR="003E56E0">
        <w:rPr>
          <w:rFonts w:ascii="Times" w:hAnsi="Times" w:cs="Times"/>
          <w:lang w:val="en-US"/>
        </w:rPr>
        <w:t xml:space="preserve">have an effect </w:t>
      </w:r>
      <w:commentRangeEnd w:id="22"/>
      <w:r w:rsidR="00887758">
        <w:rPr>
          <w:rStyle w:val="CommentReference"/>
        </w:rPr>
        <w:commentReference w:id="22"/>
      </w:r>
      <w:r w:rsidR="003E56E0">
        <w:rPr>
          <w:rFonts w:ascii="Times" w:hAnsi="Times" w:cs="Times"/>
          <w:lang w:val="en-US"/>
        </w:rPr>
        <w:t>on com</w:t>
      </w:r>
      <w:r w:rsidRPr="008438D9">
        <w:rPr>
          <w:rFonts w:ascii="Times" w:hAnsi="Times" w:cs="Times"/>
          <w:lang w:val="en-US"/>
        </w:rPr>
        <w:t>munity dynamics and could lead to changes in ecosystem assemblage and increased extinction risk (</w:t>
      </w:r>
      <w:proofErr w:type="spellStart"/>
      <w:r w:rsidRPr="008438D9">
        <w:rPr>
          <w:rFonts w:ascii="Times" w:hAnsi="Times" w:cs="Times"/>
          <w:lang w:val="en-US"/>
        </w:rPr>
        <w:t>Albouy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2014;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
    <w:p w14:paraId="7142A284" w14:textId="77777777" w:rsidR="006E6E3A"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Comprehensive mechanistic modeling of the effect of metabolism on higher level processes promises to yield invaluable insight into the biochemical processes directing ecology (Dell</w:t>
      </w:r>
      <w:r w:rsidRPr="008438D9">
        <w:rPr>
          <w:rFonts w:ascii="Times" w:hAnsi="Times" w:cs="Times"/>
          <w:i/>
          <w:lang w:val="en-US"/>
        </w:rPr>
        <w:t xml:space="preserve"> et al.</w:t>
      </w:r>
      <w:r w:rsidRPr="008438D9">
        <w:rPr>
          <w:rFonts w:ascii="Times" w:hAnsi="Times" w:cs="Times"/>
          <w:lang w:val="en-US"/>
        </w:rPr>
        <w:t xml:space="preserve">, 2014; </w:t>
      </w:r>
      <w:proofErr w:type="spellStart"/>
      <w:r w:rsidRPr="008438D9">
        <w:rPr>
          <w:rFonts w:ascii="Times" w:hAnsi="Times" w:cs="Times"/>
          <w:lang w:val="en-US"/>
        </w:rPr>
        <w:t>Gibert</w:t>
      </w:r>
      <w:proofErr w:type="spellEnd"/>
      <w:r w:rsidRPr="008438D9">
        <w:rPr>
          <w:rFonts w:ascii="Times" w:hAnsi="Times" w:cs="Times"/>
          <w:lang w:val="en-US"/>
        </w:rPr>
        <w:t xml:space="preserve"> and DeLong, 2014;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w:t>
      </w:r>
      <w:commentRangeStart w:id="23"/>
      <w:ins w:id="24" w:author="mhasoba" w:date="2018-02-02T07:34:00Z">
        <w:r w:rsidR="00B96A01">
          <w:rPr>
            <w:rFonts w:ascii="Times" w:hAnsi="Times" w:cs="Times"/>
            <w:lang w:val="en-US"/>
          </w:rPr>
          <w:t xml:space="preserve">Here, </w:t>
        </w:r>
      </w:ins>
      <w:del w:id="25" w:author="Becca Kordas" w:date="2018-01-17T12:22:00Z">
        <w:r w:rsidRPr="008438D9" w:rsidDel="007040D4">
          <w:rPr>
            <w:rFonts w:ascii="Times" w:hAnsi="Times" w:cs="Times"/>
            <w:lang w:val="en-US"/>
          </w:rPr>
          <w:delText>Focusing on metabolic requirements of aquatic invertebrates, w</w:delText>
        </w:r>
      </w:del>
      <w:ins w:id="26" w:author="mhasoba" w:date="2018-02-02T07:34:00Z">
        <w:r w:rsidR="00B96A01">
          <w:rPr>
            <w:rFonts w:ascii="Times" w:hAnsi="Times" w:cs="Times"/>
            <w:lang w:val="en-US"/>
          </w:rPr>
          <w:t>w</w:t>
        </w:r>
      </w:ins>
      <w:ins w:id="27" w:author="Becca Kordas" w:date="2018-01-17T12:22:00Z">
        <w:del w:id="28" w:author="mhasoba" w:date="2018-02-02T07:34:00Z">
          <w:r w:rsidR="007040D4" w:rsidDel="00B96A01">
            <w:rPr>
              <w:rFonts w:ascii="Times" w:hAnsi="Times" w:cs="Times"/>
              <w:lang w:val="en-US"/>
            </w:rPr>
            <w:delText>W</w:delText>
          </w:r>
        </w:del>
      </w:ins>
      <w:r w:rsidRPr="008438D9">
        <w:rPr>
          <w:rFonts w:ascii="Times" w:hAnsi="Times" w:cs="Times"/>
          <w:lang w:val="en-US"/>
        </w:rPr>
        <w:t>e develop</w:t>
      </w:r>
      <w:ins w:id="29" w:author="mhasoba" w:date="2018-02-02T07:34:00Z">
        <w:r w:rsidR="00406E28">
          <w:rPr>
            <w:rFonts w:ascii="Times" w:hAnsi="Times" w:cs="Times"/>
            <w:lang w:val="en-US"/>
          </w:rPr>
          <w:t xml:space="preserve"> </w:t>
        </w:r>
      </w:ins>
      <w:commentRangeStart w:id="30"/>
      <w:ins w:id="31" w:author="Becca Kordas" w:date="2018-01-17T12:21:00Z">
        <w:del w:id="32" w:author="mhasoba" w:date="2018-02-02T07:34:00Z">
          <w:r w:rsidR="00887758" w:rsidDel="00406E28">
            <w:rPr>
              <w:rFonts w:ascii="Times" w:hAnsi="Times" w:cs="Times"/>
              <w:lang w:val="en-US"/>
            </w:rPr>
            <w:delText>ed</w:delText>
          </w:r>
          <w:commentRangeEnd w:id="30"/>
          <w:r w:rsidR="00887758" w:rsidDel="00406E28">
            <w:rPr>
              <w:rStyle w:val="CommentReference"/>
            </w:rPr>
            <w:commentReference w:id="30"/>
          </w:r>
        </w:del>
      </w:ins>
      <w:del w:id="33" w:author="mhasoba" w:date="2018-02-02T07:34:00Z">
        <w:r w:rsidRPr="008438D9" w:rsidDel="00406E28">
          <w:rPr>
            <w:rFonts w:ascii="Times" w:hAnsi="Times" w:cs="Times"/>
            <w:lang w:val="en-US"/>
          </w:rPr>
          <w:delText xml:space="preserve"> </w:delText>
        </w:r>
      </w:del>
      <w:r w:rsidRPr="008438D9">
        <w:rPr>
          <w:rFonts w:ascii="Times" w:hAnsi="Times" w:cs="Times"/>
          <w:lang w:val="en-US"/>
        </w:rPr>
        <w:t>a model</w:t>
      </w:r>
      <w:del w:id="34" w:author="mhasoba" w:date="2018-02-02T07:35:00Z">
        <w:r w:rsidR="00B00653" w:rsidRPr="008438D9" w:rsidDel="00966381">
          <w:rPr>
            <w:rFonts w:ascii="Times" w:hAnsi="Times" w:cs="Times"/>
            <w:lang w:val="en-US"/>
          </w:rPr>
          <w:delText>ing</w:delText>
        </w:r>
      </w:del>
      <w:r w:rsidR="00B00653" w:rsidRPr="008438D9">
        <w:rPr>
          <w:rFonts w:ascii="Times" w:hAnsi="Times" w:cs="Times"/>
          <w:lang w:val="en-US"/>
        </w:rPr>
        <w:t xml:space="preserve"> </w:t>
      </w:r>
      <w:del w:id="35" w:author="mhasoba" w:date="2018-02-02T07:35:00Z">
        <w:r w:rsidR="00B00653" w:rsidRPr="008438D9" w:rsidDel="00966381">
          <w:rPr>
            <w:rFonts w:ascii="Times" w:hAnsi="Times" w:cs="Times"/>
            <w:lang w:val="en-US"/>
          </w:rPr>
          <w:delText xml:space="preserve">framework </w:delText>
        </w:r>
      </w:del>
      <w:r w:rsidR="00B00653" w:rsidRPr="008438D9">
        <w:rPr>
          <w:rFonts w:ascii="Times" w:hAnsi="Times" w:cs="Times"/>
          <w:lang w:val="en-US"/>
        </w:rPr>
        <w:t xml:space="preserve">to </w:t>
      </w:r>
      <w:commentRangeEnd w:id="23"/>
      <w:r w:rsidR="000F0EEA">
        <w:rPr>
          <w:rStyle w:val="CommentReference"/>
        </w:rPr>
        <w:commentReference w:id="23"/>
      </w:r>
      <w:r w:rsidR="00B00653" w:rsidRPr="008438D9">
        <w:rPr>
          <w:rFonts w:ascii="Times" w:hAnsi="Times" w:cs="Times"/>
          <w:lang w:val="en-US"/>
        </w:rPr>
        <w:t xml:space="preserve">predict </w:t>
      </w:r>
      <w:commentRangeStart w:id="36"/>
      <w:del w:id="37" w:author="mhasoba" w:date="2018-02-02T07:35:00Z">
        <w:r w:rsidR="00B00653" w:rsidRPr="008438D9" w:rsidDel="00966381">
          <w:rPr>
            <w:rFonts w:ascii="Times" w:hAnsi="Times" w:cs="Times"/>
            <w:lang w:val="en-US"/>
          </w:rPr>
          <w:delText>higher-</w:delText>
        </w:r>
        <w:r w:rsidR="001F3354" w:rsidDel="00966381">
          <w:rPr>
            <w:rFonts w:ascii="Times" w:hAnsi="Times" w:cs="Times"/>
            <w:lang w:val="en-US"/>
          </w:rPr>
          <w:delText>level trait performance</w:delText>
        </w:r>
        <w:r w:rsidRPr="008438D9" w:rsidDel="00966381">
          <w:rPr>
            <w:rFonts w:ascii="Times" w:hAnsi="Times" w:cs="Times"/>
            <w:lang w:val="en-US"/>
          </w:rPr>
          <w:delText xml:space="preserve"> </w:delText>
        </w:r>
        <w:commentRangeEnd w:id="36"/>
        <w:r w:rsidR="00791B2C" w:rsidDel="00966381">
          <w:rPr>
            <w:rStyle w:val="CommentReference"/>
          </w:rPr>
          <w:commentReference w:id="36"/>
        </w:r>
        <w:r w:rsidRPr="008438D9" w:rsidDel="00966381">
          <w:rPr>
            <w:rFonts w:ascii="Times" w:hAnsi="Times" w:cs="Times"/>
            <w:lang w:val="en-US"/>
          </w:rPr>
          <w:delText xml:space="preserve">and </w:delText>
        </w:r>
      </w:del>
      <w:r w:rsidRPr="008438D9">
        <w:rPr>
          <w:rFonts w:ascii="Times" w:hAnsi="Times" w:cs="Times"/>
          <w:lang w:val="en-US"/>
        </w:rPr>
        <w:t xml:space="preserve">species </w:t>
      </w:r>
      <w:del w:id="38" w:author="mhasoba" w:date="2018-02-02T07:35:00Z">
        <w:r w:rsidRPr="008438D9" w:rsidDel="00966381">
          <w:rPr>
            <w:rFonts w:ascii="Times" w:hAnsi="Times" w:cs="Times"/>
            <w:lang w:val="en-US"/>
          </w:rPr>
          <w:delText>interactions</w:delText>
        </w:r>
      </w:del>
      <w:ins w:id="39" w:author="Becca Kordas" w:date="2018-01-17T12:23:00Z">
        <w:del w:id="40" w:author="mhasoba" w:date="2018-02-02T07:35:00Z">
          <w:r w:rsidR="007040D4" w:rsidDel="00966381">
            <w:rPr>
              <w:rFonts w:ascii="Times" w:hAnsi="Times" w:cs="Times"/>
              <w:lang w:val="en-US"/>
            </w:rPr>
            <w:delText xml:space="preserve"> </w:delText>
          </w:r>
        </w:del>
      </w:ins>
      <w:ins w:id="41" w:author="mhasoba" w:date="2018-02-02T07:35:00Z">
        <w:r w:rsidR="00966381" w:rsidRPr="008438D9">
          <w:rPr>
            <w:rFonts w:ascii="Times" w:hAnsi="Times" w:cs="Times"/>
            <w:lang w:val="en-US"/>
          </w:rPr>
          <w:t>interaction</w:t>
        </w:r>
        <w:r w:rsidR="00966381">
          <w:rPr>
            <w:rFonts w:ascii="Times" w:hAnsi="Times" w:cs="Times"/>
            <w:lang w:val="en-US"/>
          </w:rPr>
          <w:t xml:space="preserve"> rates </w:t>
        </w:r>
      </w:ins>
      <w:ins w:id="42" w:author="Becca Kordas" w:date="2018-01-17T12:23:00Z">
        <w:r w:rsidR="007040D4">
          <w:rPr>
            <w:rFonts w:ascii="Times" w:hAnsi="Times" w:cs="Times"/>
            <w:lang w:val="en-US"/>
          </w:rPr>
          <w:t>from individual</w:t>
        </w:r>
      </w:ins>
      <w:ins w:id="43" w:author="mhasoba" w:date="2018-02-02T07:35:00Z">
        <w:r w:rsidR="00F97C43">
          <w:rPr>
            <w:rFonts w:ascii="Times" w:hAnsi="Times" w:cs="Times"/>
            <w:lang w:val="en-US"/>
          </w:rPr>
          <w:t>-level</w:t>
        </w:r>
      </w:ins>
      <w:ins w:id="44" w:author="Becca Kordas" w:date="2018-01-17T12:23:00Z">
        <w:r w:rsidR="007040D4">
          <w:rPr>
            <w:rFonts w:ascii="Times" w:hAnsi="Times" w:cs="Times"/>
            <w:lang w:val="en-US"/>
          </w:rPr>
          <w:t xml:space="preserve"> metabolic</w:t>
        </w:r>
      </w:ins>
      <w:ins w:id="45" w:author="mhasoba" w:date="2018-02-02T07:35:00Z">
        <w:r w:rsidR="007663FE">
          <w:rPr>
            <w:rFonts w:ascii="Times" w:hAnsi="Times" w:cs="Times"/>
            <w:lang w:val="en-US"/>
          </w:rPr>
          <w:t xml:space="preserve"> (specifically respiration)</w:t>
        </w:r>
      </w:ins>
      <w:ins w:id="46" w:author="Becca Kordas" w:date="2018-01-17T12:23:00Z">
        <w:r w:rsidR="007040D4">
          <w:rPr>
            <w:rFonts w:ascii="Times" w:hAnsi="Times" w:cs="Times"/>
            <w:lang w:val="en-US"/>
          </w:rPr>
          <w:t xml:space="preserve"> rates</w:t>
        </w:r>
      </w:ins>
      <w:r w:rsidRPr="008438D9">
        <w:rPr>
          <w:rFonts w:ascii="Times" w:hAnsi="Times" w:cs="Times"/>
          <w:lang w:val="en-US"/>
        </w:rPr>
        <w:t xml:space="preserve">. </w:t>
      </w:r>
      <w:commentRangeStart w:id="47"/>
      <w:r w:rsidRPr="008438D9">
        <w:rPr>
          <w:rFonts w:ascii="Times" w:hAnsi="Times" w:cs="Times"/>
          <w:lang w:val="en-US"/>
        </w:rPr>
        <w:t xml:space="preserve">Such an approach provides a robust mechanistic alternative to time consuming </w:t>
      </w:r>
      <w:ins w:id="48" w:author="Becca Kordas" w:date="2018-01-17T12:23:00Z">
        <w:r w:rsidR="00CF0346">
          <w:rPr>
            <w:rFonts w:ascii="Times" w:hAnsi="Times" w:cs="Times"/>
            <w:lang w:val="en-US"/>
          </w:rPr>
          <w:t xml:space="preserve">and </w:t>
        </w:r>
      </w:ins>
      <w:r w:rsidRPr="008438D9">
        <w:rPr>
          <w:rFonts w:ascii="Times" w:hAnsi="Times" w:cs="Times"/>
          <w:lang w:val="en-US"/>
        </w:rPr>
        <w:t>complicated empirical work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Bridging the gap between basal biochemistry and </w:t>
      </w:r>
      <w:commentRangeStart w:id="49"/>
      <w:r w:rsidRPr="008438D9">
        <w:rPr>
          <w:rFonts w:ascii="Times" w:hAnsi="Times" w:cs="Times"/>
          <w:lang w:val="en-US"/>
        </w:rPr>
        <w:t>hig</w:t>
      </w:r>
      <w:r w:rsidR="00B00653" w:rsidRPr="008438D9">
        <w:rPr>
          <w:rFonts w:ascii="Times" w:hAnsi="Times" w:cs="Times"/>
          <w:lang w:val="en-US"/>
        </w:rPr>
        <w:t>her-</w:t>
      </w:r>
      <w:r w:rsidRPr="008438D9">
        <w:rPr>
          <w:rFonts w:ascii="Times" w:hAnsi="Times" w:cs="Times"/>
          <w:lang w:val="en-US"/>
        </w:rPr>
        <w:t xml:space="preserve">level ecological processes </w:t>
      </w:r>
      <w:commentRangeEnd w:id="49"/>
      <w:r w:rsidR="00791B2C">
        <w:rPr>
          <w:rStyle w:val="CommentReference"/>
        </w:rPr>
        <w:commentReference w:id="49"/>
      </w:r>
      <w:r w:rsidRPr="008438D9">
        <w:rPr>
          <w:rFonts w:ascii="Times" w:hAnsi="Times" w:cs="Times"/>
          <w:lang w:val="en-US"/>
        </w:rPr>
        <w:t xml:space="preserve">will further our understanding of the effect of temperature and warming on </w:t>
      </w:r>
      <w:del w:id="50" w:author="Becca Kordas" w:date="2018-01-22T09:21:00Z">
        <w:r w:rsidRPr="008438D9" w:rsidDel="00791B2C">
          <w:rPr>
            <w:rFonts w:ascii="Times" w:hAnsi="Times" w:cs="Times"/>
            <w:lang w:val="en-US"/>
          </w:rPr>
          <w:delText>biological systems</w:delText>
        </w:r>
      </w:del>
      <w:ins w:id="51" w:author="Becca Kordas" w:date="2018-01-22T09:21:00Z">
        <w:r w:rsidR="00791B2C">
          <w:rPr>
            <w:rFonts w:ascii="Times" w:hAnsi="Times" w:cs="Times"/>
            <w:lang w:val="en-US"/>
          </w:rPr>
          <w:t>species interactions</w:t>
        </w:r>
      </w:ins>
      <w:r w:rsidRPr="008438D9">
        <w:rPr>
          <w:rFonts w:ascii="Times" w:hAnsi="Times" w:cs="Times"/>
          <w:lang w:val="en-US"/>
        </w:rPr>
        <w:t>.</w:t>
      </w:r>
      <w:commentRangeEnd w:id="47"/>
      <w:r w:rsidR="00861410">
        <w:rPr>
          <w:rStyle w:val="CommentReference"/>
        </w:rPr>
        <w:commentReference w:id="47"/>
      </w:r>
      <w:r w:rsidR="001F3354">
        <w:rPr>
          <w:rFonts w:ascii="Times" w:hAnsi="Times" w:cs="Times"/>
          <w:lang w:val="en-US"/>
        </w:rPr>
        <w:t xml:space="preserve"> We </w:t>
      </w:r>
      <w:r w:rsidR="003B344F">
        <w:rPr>
          <w:rFonts w:ascii="Times" w:hAnsi="Times" w:cs="Times"/>
          <w:lang w:val="en-US"/>
        </w:rPr>
        <w:t xml:space="preserve">support our </w:t>
      </w:r>
      <w:r w:rsidRPr="008438D9">
        <w:rPr>
          <w:rFonts w:ascii="Times" w:hAnsi="Times" w:cs="Times"/>
          <w:lang w:val="en-US"/>
        </w:rPr>
        <w:t xml:space="preserve">theoretical </w:t>
      </w:r>
      <w:r w:rsidR="003B344F">
        <w:rPr>
          <w:rFonts w:ascii="Times" w:hAnsi="Times" w:cs="Times"/>
          <w:lang w:val="en-US"/>
        </w:rPr>
        <w:t xml:space="preserve">approach by integrating </w:t>
      </w:r>
      <w:r w:rsidRPr="008438D9">
        <w:rPr>
          <w:rFonts w:ascii="Times" w:hAnsi="Times" w:cs="Times"/>
          <w:lang w:val="en-US"/>
        </w:rPr>
        <w:t xml:space="preserve">empirical </w:t>
      </w:r>
      <w:r w:rsidR="003B344F">
        <w:rPr>
          <w:rFonts w:ascii="Times" w:hAnsi="Times" w:cs="Times"/>
          <w:lang w:val="en-US"/>
        </w:rPr>
        <w:t>work</w:t>
      </w:r>
      <w:r w:rsidRPr="008438D9">
        <w:rPr>
          <w:rFonts w:ascii="Times" w:hAnsi="Times" w:cs="Times"/>
          <w:lang w:val="en-US"/>
        </w:rPr>
        <w:t xml:space="preserve"> to understand the relationship between biological traits and species interac</w:t>
      </w:r>
      <w:r w:rsidR="001F3354">
        <w:rPr>
          <w:rFonts w:ascii="Times" w:hAnsi="Times" w:cs="Times"/>
          <w:lang w:val="en-US"/>
        </w:rPr>
        <w:t xml:space="preserve">tions with </w:t>
      </w:r>
      <w:r w:rsidR="001F3354">
        <w:rPr>
          <w:rFonts w:ascii="Times" w:hAnsi="Times" w:cs="Times"/>
          <w:lang w:val="en-US"/>
        </w:rPr>
        <w:lastRenderedPageBreak/>
        <w:t xml:space="preserve">temperature. </w:t>
      </w:r>
      <w:commentRangeStart w:id="52"/>
      <w:r w:rsidR="001F3354">
        <w:rPr>
          <w:rFonts w:ascii="Times" w:hAnsi="Times" w:cs="Times"/>
          <w:lang w:val="en-US"/>
        </w:rPr>
        <w:t>W</w:t>
      </w:r>
      <w:r w:rsidRPr="008438D9">
        <w:rPr>
          <w:rFonts w:ascii="Times" w:hAnsi="Times" w:cs="Times"/>
          <w:lang w:val="en-US"/>
        </w:rPr>
        <w:t>e focus</w:t>
      </w:r>
      <w:ins w:id="53" w:author="Becca Kordas" w:date="2018-01-19T15:29:00Z">
        <w:r w:rsidR="00332BE1">
          <w:rPr>
            <w:rFonts w:ascii="Times" w:hAnsi="Times" w:cs="Times"/>
            <w:lang w:val="en-US"/>
          </w:rPr>
          <w:t>ed</w:t>
        </w:r>
      </w:ins>
      <w:r w:rsidRPr="008438D9">
        <w:rPr>
          <w:rFonts w:ascii="Times" w:hAnsi="Times" w:cs="Times"/>
          <w:lang w:val="en-US"/>
        </w:rPr>
        <w:t xml:space="preserve"> on three taxa of aquatic invertebrates found in the Iberian </w:t>
      </w:r>
      <w:r w:rsidR="00B00653" w:rsidRPr="008438D9">
        <w:rPr>
          <w:rFonts w:ascii="Times" w:hAnsi="Times" w:cs="Times"/>
          <w:lang w:val="en-US"/>
        </w:rPr>
        <w:t>Peninsula</w:t>
      </w:r>
      <w:r w:rsidRPr="008438D9">
        <w:rPr>
          <w:rFonts w:ascii="Times" w:hAnsi="Times" w:cs="Times"/>
          <w:lang w:val="en-US"/>
        </w:rPr>
        <w:t xml:space="preserve">. All individuals </w:t>
      </w:r>
      <w:r w:rsidR="001F3354">
        <w:rPr>
          <w:rFonts w:ascii="Times" w:hAnsi="Times" w:cs="Times"/>
          <w:lang w:val="en-US"/>
        </w:rPr>
        <w:t>originate</w:t>
      </w:r>
      <w:ins w:id="54" w:author="Becca Kordas" w:date="2018-01-19T15:29:00Z">
        <w:r w:rsidR="00332BE1">
          <w:rPr>
            <w:rFonts w:ascii="Times" w:hAnsi="Times" w:cs="Times"/>
            <w:lang w:val="en-US"/>
          </w:rPr>
          <w:t>d</w:t>
        </w:r>
      </w:ins>
      <w:r w:rsidR="00B00653" w:rsidRPr="008438D9">
        <w:rPr>
          <w:rFonts w:ascii="Times" w:hAnsi="Times" w:cs="Times"/>
          <w:lang w:val="en-US"/>
        </w:rPr>
        <w:t xml:space="preserve"> from a large meso</w:t>
      </w:r>
      <w:r w:rsidRPr="008438D9">
        <w:rPr>
          <w:rFonts w:ascii="Times" w:hAnsi="Times" w:cs="Times"/>
          <w:lang w:val="en-US"/>
        </w:rPr>
        <w:t xml:space="preserve">cosm experiment set up in Spain and Portugal and </w:t>
      </w:r>
      <w:del w:id="55" w:author="Becca Kordas" w:date="2018-01-19T15:29:00Z">
        <w:r w:rsidRPr="008438D9" w:rsidDel="00332BE1">
          <w:rPr>
            <w:rFonts w:ascii="Times" w:hAnsi="Times" w:cs="Times"/>
            <w:lang w:val="en-US"/>
          </w:rPr>
          <w:delText xml:space="preserve">covering </w:delText>
        </w:r>
      </w:del>
      <w:ins w:id="56" w:author="Becca Kordas" w:date="2018-01-19T15:29:00Z">
        <w:r w:rsidR="00332BE1" w:rsidRPr="008438D9">
          <w:rPr>
            <w:rFonts w:ascii="Times" w:hAnsi="Times" w:cs="Times"/>
            <w:lang w:val="en-US"/>
          </w:rPr>
          <w:t>cover</w:t>
        </w:r>
        <w:r w:rsidR="00332BE1">
          <w:rPr>
            <w:rFonts w:ascii="Times" w:hAnsi="Times" w:cs="Times"/>
            <w:lang w:val="en-US"/>
          </w:rPr>
          <w:t>ed</w:t>
        </w:r>
        <w:r w:rsidR="00332BE1" w:rsidRPr="008438D9">
          <w:rPr>
            <w:rFonts w:ascii="Times" w:hAnsi="Times" w:cs="Times"/>
            <w:lang w:val="en-US"/>
          </w:rPr>
          <w:t xml:space="preserve"> </w:t>
        </w:r>
      </w:ins>
      <w:r w:rsidRPr="008438D9">
        <w:rPr>
          <w:rFonts w:ascii="Times" w:hAnsi="Times" w:cs="Times"/>
          <w:lang w:val="en-US"/>
        </w:rPr>
        <w:t xml:space="preserve">a wide range of temperatures. </w:t>
      </w:r>
      <w:commentRangeEnd w:id="52"/>
      <w:r w:rsidR="00791B2C">
        <w:rPr>
          <w:rStyle w:val="CommentReference"/>
        </w:rPr>
        <w:commentReference w:id="52"/>
      </w:r>
      <w:r w:rsidRPr="008438D9">
        <w:rPr>
          <w:rFonts w:ascii="Times" w:hAnsi="Times" w:cs="Times"/>
          <w:lang w:val="en-US"/>
        </w:rPr>
        <w:t xml:space="preserve">All three species of interest </w:t>
      </w:r>
      <w:commentRangeStart w:id="57"/>
      <w:r w:rsidRPr="008438D9">
        <w:rPr>
          <w:rFonts w:ascii="Times" w:hAnsi="Times" w:cs="Times"/>
          <w:lang w:val="en-US"/>
        </w:rPr>
        <w:t>are</w:t>
      </w:r>
      <w:commentRangeEnd w:id="57"/>
      <w:r w:rsidR="00332BE1">
        <w:rPr>
          <w:rStyle w:val="CommentReference"/>
        </w:rPr>
        <w:commentReference w:id="57"/>
      </w:r>
      <w:r w:rsidRPr="008438D9">
        <w:rPr>
          <w:rFonts w:ascii="Times" w:hAnsi="Times" w:cs="Times"/>
          <w:lang w:val="en-US"/>
        </w:rPr>
        <w:t xml:space="preserve"> widespread insects in Europe and fill different ecological niches: top predator, intermediate consumer and bottom-feeder. These </w:t>
      </w:r>
      <w:del w:id="58" w:author="Becca Kordas" w:date="2018-01-19T15:31:00Z">
        <w:r w:rsidRPr="008438D9" w:rsidDel="00332BE1">
          <w:rPr>
            <w:rFonts w:ascii="Times" w:hAnsi="Times" w:cs="Times"/>
            <w:lang w:val="en-US"/>
          </w:rPr>
          <w:delText>taxa have had time to acclimate to the thermally diverse region they inhabi</w:delText>
        </w:r>
      </w:del>
      <w:ins w:id="59" w:author="Becca Kordas" w:date="2018-01-19T15:31:00Z">
        <w:r w:rsidR="00332BE1">
          <w:rPr>
            <w:rFonts w:ascii="Times" w:hAnsi="Times" w:cs="Times"/>
            <w:lang w:val="en-US"/>
          </w:rPr>
          <w:t>taxa are locally adapted,</w:t>
        </w:r>
      </w:ins>
      <w:del w:id="60" w:author="Becca Kordas" w:date="2018-01-19T15:31:00Z">
        <w:r w:rsidRPr="008438D9" w:rsidDel="00332BE1">
          <w:rPr>
            <w:rFonts w:ascii="Times" w:hAnsi="Times" w:cs="Times"/>
            <w:lang w:val="en-US"/>
          </w:rPr>
          <w:delText>t</w:delText>
        </w:r>
      </w:del>
      <w:r w:rsidRPr="008438D9">
        <w:rPr>
          <w:rFonts w:ascii="Times" w:hAnsi="Times" w:cs="Times"/>
          <w:lang w:val="en-US"/>
        </w:rPr>
        <w:t xml:space="preserve"> </w:t>
      </w:r>
      <w:ins w:id="61" w:author="Becca Kordas" w:date="2018-01-20T10:36:00Z">
        <w:r w:rsidR="006F3A02">
          <w:rPr>
            <w:rFonts w:ascii="Times" w:hAnsi="Times" w:cs="Times"/>
            <w:lang w:val="en-US"/>
          </w:rPr>
          <w:t xml:space="preserve">which </w:t>
        </w:r>
      </w:ins>
      <w:r w:rsidRPr="008438D9">
        <w:rPr>
          <w:rFonts w:ascii="Times" w:hAnsi="Times" w:cs="Times"/>
          <w:lang w:val="en-US"/>
        </w:rPr>
        <w:t>enabl</w:t>
      </w:r>
      <w:ins w:id="62" w:author="Becca Kordas" w:date="2018-01-20T10:36:00Z">
        <w:r w:rsidR="006F3A02">
          <w:rPr>
            <w:rFonts w:ascii="Times" w:hAnsi="Times" w:cs="Times"/>
            <w:lang w:val="en-US"/>
          </w:rPr>
          <w:t>ed</w:t>
        </w:r>
      </w:ins>
      <w:del w:id="63" w:author="Becca Kordas" w:date="2018-01-20T10:36:00Z">
        <w:r w:rsidRPr="008438D9" w:rsidDel="006F3A02">
          <w:rPr>
            <w:rFonts w:ascii="Times" w:hAnsi="Times" w:cs="Times"/>
            <w:lang w:val="en-US"/>
          </w:rPr>
          <w:delText>ing</w:delText>
        </w:r>
      </w:del>
      <w:r w:rsidRPr="008438D9">
        <w:rPr>
          <w:rFonts w:ascii="Times" w:hAnsi="Times" w:cs="Times"/>
          <w:lang w:val="en-US"/>
        </w:rPr>
        <w:t xml:space="preserve"> us to detect the</w:t>
      </w:r>
      <w:r w:rsidR="003B344F">
        <w:rPr>
          <w:rFonts w:ascii="Times" w:hAnsi="Times" w:cs="Times"/>
          <w:lang w:val="en-US"/>
        </w:rPr>
        <w:t xml:space="preserve"> </w:t>
      </w:r>
      <w:commentRangeStart w:id="64"/>
      <w:r w:rsidR="003B344F">
        <w:rPr>
          <w:rFonts w:ascii="Times" w:hAnsi="Times" w:cs="Times"/>
          <w:lang w:val="en-US"/>
        </w:rPr>
        <w:t>longer-term acclimation</w:t>
      </w:r>
      <w:r w:rsidRPr="008438D9">
        <w:rPr>
          <w:rFonts w:ascii="Times" w:hAnsi="Times" w:cs="Times"/>
          <w:lang w:val="en-US"/>
        </w:rPr>
        <w:t xml:space="preserve"> </w:t>
      </w:r>
      <w:commentRangeEnd w:id="64"/>
      <w:r w:rsidR="006F3A02">
        <w:rPr>
          <w:rStyle w:val="CommentReference"/>
        </w:rPr>
        <w:commentReference w:id="64"/>
      </w:r>
      <w:r w:rsidRPr="008438D9">
        <w:rPr>
          <w:rFonts w:ascii="Times" w:hAnsi="Times" w:cs="Times"/>
          <w:lang w:val="en-US"/>
        </w:rPr>
        <w:t xml:space="preserve">effect of warming on their respective TPCs. </w:t>
      </w:r>
      <w:r w:rsidR="003B344F">
        <w:rPr>
          <w:rFonts w:ascii="Times" w:hAnsi="Times" w:cs="Times"/>
          <w:lang w:val="en-US"/>
        </w:rPr>
        <w:t>We look</w:t>
      </w:r>
      <w:ins w:id="65" w:author="Becca Kordas" w:date="2018-01-20T10:36:00Z">
        <w:r w:rsidR="006F3A02">
          <w:rPr>
            <w:rFonts w:ascii="Times" w:hAnsi="Times" w:cs="Times"/>
            <w:lang w:val="en-US"/>
          </w:rPr>
          <w:t>ed</w:t>
        </w:r>
      </w:ins>
      <w:r w:rsidR="003B344F">
        <w:rPr>
          <w:rFonts w:ascii="Times" w:hAnsi="Times" w:cs="Times"/>
          <w:lang w:val="en-US"/>
        </w:rPr>
        <w:t xml:space="preserve"> for</w:t>
      </w:r>
      <w:r w:rsidR="006E6E3A">
        <w:rPr>
          <w:rFonts w:ascii="Times" w:hAnsi="Times" w:cs="Times"/>
          <w:lang w:val="en-US"/>
        </w:rPr>
        <w:t xml:space="preserve"> temperature-induced</w:t>
      </w:r>
      <w:r w:rsidR="003B344F">
        <w:rPr>
          <w:rFonts w:ascii="Times" w:hAnsi="Times" w:cs="Times"/>
          <w:lang w:val="en-US"/>
        </w:rPr>
        <w:t xml:space="preserve"> m</w:t>
      </w:r>
      <w:r w:rsidRPr="008438D9">
        <w:rPr>
          <w:rFonts w:ascii="Times" w:hAnsi="Times" w:cs="Times"/>
          <w:lang w:val="en-US"/>
        </w:rPr>
        <w:t>i</w:t>
      </w:r>
      <w:r w:rsidR="006E6E3A">
        <w:rPr>
          <w:rFonts w:ascii="Times" w:hAnsi="Times" w:cs="Times"/>
          <w:lang w:val="en-US"/>
        </w:rPr>
        <w:t>smatches in the TPCs of a key biological trait, velocity, to predict</w:t>
      </w:r>
      <w:r w:rsidR="00B00653" w:rsidRPr="008438D9">
        <w:rPr>
          <w:rFonts w:ascii="Times" w:hAnsi="Times" w:cs="Times"/>
          <w:lang w:val="en-US"/>
        </w:rPr>
        <w:t xml:space="preserve"> changes in species interac</w:t>
      </w:r>
      <w:r w:rsidRPr="008438D9">
        <w:rPr>
          <w:rFonts w:ascii="Times" w:hAnsi="Times" w:cs="Times"/>
          <w:lang w:val="en-US"/>
        </w:rPr>
        <w:t xml:space="preserve">tions for locally adapted populations. </w:t>
      </w:r>
    </w:p>
    <w:p w14:paraId="24619D17" w14:textId="77777777" w:rsidR="00416353" w:rsidRDefault="009D59B2" w:rsidP="006C6832">
      <w:pPr>
        <w:widowControl w:val="0"/>
        <w:autoSpaceDE w:val="0"/>
        <w:autoSpaceDN w:val="0"/>
        <w:adjustRightInd w:val="0"/>
        <w:spacing w:after="240"/>
        <w:jc w:val="both"/>
        <w:rPr>
          <w:rFonts w:ascii="Times" w:hAnsi="Times" w:cs="Times"/>
          <w:lang w:val="en-US"/>
        </w:rPr>
      </w:pPr>
      <w:commentRangeStart w:id="66"/>
      <w:ins w:id="67" w:author="mhasoba" w:date="2018-02-02T07:38:00Z">
        <w:r>
          <w:rPr>
            <w:rFonts w:ascii="Times" w:hAnsi="Times" w:cs="Times"/>
            <w:lang w:val="en-US"/>
          </w:rPr>
          <w:t>Body v</w:t>
        </w:r>
      </w:ins>
      <w:del w:id="68" w:author="mhasoba" w:date="2018-02-02T07:38:00Z">
        <w:r w:rsidR="006E6E3A" w:rsidDel="009D59B2">
          <w:rPr>
            <w:rFonts w:ascii="Times" w:hAnsi="Times" w:cs="Times"/>
            <w:lang w:val="en-US"/>
          </w:rPr>
          <w:delText>V</w:delText>
        </w:r>
      </w:del>
      <w:r w:rsidR="00416353" w:rsidRPr="008438D9">
        <w:rPr>
          <w:rFonts w:ascii="Times" w:hAnsi="Times" w:cs="Times"/>
          <w:lang w:val="en-US"/>
        </w:rPr>
        <w:t xml:space="preserve">elocity has been shown to be a </w:t>
      </w:r>
      <w:commentRangeStart w:id="69"/>
      <w:r w:rsidR="00416353" w:rsidRPr="008438D9">
        <w:rPr>
          <w:rFonts w:ascii="Times" w:hAnsi="Times" w:cs="Times"/>
          <w:lang w:val="en-US"/>
        </w:rPr>
        <w:t xml:space="preserve">key trait </w:t>
      </w:r>
      <w:commentRangeEnd w:id="69"/>
      <w:r w:rsidR="00F56963">
        <w:rPr>
          <w:rStyle w:val="CommentReference"/>
        </w:rPr>
        <w:commentReference w:id="69"/>
      </w:r>
      <w:del w:id="70" w:author="mhasoba" w:date="2018-02-02T07:38:00Z">
        <w:r w:rsidR="00416353" w:rsidRPr="008438D9" w:rsidDel="006E2F11">
          <w:rPr>
            <w:rFonts w:ascii="Times" w:hAnsi="Times" w:cs="Times"/>
            <w:lang w:val="en-US"/>
          </w:rPr>
          <w:delText xml:space="preserve">for </w:delText>
        </w:r>
        <w:commentRangeStart w:id="71"/>
        <w:r w:rsidR="00416353" w:rsidRPr="008438D9" w:rsidDel="006E2F11">
          <w:rPr>
            <w:rFonts w:ascii="Times" w:hAnsi="Times" w:cs="Times"/>
            <w:lang w:val="en-US"/>
          </w:rPr>
          <w:delText>directing</w:delText>
        </w:r>
        <w:commentRangeEnd w:id="71"/>
        <w:r w:rsidR="00F56963" w:rsidDel="006E2F11">
          <w:rPr>
            <w:rStyle w:val="CommentReference"/>
          </w:rPr>
          <w:commentReference w:id="71"/>
        </w:r>
      </w:del>
      <w:ins w:id="72" w:author="mhasoba" w:date="2018-02-02T07:38:00Z">
        <w:r w:rsidR="006E2F11">
          <w:rPr>
            <w:rFonts w:ascii="Times" w:hAnsi="Times" w:cs="Times"/>
            <w:lang w:val="en-US"/>
          </w:rPr>
          <w:t>driving</w:t>
        </w:r>
      </w:ins>
      <w:r w:rsidR="00416353" w:rsidRPr="008438D9">
        <w:rPr>
          <w:rFonts w:ascii="Times" w:hAnsi="Times" w:cs="Times"/>
          <w:lang w:val="en-US"/>
        </w:rPr>
        <w:t xml:space="preserve"> predator-prey interactions </w:t>
      </w:r>
      <w:commentRangeStart w:id="73"/>
      <w:r w:rsidR="00416353" w:rsidRPr="008438D9">
        <w:rPr>
          <w:rFonts w:ascii="Times" w:hAnsi="Times" w:cs="Times"/>
          <w:lang w:val="en-US"/>
        </w:rPr>
        <w:t xml:space="preserve">(Dell </w:t>
      </w:r>
      <w:r w:rsidR="00416353" w:rsidRPr="008438D9">
        <w:rPr>
          <w:rFonts w:ascii="Times" w:hAnsi="Times" w:cs="Times"/>
          <w:i/>
          <w:lang w:val="en-US"/>
        </w:rPr>
        <w:t>et al.</w:t>
      </w:r>
      <w:r w:rsidR="00416353" w:rsidRPr="008438D9">
        <w:rPr>
          <w:rFonts w:ascii="Times" w:hAnsi="Times" w:cs="Times"/>
          <w:lang w:val="en-US"/>
        </w:rPr>
        <w:t>, 2014)</w:t>
      </w:r>
      <w:commentRangeEnd w:id="73"/>
      <w:r w:rsidR="002A6B43">
        <w:rPr>
          <w:rStyle w:val="CommentReference"/>
        </w:rPr>
        <w:commentReference w:id="73"/>
      </w:r>
      <w:r w:rsidR="00416353" w:rsidRPr="008438D9">
        <w:rPr>
          <w:rFonts w:ascii="Times" w:hAnsi="Times" w:cs="Times"/>
          <w:lang w:val="en-US"/>
        </w:rPr>
        <w:t>.</w:t>
      </w:r>
      <w:r w:rsidR="006E6E3A">
        <w:rPr>
          <w:rFonts w:ascii="Times" w:hAnsi="Times" w:cs="Times"/>
          <w:lang w:val="en-US"/>
        </w:rPr>
        <w:t xml:space="preserve"> As m</w:t>
      </w:r>
      <w:r w:rsidR="006E6E3A" w:rsidRPr="008438D9">
        <w:rPr>
          <w:rFonts w:ascii="Times" w:hAnsi="Times" w:cs="Times"/>
          <w:lang w:val="en-US"/>
        </w:rPr>
        <w:t xml:space="preserve">etabolism sets the pace for all biological rates (Brown </w:t>
      </w:r>
      <w:r w:rsidR="006E6E3A" w:rsidRPr="008438D9">
        <w:rPr>
          <w:rFonts w:ascii="Times" w:hAnsi="Times" w:cs="Times"/>
          <w:i/>
          <w:lang w:val="en-US"/>
        </w:rPr>
        <w:t>et al.</w:t>
      </w:r>
      <w:r w:rsidR="006E6E3A">
        <w:rPr>
          <w:rFonts w:ascii="Times" w:hAnsi="Times" w:cs="Times"/>
          <w:lang w:val="en-US"/>
        </w:rPr>
        <w:t xml:space="preserve">, 2004), </w:t>
      </w:r>
      <w:commentRangeStart w:id="74"/>
      <w:r w:rsidR="006E6E3A">
        <w:rPr>
          <w:rFonts w:ascii="Times" w:hAnsi="Times" w:cs="Times"/>
          <w:lang w:val="en-US"/>
        </w:rPr>
        <w:t>v</w:t>
      </w:r>
      <w:r w:rsidR="00416353" w:rsidRPr="008438D9">
        <w:rPr>
          <w:rFonts w:ascii="Times" w:hAnsi="Times" w:cs="Times"/>
          <w:lang w:val="en-US"/>
        </w:rPr>
        <w:t xml:space="preserve">elocity can be </w:t>
      </w:r>
      <w:r w:rsidR="006E6E3A">
        <w:rPr>
          <w:rFonts w:ascii="Times" w:hAnsi="Times" w:cs="Times"/>
          <w:lang w:val="en-US"/>
        </w:rPr>
        <w:t xml:space="preserve">seen as a function </w:t>
      </w:r>
      <w:commentRangeEnd w:id="74"/>
      <w:r w:rsidR="00F56963">
        <w:rPr>
          <w:rStyle w:val="CommentReference"/>
        </w:rPr>
        <w:commentReference w:id="74"/>
      </w:r>
      <w:r w:rsidR="006E6E3A">
        <w:rPr>
          <w:rFonts w:ascii="Times" w:hAnsi="Times" w:cs="Times"/>
          <w:lang w:val="en-US"/>
        </w:rPr>
        <w:t>of metabolic rate. In part,</w:t>
      </w:r>
      <w:r w:rsidR="00416353" w:rsidRPr="008438D9">
        <w:rPr>
          <w:rFonts w:ascii="Times" w:hAnsi="Times" w:cs="Times"/>
          <w:lang w:val="en-US"/>
        </w:rPr>
        <w:t xml:space="preserve"> the energy produced from respiration will be used up for muscle contraction and locomotion. Re</w:t>
      </w:r>
      <w:r w:rsidR="006E6E3A">
        <w:rPr>
          <w:rFonts w:ascii="Times" w:hAnsi="Times" w:cs="Times"/>
          <w:lang w:val="en-US"/>
        </w:rPr>
        <w:t>search on animal locomotion suggests</w:t>
      </w:r>
      <w:r w:rsidR="00416353" w:rsidRPr="008438D9">
        <w:rPr>
          <w:rFonts w:ascii="Times" w:hAnsi="Times" w:cs="Times"/>
          <w:lang w:val="en-US"/>
        </w:rPr>
        <w:t xml:space="preserve"> specific relationships between cost of transport an</w:t>
      </w:r>
      <w:r w:rsidR="006E6E3A">
        <w:rPr>
          <w:rFonts w:ascii="Times" w:hAnsi="Times" w:cs="Times"/>
          <w:lang w:val="en-US"/>
        </w:rPr>
        <w:t>d metabolic rate based on loco</w:t>
      </w:r>
      <w:r w:rsidR="00416353" w:rsidRPr="008438D9">
        <w:rPr>
          <w:rFonts w:ascii="Times" w:hAnsi="Times" w:cs="Times"/>
          <w:lang w:val="en-US"/>
        </w:rPr>
        <w:t xml:space="preserve">motion type (Alexander, 2003; </w:t>
      </w:r>
      <w:proofErr w:type="spellStart"/>
      <w:r w:rsidR="00416353" w:rsidRPr="008438D9">
        <w:rPr>
          <w:rFonts w:ascii="Times" w:hAnsi="Times" w:cs="Times"/>
          <w:lang w:val="en-US"/>
        </w:rPr>
        <w:t>Gibert</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2016; Hein </w:t>
      </w:r>
      <w:r w:rsidR="00416353" w:rsidRPr="008438D9">
        <w:rPr>
          <w:rFonts w:ascii="Times" w:hAnsi="Times" w:cs="Times"/>
          <w:i/>
          <w:lang w:val="en-US"/>
        </w:rPr>
        <w:t>et al.</w:t>
      </w:r>
      <w:r w:rsidR="00416353" w:rsidRPr="008438D9">
        <w:rPr>
          <w:rFonts w:ascii="Times" w:hAnsi="Times" w:cs="Times"/>
          <w:lang w:val="en-US"/>
        </w:rPr>
        <w:t xml:space="preserve">, 2012; Tucker, 1970; </w:t>
      </w:r>
      <w:proofErr w:type="spellStart"/>
      <w:r w:rsidR="00416353" w:rsidRPr="008438D9">
        <w:rPr>
          <w:rFonts w:ascii="Times" w:hAnsi="Times" w:cs="Times"/>
          <w:lang w:val="en-US"/>
        </w:rPr>
        <w:t>Videler</w:t>
      </w:r>
      <w:proofErr w:type="spellEnd"/>
      <w:r w:rsidR="00416353" w:rsidRPr="008438D9">
        <w:rPr>
          <w:rFonts w:ascii="Times" w:hAnsi="Times" w:cs="Times"/>
          <w:lang w:val="en-US"/>
        </w:rPr>
        <w:t xml:space="preserve"> and </w:t>
      </w:r>
      <w:proofErr w:type="spellStart"/>
      <w:r w:rsidR="00416353" w:rsidRPr="008438D9">
        <w:rPr>
          <w:rFonts w:ascii="Times" w:hAnsi="Times" w:cs="Times"/>
          <w:lang w:val="en-US"/>
        </w:rPr>
        <w:t>Nolet</w:t>
      </w:r>
      <w:proofErr w:type="spellEnd"/>
      <w:r w:rsidR="00416353" w:rsidRPr="008438D9">
        <w:rPr>
          <w:rFonts w:ascii="Times" w:hAnsi="Times" w:cs="Times"/>
          <w:lang w:val="en-US"/>
        </w:rPr>
        <w:t xml:space="preserve">, 1990; </w:t>
      </w:r>
      <w:proofErr w:type="spellStart"/>
      <w:r w:rsidR="00416353" w:rsidRPr="008438D9">
        <w:rPr>
          <w:rFonts w:ascii="Times" w:hAnsi="Times" w:cs="Times"/>
          <w:lang w:val="en-US"/>
        </w:rPr>
        <w:t>Videler</w:t>
      </w:r>
      <w:proofErr w:type="spellEnd"/>
      <w:r w:rsidR="00416353" w:rsidRPr="008438D9">
        <w:rPr>
          <w:rFonts w:ascii="Times" w:hAnsi="Times" w:cs="Times"/>
          <w:lang w:val="en-US"/>
        </w:rPr>
        <w:t>, 1993). Thus, through temperature adaptation of this trait we expect to detect changes</w:t>
      </w:r>
      <w:r w:rsidR="00B00653" w:rsidRPr="008438D9">
        <w:rPr>
          <w:rFonts w:ascii="Times" w:hAnsi="Times" w:cs="Times"/>
          <w:lang w:val="en-US"/>
        </w:rPr>
        <w:t xml:space="preserve"> </w:t>
      </w:r>
      <w:r w:rsidR="00416353" w:rsidRPr="008438D9">
        <w:rPr>
          <w:rFonts w:ascii="Times" w:hAnsi="Times" w:cs="Times"/>
          <w:lang w:val="en-US"/>
        </w:rPr>
        <w:t>in relative performance of locally adapted populations, affecting their ability to forage or escape</w:t>
      </w:r>
      <w:r w:rsidR="001F3354" w:rsidRPr="008438D9">
        <w:rPr>
          <w:rFonts w:ascii="Times" w:hAnsi="Times" w:cs="Times"/>
          <w:lang w:val="en-US"/>
        </w:rPr>
        <w:t xml:space="preserve">. </w:t>
      </w:r>
      <w:commentRangeStart w:id="75"/>
      <w:r w:rsidR="001F3354" w:rsidRPr="008438D9">
        <w:rPr>
          <w:rFonts w:ascii="Times" w:hAnsi="Times" w:cs="Times"/>
          <w:lang w:val="en-US"/>
        </w:rPr>
        <w:t> </w:t>
      </w:r>
      <w:commentRangeEnd w:id="75"/>
      <w:r w:rsidR="00CB7405">
        <w:rPr>
          <w:rStyle w:val="CommentReference"/>
        </w:rPr>
        <w:commentReference w:id="75"/>
      </w:r>
      <w:r w:rsidR="00B00653" w:rsidRPr="008438D9">
        <w:rPr>
          <w:rFonts w:ascii="Times" w:hAnsi="Times" w:cs="Times"/>
          <w:lang w:val="en-US"/>
        </w:rPr>
        <w:t xml:space="preserve"> </w:t>
      </w:r>
      <w:r w:rsidR="006E6E3A">
        <w:rPr>
          <w:rFonts w:ascii="Times" w:hAnsi="Times" w:cs="Times"/>
          <w:lang w:val="en-US"/>
        </w:rPr>
        <w:t>P</w:t>
      </w:r>
      <w:r w:rsidR="00416353" w:rsidRPr="008438D9">
        <w:rPr>
          <w:rFonts w:ascii="Times" w:hAnsi="Times" w:cs="Times"/>
          <w:lang w:val="en-US"/>
        </w:rPr>
        <w:t>redator-prey interactions</w:t>
      </w:r>
      <w:r w:rsidR="006E6E3A">
        <w:rPr>
          <w:rFonts w:ascii="Times" w:hAnsi="Times" w:cs="Times"/>
          <w:lang w:val="en-US"/>
        </w:rPr>
        <w:t xml:space="preserve"> are typically modeled using</w:t>
      </w:r>
      <w:r w:rsidR="00416353" w:rsidRPr="008438D9">
        <w:rPr>
          <w:rFonts w:ascii="Times" w:hAnsi="Times" w:cs="Times"/>
          <w:lang w:val="en-US"/>
        </w:rPr>
        <w:t xml:space="preserve"> </w:t>
      </w:r>
      <w:proofErr w:type="spellStart"/>
      <w:r w:rsidR="00416353" w:rsidRPr="008438D9">
        <w:rPr>
          <w:rFonts w:ascii="Times" w:hAnsi="Times" w:cs="Times"/>
          <w:lang w:val="en-US"/>
        </w:rPr>
        <w:t>Holling</w:t>
      </w:r>
      <w:r w:rsidR="006E6E3A">
        <w:rPr>
          <w:rFonts w:ascii="Times" w:hAnsi="Times" w:cs="Times"/>
          <w:lang w:val="en-US"/>
        </w:rPr>
        <w:t>’s</w:t>
      </w:r>
      <w:proofErr w:type="spellEnd"/>
      <w:r w:rsidR="006E6E3A">
        <w:rPr>
          <w:rFonts w:ascii="Times" w:hAnsi="Times" w:cs="Times"/>
          <w:lang w:val="en-US"/>
        </w:rPr>
        <w:t xml:space="preserve"> </w:t>
      </w:r>
      <w:r w:rsidR="00416353" w:rsidRPr="008438D9">
        <w:rPr>
          <w:rFonts w:ascii="Times" w:hAnsi="Times" w:cs="Times"/>
          <w:lang w:val="en-US"/>
        </w:rPr>
        <w:t>type II functional r</w:t>
      </w:r>
      <w:r w:rsidR="0086451F">
        <w:rPr>
          <w:rFonts w:ascii="Times" w:hAnsi="Times" w:cs="Times"/>
          <w:lang w:val="en-US"/>
        </w:rPr>
        <w:t>esponse equation, dependent on key parameters: search rate and handling time (</w:t>
      </w:r>
      <w:proofErr w:type="spellStart"/>
      <w:r w:rsidR="0086451F">
        <w:rPr>
          <w:rFonts w:ascii="Times" w:hAnsi="Times" w:cs="Times"/>
          <w:lang w:val="en-US"/>
        </w:rPr>
        <w:t>Holling</w:t>
      </w:r>
      <w:proofErr w:type="spellEnd"/>
      <w:r w:rsidR="0086451F">
        <w:rPr>
          <w:rFonts w:ascii="Times" w:hAnsi="Times" w:cs="Times"/>
          <w:lang w:val="en-US"/>
        </w:rPr>
        <w:t>, 1959). Search rates are deter</w:t>
      </w:r>
      <w:r w:rsidR="00416353" w:rsidRPr="008438D9">
        <w:rPr>
          <w:rFonts w:ascii="Times" w:hAnsi="Times" w:cs="Times"/>
          <w:lang w:val="en-US"/>
        </w:rPr>
        <w:t xml:space="preserve">mined both by the biological traits of the resource and its consumer and by environmental conditions. </w:t>
      </w:r>
      <w:r w:rsidR="006E6E3A" w:rsidRPr="008438D9">
        <w:rPr>
          <w:rFonts w:ascii="Times" w:hAnsi="Times" w:cs="Times"/>
          <w:lang w:val="en-US"/>
        </w:rPr>
        <w:t>Biotic effects on search rates are determined by the relative velocity of the predator and its prey</w:t>
      </w:r>
      <w:del w:id="76" w:author="mhasoba" w:date="2018-02-02T07:41:00Z">
        <w:r w:rsidR="006E6E3A" w:rsidRPr="008438D9" w:rsidDel="00F86082">
          <w:rPr>
            <w:rFonts w:ascii="Times" w:hAnsi="Times" w:cs="Times"/>
            <w:lang w:val="en-US"/>
          </w:rPr>
          <w:delText xml:space="preserve"> in </w:delText>
        </w:r>
        <w:commentRangeStart w:id="77"/>
        <w:r w:rsidR="006E6E3A" w:rsidRPr="008438D9" w:rsidDel="00F86082">
          <w:rPr>
            <w:rFonts w:ascii="Times" w:hAnsi="Times" w:cs="Times"/>
            <w:lang w:val="en-US"/>
          </w:rPr>
          <w:delText>random movement</w:delText>
        </w:r>
      </w:del>
      <w:r w:rsidR="006E6E3A" w:rsidRPr="008438D9">
        <w:rPr>
          <w:rFonts w:ascii="Times" w:hAnsi="Times" w:cs="Times"/>
          <w:lang w:val="en-US"/>
        </w:rPr>
        <w:t xml:space="preserve"> </w:t>
      </w:r>
      <w:commentRangeEnd w:id="77"/>
      <w:r w:rsidR="00CA4AE3">
        <w:rPr>
          <w:rStyle w:val="CommentReference"/>
        </w:rPr>
        <w:commentReference w:id="77"/>
      </w:r>
      <w:r w:rsidR="006E6E3A" w:rsidRPr="008438D9">
        <w:rPr>
          <w:rFonts w:ascii="Times" w:hAnsi="Times" w:cs="Times"/>
          <w:lang w:val="en-US"/>
        </w:rPr>
        <w:t xml:space="preserve">(Dell </w:t>
      </w:r>
      <w:r w:rsidR="006E6E3A" w:rsidRPr="008438D9">
        <w:rPr>
          <w:rFonts w:ascii="Times" w:hAnsi="Times" w:cs="Times"/>
          <w:i/>
          <w:lang w:val="en-US"/>
        </w:rPr>
        <w:t>et al.</w:t>
      </w:r>
      <w:r w:rsidR="006E6E3A" w:rsidRPr="008438D9">
        <w:rPr>
          <w:rFonts w:ascii="Times" w:hAnsi="Times" w:cs="Times"/>
          <w:lang w:val="en-US"/>
        </w:rPr>
        <w:t>, 2014).</w:t>
      </w:r>
      <w:r w:rsidR="006E6E3A">
        <w:rPr>
          <w:rFonts w:ascii="Times" w:hAnsi="Times" w:cs="Times"/>
          <w:lang w:val="en-US"/>
        </w:rPr>
        <w:t xml:space="preserve"> Both prey and predator velocities</w:t>
      </w:r>
      <w:r w:rsidR="006E6E3A" w:rsidRPr="008438D9">
        <w:rPr>
          <w:rFonts w:ascii="Times" w:hAnsi="Times" w:cs="Times"/>
          <w:lang w:val="en-US"/>
        </w:rPr>
        <w:t xml:space="preserve"> are biological rates that we expect to scale with mass and temperature in a similar way to metabolic rates (Brown </w:t>
      </w:r>
      <w:r w:rsidR="006E6E3A" w:rsidRPr="008438D9">
        <w:rPr>
          <w:rFonts w:ascii="Times" w:hAnsi="Times" w:cs="Times"/>
          <w:i/>
          <w:lang w:val="en-US"/>
        </w:rPr>
        <w:t>et al.</w:t>
      </w:r>
      <w:r w:rsidR="006E6E3A" w:rsidRPr="008438D9">
        <w:rPr>
          <w:rFonts w:ascii="Times" w:hAnsi="Times" w:cs="Times"/>
          <w:lang w:val="en-US"/>
        </w:rPr>
        <w:t>, 2004).</w:t>
      </w:r>
      <w:r w:rsidR="006E6E3A">
        <w:rPr>
          <w:rFonts w:ascii="Times" w:hAnsi="Times" w:cs="Times"/>
          <w:lang w:val="en-US"/>
        </w:rPr>
        <w:t xml:space="preserve"> </w:t>
      </w:r>
      <w:r w:rsidR="00416353" w:rsidRPr="008438D9">
        <w:rPr>
          <w:rFonts w:ascii="Times" w:hAnsi="Times" w:cs="Times"/>
          <w:lang w:val="en-US"/>
        </w:rPr>
        <w:t>Temperature dependence of search rates has been suggested (</w:t>
      </w:r>
      <w:proofErr w:type="spellStart"/>
      <w:r w:rsidR="00416353" w:rsidRPr="008438D9">
        <w:rPr>
          <w:rFonts w:ascii="Times" w:hAnsi="Times" w:cs="Times"/>
          <w:lang w:val="en-US"/>
        </w:rPr>
        <w:t>Rall</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2012) but proper mechanistic understanding </w:t>
      </w:r>
      <w:r w:rsidR="0086451F">
        <w:rPr>
          <w:rFonts w:ascii="Times" w:hAnsi="Times" w:cs="Times"/>
          <w:lang w:val="en-US"/>
        </w:rPr>
        <w:t>of the relationship is lacking. In addition to temperature, e</w:t>
      </w:r>
      <w:r w:rsidR="00416353" w:rsidRPr="008438D9">
        <w:rPr>
          <w:rFonts w:ascii="Times" w:hAnsi="Times" w:cs="Times"/>
          <w:lang w:val="en-US"/>
        </w:rPr>
        <w:t>nvironmental dimensionality has been shown to have an effect on search rates (</w:t>
      </w:r>
      <w:proofErr w:type="spellStart"/>
      <w:r w:rsidR="00416353" w:rsidRPr="008438D9">
        <w:rPr>
          <w:rFonts w:ascii="Times" w:hAnsi="Times" w:cs="Times"/>
          <w:lang w:val="en-US"/>
        </w:rPr>
        <w:t>Pawar</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86451F">
        <w:rPr>
          <w:rFonts w:ascii="Times" w:hAnsi="Times" w:cs="Times"/>
          <w:lang w:val="en-US"/>
        </w:rPr>
        <w:t>, 2012)</w:t>
      </w:r>
      <w:r w:rsidR="00416353" w:rsidRPr="008438D9">
        <w:rPr>
          <w:rFonts w:ascii="Times" w:hAnsi="Times" w:cs="Times"/>
          <w:lang w:val="en-US"/>
        </w:rPr>
        <w:t>. We thus combine our empirical metabolic approach to a new mechanistic model of search rates to make qualitative predictions on the effect of this temperature dependent change in performance on predator-prey dynamics.</w:t>
      </w:r>
      <w:commentRangeEnd w:id="66"/>
      <w:r w:rsidR="00676B3C">
        <w:rPr>
          <w:rStyle w:val="CommentReference"/>
        </w:rPr>
        <w:commentReference w:id="66"/>
      </w:r>
    </w:p>
    <w:p w14:paraId="4FD446F5" w14:textId="77777777" w:rsidR="00416353" w:rsidRDefault="00B40FB1" w:rsidP="006C6832">
      <w:pPr>
        <w:widowControl w:val="0"/>
        <w:autoSpaceDE w:val="0"/>
        <w:autoSpaceDN w:val="0"/>
        <w:adjustRightInd w:val="0"/>
        <w:spacing w:after="240"/>
        <w:jc w:val="both"/>
        <w:rPr>
          <w:rFonts w:ascii="Times" w:hAnsi="Times" w:cs="Times"/>
          <w:lang w:val="en-US"/>
        </w:rPr>
      </w:pPr>
      <w:commentRangeStart w:id="78"/>
      <w:r>
        <w:rPr>
          <w:rFonts w:ascii="Times" w:hAnsi="Times" w:cs="Times"/>
          <w:lang w:val="en-US"/>
        </w:rPr>
        <w:t xml:space="preserve">To increase our understanding of the effect of temperature on </w:t>
      </w:r>
      <w:commentRangeStart w:id="79"/>
      <w:r>
        <w:rPr>
          <w:rFonts w:ascii="Times" w:hAnsi="Times" w:cs="Times"/>
          <w:lang w:val="en-US"/>
        </w:rPr>
        <w:t>multi-level ecological processes</w:t>
      </w:r>
      <w:commentRangeEnd w:id="79"/>
      <w:r w:rsidR="00757EBC">
        <w:rPr>
          <w:rStyle w:val="CommentReference"/>
        </w:rPr>
        <w:commentReference w:id="79"/>
      </w:r>
      <w:r>
        <w:rPr>
          <w:rFonts w:ascii="Times" w:hAnsi="Times" w:cs="Times"/>
          <w:lang w:val="en-US"/>
        </w:rPr>
        <w:t>, we</w:t>
      </w:r>
      <w:r w:rsidR="007447A2">
        <w:rPr>
          <w:rFonts w:ascii="Times" w:hAnsi="Times" w:cs="Times"/>
          <w:lang w:val="en-US"/>
        </w:rPr>
        <w:t xml:space="preserve"> here</w:t>
      </w:r>
      <w:r>
        <w:rPr>
          <w:rFonts w:ascii="Times" w:hAnsi="Times" w:cs="Times"/>
          <w:lang w:val="en-US"/>
        </w:rPr>
        <w:t xml:space="preserve"> investigate whether</w:t>
      </w:r>
      <w:r w:rsidR="00416353" w:rsidRPr="008438D9">
        <w:rPr>
          <w:rFonts w:ascii="Times" w:hAnsi="Times" w:cs="Times"/>
          <w:lang w:val="en-US"/>
        </w:rPr>
        <w:t xml:space="preserve"> </w:t>
      </w:r>
      <w:commentRangeEnd w:id="78"/>
      <w:r w:rsidR="00DC40B4">
        <w:rPr>
          <w:rStyle w:val="CommentReference"/>
        </w:rPr>
        <w:commentReference w:id="78"/>
      </w:r>
      <w:commentRangeStart w:id="80"/>
      <w:r w:rsidR="00416353" w:rsidRPr="008438D9">
        <w:rPr>
          <w:rFonts w:ascii="Times" w:hAnsi="Times" w:cs="Times"/>
          <w:lang w:val="en-US"/>
        </w:rPr>
        <w:t xml:space="preserve">metabolic rates and their associated TPCs </w:t>
      </w:r>
      <w:commentRangeEnd w:id="80"/>
      <w:r w:rsidR="00757EBC">
        <w:rPr>
          <w:rStyle w:val="CommentReference"/>
        </w:rPr>
        <w:commentReference w:id="80"/>
      </w:r>
      <w:r w:rsidR="00416353" w:rsidRPr="008438D9">
        <w:rPr>
          <w:rFonts w:ascii="Times" w:hAnsi="Times" w:cs="Times"/>
          <w:lang w:val="en-US"/>
        </w:rPr>
        <w:t xml:space="preserve">change between locally adapted populations, what parameters drive these changes and what effect these have on </w:t>
      </w:r>
      <w:r w:rsidRPr="008438D9">
        <w:rPr>
          <w:rFonts w:ascii="Times" w:hAnsi="Times" w:cs="Times"/>
          <w:lang w:val="en-US"/>
        </w:rPr>
        <w:t>higher-level</w:t>
      </w:r>
      <w:r w:rsidR="00416353" w:rsidRPr="008438D9">
        <w:rPr>
          <w:rFonts w:ascii="Times" w:hAnsi="Times" w:cs="Times"/>
          <w:lang w:val="en-US"/>
        </w:rPr>
        <w:t xml:space="preserve"> ecological traits and processes. We </w:t>
      </w:r>
      <w:proofErr w:type="spellStart"/>
      <w:r w:rsidR="00B00653" w:rsidRPr="008438D9">
        <w:rPr>
          <w:rFonts w:ascii="Times" w:hAnsi="Times" w:cs="Times"/>
          <w:lang w:val="en-US"/>
        </w:rPr>
        <w:t>analyse</w:t>
      </w:r>
      <w:ins w:id="81" w:author="Becca Kordas" w:date="2018-01-22T09:47:00Z">
        <w:r w:rsidR="00BA5D31">
          <w:rPr>
            <w:rFonts w:ascii="Times" w:hAnsi="Times" w:cs="Times"/>
            <w:lang w:val="en-US"/>
          </w:rPr>
          <w:t>d</w:t>
        </w:r>
      </w:ins>
      <w:proofErr w:type="spellEnd"/>
      <w:r w:rsidR="00B00653" w:rsidRPr="008438D9">
        <w:rPr>
          <w:rFonts w:ascii="Times" w:hAnsi="Times" w:cs="Times"/>
          <w:lang w:val="en-US"/>
        </w:rPr>
        <w:t xml:space="preserve"> respira</w:t>
      </w:r>
      <w:r w:rsidR="00416353" w:rsidRPr="008438D9">
        <w:rPr>
          <w:rFonts w:ascii="Times" w:hAnsi="Times" w:cs="Times"/>
          <w:lang w:val="en-US"/>
        </w:rPr>
        <w:t>tion TPCs of locally adapted populations to (</w:t>
      </w:r>
      <w:proofErr w:type="spellStart"/>
      <w:r w:rsidR="00416353" w:rsidRPr="008438D9">
        <w:rPr>
          <w:rFonts w:ascii="Times" w:hAnsi="Times" w:cs="Times"/>
          <w:lang w:val="en-US"/>
        </w:rPr>
        <w:t>i</w:t>
      </w:r>
      <w:proofErr w:type="spellEnd"/>
      <w:r w:rsidR="00416353" w:rsidRPr="008438D9">
        <w:rPr>
          <w:rFonts w:ascii="Times" w:hAnsi="Times" w:cs="Times"/>
          <w:lang w:val="en-US"/>
        </w:rPr>
        <w:t xml:space="preserve">) </w:t>
      </w:r>
      <w:commentRangeStart w:id="82"/>
      <w:r w:rsidR="00416353" w:rsidRPr="008438D9">
        <w:rPr>
          <w:rFonts w:ascii="Times" w:hAnsi="Times" w:cs="Times"/>
          <w:lang w:val="en-US"/>
        </w:rPr>
        <w:t xml:space="preserve">test for local changes </w:t>
      </w:r>
      <w:commentRangeEnd w:id="82"/>
      <w:r w:rsidR="006F3A02">
        <w:rPr>
          <w:rStyle w:val="CommentReference"/>
        </w:rPr>
        <w:commentReference w:id="82"/>
      </w:r>
      <w:r w:rsidR="00416353" w:rsidRPr="008438D9">
        <w:rPr>
          <w:rFonts w:ascii="Times" w:hAnsi="Times" w:cs="Times"/>
          <w:lang w:val="en-US"/>
        </w:rPr>
        <w:t xml:space="preserve">in metabolic rates and (ii) </w:t>
      </w:r>
      <w:commentRangeStart w:id="83"/>
      <w:r w:rsidR="00416353" w:rsidRPr="008438D9">
        <w:rPr>
          <w:rFonts w:ascii="Times" w:hAnsi="Times" w:cs="Times"/>
          <w:lang w:val="en-US"/>
        </w:rPr>
        <w:t>look for their drivers</w:t>
      </w:r>
      <w:commentRangeEnd w:id="83"/>
      <w:r w:rsidR="006F3A02">
        <w:rPr>
          <w:rStyle w:val="CommentReference"/>
        </w:rPr>
        <w:commentReference w:id="83"/>
      </w:r>
      <w:r w:rsidR="00416353" w:rsidRPr="008438D9">
        <w:rPr>
          <w:rFonts w:ascii="Times" w:hAnsi="Times" w:cs="Times"/>
          <w:lang w:val="en-US"/>
        </w:rPr>
        <w:t>. We then consider (iii) how changes in metabolic rates affect</w:t>
      </w:r>
      <w:r w:rsidR="003E56E0">
        <w:rPr>
          <w:rFonts w:ascii="Times" w:hAnsi="Times" w:cs="Times"/>
          <w:lang w:val="en-US"/>
        </w:rPr>
        <w:t xml:space="preserve"> relative velocities</w:t>
      </w:r>
      <w:r w:rsidR="00416353" w:rsidRPr="008438D9">
        <w:rPr>
          <w:rFonts w:ascii="Times" w:hAnsi="Times" w:cs="Times"/>
          <w:lang w:val="en-US"/>
        </w:rPr>
        <w:t xml:space="preserve"> of predator-prey pairs and (iv) how local adaptation to thermally diverse environme</w:t>
      </w:r>
      <w:r w:rsidR="00B00653" w:rsidRPr="008438D9">
        <w:rPr>
          <w:rFonts w:ascii="Times" w:hAnsi="Times" w:cs="Times"/>
          <w:lang w:val="en-US"/>
        </w:rPr>
        <w:t>nts results in performance mis</w:t>
      </w:r>
      <w:r w:rsidR="00416353" w:rsidRPr="008438D9">
        <w:rPr>
          <w:rFonts w:ascii="Times" w:hAnsi="Times" w:cs="Times"/>
          <w:lang w:val="en-US"/>
        </w:rPr>
        <w:t>matches. Finally, we (v) consider the effects of metabolic rates adaptation to temperature on predator search rates over a temperature gradient</w:t>
      </w:r>
      <w:commentRangeStart w:id="84"/>
      <w:r w:rsidR="00416353" w:rsidRPr="008438D9">
        <w:rPr>
          <w:rFonts w:ascii="Times" w:hAnsi="Times" w:cs="Times"/>
          <w:lang w:val="en-US"/>
        </w:rPr>
        <w:t>.</w:t>
      </w:r>
      <w:commentRangeEnd w:id="84"/>
      <w:r w:rsidR="008D151F">
        <w:rPr>
          <w:rStyle w:val="CommentReference"/>
        </w:rPr>
        <w:commentReference w:id="84"/>
      </w:r>
    </w:p>
    <w:p w14:paraId="1DB30969" w14:textId="77777777" w:rsidR="00416353" w:rsidRDefault="00416353" w:rsidP="006C6832">
      <w:pPr>
        <w:widowControl w:val="0"/>
        <w:autoSpaceDE w:val="0"/>
        <w:autoSpaceDN w:val="0"/>
        <w:adjustRightInd w:val="0"/>
        <w:spacing w:after="240"/>
        <w:jc w:val="both"/>
        <w:rPr>
          <w:rFonts w:ascii="Times" w:hAnsi="Times" w:cs="Times"/>
          <w:lang w:val="en-US"/>
        </w:rPr>
      </w:pPr>
    </w:p>
    <w:p w14:paraId="787CC3E7" w14:textId="6B87D7A9" w:rsidR="00896C5A" w:rsidRDefault="00896C5A" w:rsidP="006C6832">
      <w:pPr>
        <w:widowControl w:val="0"/>
        <w:autoSpaceDE w:val="0"/>
        <w:autoSpaceDN w:val="0"/>
        <w:adjustRightInd w:val="0"/>
        <w:spacing w:after="240"/>
        <w:jc w:val="both"/>
        <w:rPr>
          <w:ins w:id="85" w:author="mhasoba" w:date="2018-02-02T08:02:00Z"/>
          <w:rFonts w:ascii="Times" w:hAnsi="Times" w:cs="Times"/>
          <w:b/>
          <w:sz w:val="38"/>
          <w:szCs w:val="38"/>
          <w:lang w:val="en-US"/>
        </w:rPr>
      </w:pPr>
      <w:commentRangeStart w:id="86"/>
      <w:commentRangeStart w:id="87"/>
    </w:p>
    <w:p w14:paraId="65746F0D" w14:textId="77777777" w:rsidR="00416353" w:rsidRPr="00E401B9" w:rsidRDefault="00BF317A" w:rsidP="006C6832">
      <w:pPr>
        <w:widowControl w:val="0"/>
        <w:autoSpaceDE w:val="0"/>
        <w:autoSpaceDN w:val="0"/>
        <w:adjustRightInd w:val="0"/>
        <w:spacing w:after="240"/>
        <w:jc w:val="both"/>
        <w:rPr>
          <w:rFonts w:ascii="Times" w:hAnsi="Times" w:cs="Times"/>
          <w:b/>
          <w:sz w:val="38"/>
          <w:szCs w:val="38"/>
          <w:lang w:val="en-US"/>
        </w:rPr>
      </w:pPr>
      <w:proofErr w:type="spellStart"/>
      <w:ins w:id="88" w:author="mhasoba" w:date="2018-02-02T07:55:00Z">
        <w:r>
          <w:rPr>
            <w:rFonts w:ascii="Times" w:hAnsi="Times" w:cs="Times"/>
            <w:b/>
            <w:sz w:val="38"/>
            <w:szCs w:val="38"/>
            <w:lang w:val="en-US"/>
          </w:rPr>
          <w:t>Modelling</w:t>
        </w:r>
      </w:ins>
      <w:proofErr w:type="spellEnd"/>
      <w:r w:rsidR="00416353" w:rsidRPr="00E401B9">
        <w:rPr>
          <w:rFonts w:ascii="Times" w:hAnsi="Times" w:cs="Times"/>
          <w:b/>
          <w:sz w:val="38"/>
          <w:szCs w:val="38"/>
          <w:lang w:val="en-US"/>
        </w:rPr>
        <w:t xml:space="preserve"> </w:t>
      </w:r>
      <w:commentRangeEnd w:id="86"/>
      <w:r w:rsidR="005252B9">
        <w:rPr>
          <w:rStyle w:val="CommentReference"/>
        </w:rPr>
        <w:commentReference w:id="86"/>
      </w:r>
      <w:commentRangeEnd w:id="87"/>
      <w:r w:rsidR="00150BC8">
        <w:rPr>
          <w:rStyle w:val="CommentReference"/>
        </w:rPr>
        <w:commentReference w:id="87"/>
      </w:r>
    </w:p>
    <w:p w14:paraId="3ED5228F" w14:textId="77777777" w:rsidR="005B667C" w:rsidRDefault="00F822FA" w:rsidP="005B667C">
      <w:pPr>
        <w:widowControl w:val="0"/>
        <w:autoSpaceDE w:val="0"/>
        <w:autoSpaceDN w:val="0"/>
        <w:adjustRightInd w:val="0"/>
        <w:spacing w:after="240"/>
        <w:jc w:val="both"/>
        <w:rPr>
          <w:ins w:id="89" w:author="mhasoba" w:date="2018-02-02T07:54:00Z"/>
          <w:rFonts w:ascii="Times" w:hAnsi="Times" w:cs="Times"/>
          <w:lang w:val="en-US"/>
        </w:rPr>
      </w:pPr>
      <w:commentRangeStart w:id="90"/>
      <w:ins w:id="91" w:author="mhasoba" w:date="2018-02-02T07:58:00Z">
        <w:r>
          <w:rPr>
            <w:rFonts w:ascii="Times" w:hAnsi="Times" w:cs="Times"/>
            <w:sz w:val="32"/>
            <w:szCs w:val="32"/>
            <w:lang w:val="en-US"/>
          </w:rPr>
          <w:t xml:space="preserve">THE </w:t>
        </w:r>
      </w:ins>
      <w:ins w:id="92" w:author="mhasoba" w:date="2018-02-02T08:14:00Z">
        <w:r w:rsidR="00405512">
          <w:rPr>
            <w:rFonts w:ascii="Times" w:hAnsi="Times" w:cs="Times"/>
            <w:sz w:val="32"/>
            <w:szCs w:val="32"/>
            <w:lang w:val="en-US"/>
          </w:rPr>
          <w:t>SEARCH</w:t>
        </w:r>
      </w:ins>
      <w:ins w:id="93" w:author="mhasoba" w:date="2018-02-02T07:58:00Z">
        <w:r>
          <w:rPr>
            <w:rFonts w:ascii="Times" w:hAnsi="Times" w:cs="Times"/>
            <w:sz w:val="32"/>
            <w:szCs w:val="32"/>
            <w:lang w:val="en-US"/>
          </w:rPr>
          <w:t xml:space="preserve"> RATE </w:t>
        </w:r>
      </w:ins>
      <w:ins w:id="94" w:author="mhasoba" w:date="2018-02-02T07:54:00Z">
        <w:r w:rsidR="005B667C">
          <w:rPr>
            <w:rFonts w:ascii="Times" w:hAnsi="Times" w:cs="Times"/>
            <w:sz w:val="32"/>
            <w:szCs w:val="32"/>
            <w:lang w:val="en-US"/>
          </w:rPr>
          <w:t>MODEL</w:t>
        </w:r>
      </w:ins>
      <w:commentRangeEnd w:id="90"/>
      <w:ins w:id="95" w:author="mhasoba" w:date="2018-02-02T08:14:00Z">
        <w:r w:rsidR="00405512">
          <w:rPr>
            <w:rStyle w:val="CommentReference"/>
          </w:rPr>
          <w:commentReference w:id="90"/>
        </w:r>
      </w:ins>
    </w:p>
    <w:p w14:paraId="119BA3D1" w14:textId="77777777" w:rsidR="005B667C" w:rsidRPr="008438D9" w:rsidRDefault="005B667C" w:rsidP="005B667C">
      <w:pPr>
        <w:widowControl w:val="0"/>
        <w:autoSpaceDE w:val="0"/>
        <w:autoSpaceDN w:val="0"/>
        <w:adjustRightInd w:val="0"/>
        <w:spacing w:after="240"/>
        <w:jc w:val="both"/>
        <w:rPr>
          <w:ins w:id="96" w:author="mhasoba" w:date="2018-02-02T07:54:00Z"/>
          <w:rFonts w:ascii="Times" w:hAnsi="Times" w:cs="Times"/>
          <w:lang w:val="en-US"/>
        </w:rPr>
      </w:pPr>
      <w:ins w:id="97" w:author="mhasoba" w:date="2018-02-02T07:54:00Z">
        <w:r w:rsidRPr="008438D9">
          <w:rPr>
            <w:rFonts w:ascii="Times" w:hAnsi="Times" w:cs="Times"/>
            <w:lang w:val="en-US"/>
          </w:rPr>
          <w:t xml:space="preserve">Biological rates display a </w:t>
        </w:r>
        <w:proofErr w:type="spellStart"/>
        <w:r w:rsidRPr="008438D9">
          <w:rPr>
            <w:rFonts w:ascii="Times" w:hAnsi="Times" w:cs="Times"/>
            <w:lang w:val="en-US"/>
          </w:rPr>
          <w:t>unimodal</w:t>
        </w:r>
        <w:proofErr w:type="spellEnd"/>
        <w:r w:rsidRPr="008438D9">
          <w:rPr>
            <w:rFonts w:ascii="Times" w:hAnsi="Times" w:cs="Times"/>
            <w:lang w:val="en-US"/>
          </w:rPr>
          <w:t xml:space="preserve"> response to temperature (</w:t>
        </w:r>
        <w:proofErr w:type="spellStart"/>
        <w:r w:rsidRPr="008438D9">
          <w:rPr>
            <w:rFonts w:ascii="Times" w:hAnsi="Times" w:cs="Times"/>
            <w:lang w:val="en-US"/>
          </w:rPr>
          <w:t>Angilletta</w:t>
        </w:r>
        <w:proofErr w:type="spellEnd"/>
        <w:r w:rsidRPr="008438D9">
          <w:rPr>
            <w:rFonts w:ascii="Times" w:hAnsi="Times" w:cs="Times"/>
            <w:lang w:val="en-US"/>
          </w:rPr>
          <w:t xml:space="preserve">, 2009). Because </w:t>
        </w:r>
        <w:r w:rsidRPr="008438D9">
          <w:rPr>
            <w:rFonts w:ascii="Times" w:hAnsi="Times" w:cs="Times"/>
            <w:lang w:val="en-US"/>
          </w:rPr>
          <w:lastRenderedPageBreak/>
          <w:t xml:space="preserve">of the biochemical processes responsible for biological traits, these rates can be modeled as an Arrhenius-Boltzmann equation (Brown </w:t>
        </w:r>
        <w:r w:rsidRPr="008438D9">
          <w:rPr>
            <w:rFonts w:ascii="Times" w:hAnsi="Times" w:cs="Times"/>
            <w:i/>
            <w:lang w:val="en-US"/>
          </w:rPr>
          <w:t>et al.</w:t>
        </w:r>
        <w:r w:rsidRPr="008438D9">
          <w:rPr>
            <w:rFonts w:ascii="Times" w:hAnsi="Times" w:cs="Times"/>
            <w:lang w:val="en-US"/>
          </w:rPr>
          <w:t xml:space="preserve">, 2004), of which equation 2 is the </w:t>
        </w:r>
        <w:proofErr w:type="spellStart"/>
        <w:r w:rsidRPr="008438D9">
          <w:rPr>
            <w:rFonts w:ascii="Times" w:hAnsi="Times" w:cs="Times"/>
            <w:lang w:val="en-US"/>
          </w:rPr>
          <w:t>linearised</w:t>
        </w:r>
        <w:proofErr w:type="spellEnd"/>
        <w:r w:rsidRPr="008438D9">
          <w:rPr>
            <w:rFonts w:ascii="Times" w:hAnsi="Times" w:cs="Times"/>
            <w:lang w:val="en-US"/>
          </w:rPr>
          <w:t xml:space="preserve"> form. As all biological rates are intrinsically determined by an individual’s metabolic rate, they are expected to follow a similar relationship to temperature (equation 3).</w:t>
        </w:r>
      </w:ins>
    </w:p>
    <w:p w14:paraId="1AE83091" w14:textId="77777777" w:rsidR="005B667C" w:rsidRPr="008438D9" w:rsidRDefault="005B667C" w:rsidP="005B667C">
      <w:pPr>
        <w:widowControl w:val="0"/>
        <w:autoSpaceDE w:val="0"/>
        <w:autoSpaceDN w:val="0"/>
        <w:adjustRightInd w:val="0"/>
        <w:spacing w:after="240"/>
        <w:jc w:val="both"/>
        <w:rPr>
          <w:ins w:id="98" w:author="mhasoba" w:date="2018-02-02T07:54:00Z"/>
          <w:rFonts w:ascii="Times" w:hAnsi="Times" w:cs="Times"/>
          <w:lang w:val="en-US"/>
        </w:rPr>
      </w:pPr>
      <w:commentRangeStart w:id="99"/>
      <w:ins w:id="100" w:author="mhasoba" w:date="2018-02-02T07:54:00Z">
        <w:r>
          <w:rPr>
            <w:rFonts w:ascii="Times" w:hAnsi="Times" w:cs="Times"/>
            <w:lang w:val="en-US"/>
          </w:rPr>
          <w:t>I</w:t>
        </w:r>
        <w:r w:rsidRPr="008438D9">
          <w:rPr>
            <w:rFonts w:ascii="Times" w:hAnsi="Times" w:cs="Times"/>
            <w:lang w:val="en-US"/>
          </w:rPr>
          <w:t>n</w:t>
        </w:r>
        <w:commentRangeEnd w:id="99"/>
        <w:r>
          <w:rPr>
            <w:rStyle w:val="CommentReference"/>
          </w:rPr>
          <w:commentReference w:id="99"/>
        </w:r>
        <w:r w:rsidRPr="008438D9">
          <w:rPr>
            <w:rFonts w:ascii="Times" w:hAnsi="Times" w:cs="Times"/>
            <w:lang w:val="en-US"/>
          </w:rPr>
          <w:t xml:space="preserve"> biologically realistic conditions, where prey abundance in the environment does not </w:t>
        </w:r>
        <w:commentRangeStart w:id="101"/>
        <w:r w:rsidRPr="008438D9">
          <w:rPr>
            <w:rFonts w:ascii="Times" w:hAnsi="Times" w:cs="Times"/>
            <w:lang w:val="en-US"/>
          </w:rPr>
          <w:t>reach predator saturation levels</w:t>
        </w:r>
        <w:commentRangeEnd w:id="101"/>
        <w:r>
          <w:rPr>
            <w:rStyle w:val="CommentReference"/>
          </w:rPr>
          <w:commentReference w:id="101"/>
        </w:r>
        <w:r w:rsidRPr="008438D9">
          <w:rPr>
            <w:rFonts w:ascii="Times" w:hAnsi="Times" w:cs="Times"/>
            <w:lang w:val="en-US"/>
          </w:rPr>
          <w:t>, handling time (</w:t>
        </w:r>
        <w:r w:rsidRPr="008438D9">
          <w:rPr>
            <w:rFonts w:ascii="Times" w:hAnsi="Times" w:cs="Times"/>
            <w:i/>
            <w:lang w:val="en-US"/>
          </w:rPr>
          <w:t>h</w:t>
        </w:r>
        <w:r w:rsidRPr="008438D9">
          <w:rPr>
            <w:rFonts w:ascii="Times" w:hAnsi="Times" w:cs="Times"/>
            <w:lang w:val="en-US"/>
          </w:rPr>
          <w:t>) can be ignored (</w:t>
        </w:r>
        <w:r w:rsidRPr="008438D9">
          <w:rPr>
            <w:rFonts w:ascii="Times" w:hAnsi="Times" w:cs="Times"/>
            <w:i/>
            <w:lang w:val="en-US"/>
          </w:rPr>
          <w:t>h = 0</w:t>
        </w:r>
        <w:r w:rsidRPr="008438D9">
          <w:rPr>
            <w:rFonts w:ascii="Times" w:hAnsi="Times" w:cs="Times"/>
            <w:lang w:val="en-US"/>
          </w:rPr>
          <w:t xml:space="preserve">) as only the dynamics of the rising, search rate dominated, part of the </w:t>
        </w:r>
        <w:r>
          <w:rPr>
            <w:rFonts w:ascii="Times" w:hAnsi="Times" w:cs="Times"/>
            <w:lang w:val="en-US"/>
          </w:rPr>
          <w:t xml:space="preserve">disk </w:t>
        </w:r>
        <w:r w:rsidRPr="008438D9">
          <w:rPr>
            <w:rFonts w:ascii="Times" w:hAnsi="Times" w:cs="Times"/>
            <w:lang w:val="en-US"/>
          </w:rPr>
          <w:t>equation</w:t>
        </w:r>
        <w:r>
          <w:rPr>
            <w:rFonts w:ascii="Times" w:hAnsi="Times" w:cs="Times"/>
            <w:lang w:val="en-US"/>
          </w:rPr>
          <w:t xml:space="preserve"> (</w:t>
        </w:r>
        <w:proofErr w:type="spellStart"/>
        <w:r>
          <w:rPr>
            <w:rFonts w:ascii="Times" w:hAnsi="Times" w:cs="Times"/>
            <w:lang w:val="en-US"/>
          </w:rPr>
          <w:t>Holling</w:t>
        </w:r>
        <w:proofErr w:type="spellEnd"/>
        <w:r>
          <w:rPr>
            <w:rFonts w:ascii="Times" w:hAnsi="Times" w:cs="Times"/>
            <w:lang w:val="en-US"/>
          </w:rPr>
          <w:t>, 1959)</w:t>
        </w:r>
        <w:r w:rsidRPr="008438D9">
          <w:rPr>
            <w:rFonts w:ascii="Times" w:hAnsi="Times" w:cs="Times"/>
            <w:lang w:val="en-US"/>
          </w:rPr>
          <w:t xml:space="preserve"> will take place. Thus, the functional response curve will be dependent upon temperature with respect to </w:t>
        </w:r>
        <w:r w:rsidRPr="00D723B8">
          <w:rPr>
            <w:rFonts w:ascii="Times" w:hAnsi="Times" w:cs="Times"/>
            <w:i/>
            <w:lang w:val="en-US"/>
          </w:rPr>
          <w:t>a</w:t>
        </w:r>
        <w:r w:rsidRPr="008438D9">
          <w:rPr>
            <w:rFonts w:ascii="Times" w:hAnsi="Times" w:cs="Times"/>
            <w:lang w:val="en-US"/>
          </w:rPr>
          <w:t xml:space="preserve">: the area, or volume, a predator will be able to look for a prey every second.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have shown that search rate is influenced</w:t>
        </w:r>
        <w:r>
          <w:rPr>
            <w:rFonts w:ascii="Times" w:hAnsi="Times" w:cs="Times"/>
            <w:lang w:val="en-US"/>
          </w:rPr>
          <w:t xml:space="preserve"> </w:t>
        </w:r>
        <w:r w:rsidRPr="008438D9">
          <w:rPr>
            <w:rFonts w:ascii="Times" w:hAnsi="Times" w:cs="Times"/>
            <w:lang w:val="en-US"/>
          </w:rPr>
          <w:t xml:space="preserve">by prey and predator </w:t>
        </w:r>
        <w:commentRangeStart w:id="102"/>
        <w:r w:rsidRPr="008438D9">
          <w:rPr>
            <w:rFonts w:ascii="Times" w:hAnsi="Times" w:cs="Times"/>
            <w:lang w:val="en-US"/>
          </w:rPr>
          <w:t>traits</w:t>
        </w:r>
        <w:commentRangeEnd w:id="102"/>
        <w:r>
          <w:rPr>
            <w:rStyle w:val="CommentReference"/>
          </w:rPr>
          <w:commentReference w:id="102"/>
        </w:r>
        <w:r>
          <w:rPr>
            <w:rFonts w:ascii="Times" w:hAnsi="Times" w:cs="Times"/>
            <w:lang w:val="en-US"/>
          </w:rPr>
          <w:t xml:space="preserve"> (</w:t>
        </w:r>
        <w:proofErr w:type="spellStart"/>
        <w:r>
          <w:rPr>
            <w:rFonts w:ascii="Times" w:hAnsi="Times" w:cs="Times"/>
            <w:lang w:val="en-US"/>
          </w:rPr>
          <w:t>eg</w:t>
        </w:r>
        <w:proofErr w:type="spellEnd"/>
        <w:r>
          <w:rPr>
            <w:rFonts w:ascii="Times" w:hAnsi="Times" w:cs="Times"/>
            <w:lang w:val="en-US"/>
          </w:rPr>
          <w:t>, mobility)</w:t>
        </w:r>
        <w:r w:rsidRPr="008438D9">
          <w:rPr>
            <w:rFonts w:ascii="Times" w:hAnsi="Times" w:cs="Times"/>
            <w:lang w:val="en-US"/>
          </w:rPr>
          <w:t xml:space="preserve"> and by the environment they interact in. The effect of dimensionality on search rate depends on whether the predator is foraging in a 2D or 3D environment and scales as follows:</w:t>
        </w:r>
      </w:ins>
    </w:p>
    <w:p w14:paraId="589BE186" w14:textId="77777777" w:rsidR="005B667C" w:rsidRPr="008438D9" w:rsidRDefault="005B667C" w:rsidP="005B667C">
      <w:pPr>
        <w:widowControl w:val="0"/>
        <w:autoSpaceDE w:val="0"/>
        <w:autoSpaceDN w:val="0"/>
        <w:adjustRightInd w:val="0"/>
        <w:spacing w:after="240"/>
        <w:jc w:val="both"/>
        <w:rPr>
          <w:ins w:id="103" w:author="mhasoba" w:date="2018-02-02T07:54:00Z"/>
          <w:rFonts w:ascii="Times" w:hAnsi="Times" w:cs="Times"/>
          <w:lang w:val="en-US"/>
        </w:rPr>
      </w:pPr>
    </w:p>
    <w:p w14:paraId="6F27AA05" w14:textId="77777777" w:rsidR="005B667C" w:rsidRPr="008438D9" w:rsidRDefault="005B667C" w:rsidP="005B667C">
      <w:pPr>
        <w:widowControl w:val="0"/>
        <w:autoSpaceDE w:val="0"/>
        <w:autoSpaceDN w:val="0"/>
        <w:adjustRightInd w:val="0"/>
        <w:spacing w:after="240"/>
        <w:jc w:val="both"/>
        <w:rPr>
          <w:ins w:id="104" w:author="mhasoba" w:date="2018-02-02T07:54:00Z"/>
          <w:rFonts w:ascii="Times" w:hAnsi="Times" w:cs="Times"/>
          <w:lang w:val="en-US"/>
        </w:rPr>
      </w:pPr>
      <w:ins w:id="105" w:author="mhasoba" w:date="2018-02-02T07:54:00Z">
        <w:r w:rsidRPr="008438D9">
          <w:rPr>
            <w:rFonts w:ascii="Times" w:hAnsi="Times" w:cs="Times"/>
            <w:lang w:val="en-US"/>
          </w:rPr>
          <w:t xml:space="preserve">Where </w:t>
        </w:r>
        <w:r w:rsidRPr="008438D9">
          <w:rPr>
            <w:rFonts w:ascii="Times" w:hAnsi="Times" w:cs="Times"/>
            <w:i/>
            <w:lang w:val="en-US"/>
          </w:rPr>
          <w:t>v</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is the relative velocity of the prey and predator,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minimum detection distance, </w:t>
        </w:r>
        <w:r w:rsidRPr="008438D9">
          <w:rPr>
            <w:rFonts w:ascii="Times" w:hAnsi="Times" w:cs="Times"/>
            <w:i/>
            <w:lang w:val="en-US"/>
          </w:rPr>
          <w:t>m</w:t>
        </w:r>
        <w:r w:rsidRPr="008438D9">
          <w:rPr>
            <w:rFonts w:ascii="Times" w:hAnsi="Times" w:cs="Times"/>
            <w:i/>
            <w:position w:val="-6"/>
            <w:lang w:val="en-US"/>
          </w:rPr>
          <w:t>c</w:t>
        </w:r>
        <w:r w:rsidRPr="008438D9">
          <w:rPr>
            <w:rFonts w:ascii="Times" w:hAnsi="Times" w:cs="Times"/>
            <w:position w:val="-6"/>
            <w:lang w:val="en-US"/>
          </w:rPr>
          <w:t xml:space="preserve"> </w:t>
        </w:r>
        <w:r w:rsidRPr="008438D9">
          <w:rPr>
            <w:rFonts w:ascii="Times" w:hAnsi="Times" w:cs="Times"/>
            <w:lang w:val="en-US"/>
          </w:rPr>
          <w:t>and</w:t>
        </w:r>
        <w:r w:rsidRPr="008438D9">
          <w:rPr>
            <w:rFonts w:ascii="Times" w:hAnsi="Times" w:cs="Times"/>
            <w:i/>
            <w:lang w:val="en-US"/>
          </w:rPr>
          <w:t xml:space="preserve"> m</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are predator and prey mass respectively and </w:t>
        </w:r>
        <w:r w:rsidRPr="008438D9">
          <w:rPr>
            <w:rFonts w:ascii="Times" w:hAnsi="Times" w:cs="Times"/>
            <w:i/>
            <w:lang w:val="en-US"/>
          </w:rPr>
          <w:t>p</w:t>
        </w:r>
        <w:r w:rsidRPr="008438D9">
          <w:rPr>
            <w:rFonts w:ascii="Times" w:hAnsi="Times" w:cs="Times"/>
            <w:i/>
            <w:position w:val="-6"/>
            <w:lang w:val="en-US"/>
          </w:rPr>
          <w:t xml:space="preserve">d </w:t>
        </w:r>
        <w:r w:rsidRPr="008438D9">
          <w:rPr>
            <w:rFonts w:ascii="Times" w:hAnsi="Times" w:cs="Times"/>
            <w:lang w:val="en-US"/>
          </w:rPr>
          <w:t xml:space="preserve">is the scaling exponent of mass with dimensionality. The values of </w:t>
        </w:r>
        <w:r w:rsidRPr="008438D9">
          <w:rPr>
            <w:rFonts w:ascii="Times" w:hAnsi="Times" w:cs="Times"/>
            <w:i/>
            <w:lang w:val="en-US"/>
          </w:rPr>
          <w:t>p</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in 2D and 3D are 0.68 and 1.05 respectively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2012).</w:t>
        </w:r>
      </w:ins>
    </w:p>
    <w:p w14:paraId="5FB26193" w14:textId="77777777" w:rsidR="005B667C" w:rsidRPr="008438D9" w:rsidRDefault="005B667C" w:rsidP="005B667C">
      <w:pPr>
        <w:widowControl w:val="0"/>
        <w:autoSpaceDE w:val="0"/>
        <w:autoSpaceDN w:val="0"/>
        <w:adjustRightInd w:val="0"/>
        <w:spacing w:after="240"/>
        <w:jc w:val="both"/>
        <w:rPr>
          <w:ins w:id="106" w:author="mhasoba" w:date="2018-02-02T07:54:00Z"/>
          <w:rFonts w:ascii="Times" w:hAnsi="Times" w:cs="Times"/>
          <w:lang w:val="en-US"/>
        </w:rPr>
      </w:pPr>
      <w:ins w:id="107" w:author="mhasoba" w:date="2018-02-02T07:54:00Z">
        <w:r w:rsidRPr="008438D9">
          <w:rPr>
            <w:rFonts w:ascii="Times" w:hAnsi="Times" w:cs="Times"/>
            <w:lang w:val="en-US"/>
          </w:rPr>
          <w:t xml:space="preserve">For two species moving in random directions in the same environment, their relative velocity depends upon respective velocities of each species (Dell </w:t>
        </w:r>
        <w:r w:rsidRPr="008438D9">
          <w:rPr>
            <w:rFonts w:ascii="Times" w:hAnsi="Times" w:cs="Times"/>
            <w:i/>
            <w:lang w:val="en-US"/>
          </w:rPr>
          <w:t>et al.</w:t>
        </w:r>
        <w:r w:rsidRPr="008438D9">
          <w:rPr>
            <w:rFonts w:ascii="Times" w:hAnsi="Times" w:cs="Times"/>
            <w:lang w:val="en-US"/>
          </w:rPr>
          <w:t xml:space="preserve">, 2014). Velocity, as a biological rate is expected to follow equation 3 with respect to temperature dependence. The energetic power needed to put an individual in motion is provided by metabolism. Thus, the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Pr>
            <w:rFonts w:ascii="Times" w:hAnsi="Times" w:cs="Times"/>
            <w:lang w:val="en-US"/>
          </w:rPr>
          <w:t>in equation 3 was</w:t>
        </w:r>
        <w:r w:rsidRPr="008438D9">
          <w:rPr>
            <w:rFonts w:ascii="Times" w:hAnsi="Times" w:cs="Times"/>
            <w:lang w:val="en-US"/>
          </w:rPr>
          <w:t xml:space="preserve"> converted to a measure of velocity in </w:t>
        </w:r>
        <w:r w:rsidRPr="008438D9">
          <w:rPr>
            <w:rFonts w:ascii="Times" w:hAnsi="Times" w:cs="Times"/>
            <w:i/>
            <w:lang w:val="en-US"/>
          </w:rPr>
          <w:t>m.s</w:t>
        </w:r>
        <w:r w:rsidRPr="008438D9">
          <w:rPr>
            <w:rFonts w:ascii="Times" w:hAnsi="Times" w:cs="Times"/>
            <w:i/>
            <w:vertAlign w:val="superscript"/>
            <w:lang w:val="en-US"/>
          </w:rPr>
          <w:t>-1</w:t>
        </w:r>
        <w:r w:rsidRPr="008438D9">
          <w:rPr>
            <w:rFonts w:ascii="Times" w:hAnsi="Times" w:cs="Times"/>
            <w:lang w:val="en-US"/>
          </w:rPr>
          <w:t xml:space="preserve">. Adding equation 3 into equations 4 or 5 (as </w:t>
        </w:r>
        <w:r w:rsidRPr="008438D9">
          <w:rPr>
            <w:rFonts w:ascii="Times" w:hAnsi="Times" w:cs="Times"/>
            <w:i/>
            <w:lang w:val="en-US"/>
          </w:rPr>
          <w:t>D</w:t>
        </w:r>
        <w:r w:rsidRPr="008438D9">
          <w:rPr>
            <w:rFonts w:ascii="Times" w:hAnsi="Times" w:cs="Times"/>
            <w:lang w:val="en-US"/>
          </w:rPr>
          <w:t>) thus yields:</w:t>
        </w:r>
      </w:ins>
    </w:p>
    <w:p w14:paraId="595623A3" w14:textId="77777777" w:rsidR="005B667C" w:rsidRPr="008438D9" w:rsidRDefault="005B667C" w:rsidP="005B667C">
      <w:pPr>
        <w:widowControl w:val="0"/>
        <w:autoSpaceDE w:val="0"/>
        <w:autoSpaceDN w:val="0"/>
        <w:adjustRightInd w:val="0"/>
        <w:spacing w:after="240"/>
        <w:jc w:val="both"/>
        <w:rPr>
          <w:ins w:id="108" w:author="mhasoba" w:date="2018-02-02T07:54:00Z"/>
          <w:rFonts w:ascii="Times" w:hAnsi="Times" w:cs="Times"/>
          <w:lang w:val="en-US"/>
        </w:rPr>
      </w:pPr>
    </w:p>
    <w:p w14:paraId="58A1F8E2" w14:textId="77777777" w:rsidR="005B667C" w:rsidRPr="008438D9" w:rsidRDefault="005B667C" w:rsidP="005B667C">
      <w:pPr>
        <w:widowControl w:val="0"/>
        <w:autoSpaceDE w:val="0"/>
        <w:autoSpaceDN w:val="0"/>
        <w:adjustRightInd w:val="0"/>
        <w:spacing w:after="240"/>
        <w:jc w:val="both"/>
        <w:rPr>
          <w:ins w:id="109" w:author="mhasoba" w:date="2018-02-02T07:54:00Z"/>
          <w:rFonts w:ascii="Times" w:hAnsi="Times" w:cs="Times"/>
          <w:lang w:val="en-US"/>
        </w:rPr>
      </w:pPr>
      <w:ins w:id="110" w:author="mhasoba" w:date="2018-02-02T07:54:00Z">
        <w:r w:rsidRPr="008438D9">
          <w:rPr>
            <w:rFonts w:ascii="Times" w:hAnsi="Times" w:cs="Times"/>
            <w:lang w:val="en-US"/>
          </w:rPr>
          <w:t>This model predicts the search rate of a predator foraging on an active moving prey in differ</w:t>
        </w:r>
        <w:r>
          <w:rPr>
            <w:rFonts w:ascii="Times" w:hAnsi="Times" w:cs="Times"/>
            <w:lang w:val="en-US"/>
          </w:rPr>
          <w:t xml:space="preserve">ent environments. It can </w:t>
        </w:r>
        <w:r w:rsidRPr="008438D9">
          <w:rPr>
            <w:rFonts w:ascii="Times" w:hAnsi="Times" w:cs="Times"/>
            <w:lang w:val="en-US"/>
          </w:rPr>
          <w:t>be adapted to a scenario for sessile prey by s</w:t>
        </w:r>
        <w:r>
          <w:rPr>
            <w:rFonts w:ascii="Times" w:hAnsi="Times" w:cs="Times"/>
            <w:lang w:val="en-US"/>
          </w:rPr>
          <w:t>etting the prey’s velocity to 0</w:t>
        </w:r>
        <w:r w:rsidRPr="008438D9">
          <w:rPr>
            <w:rFonts w:ascii="Times" w:hAnsi="Times" w:cs="Times"/>
            <w:lang w:val="en-US"/>
          </w:rPr>
          <w:t>:</w:t>
        </w:r>
      </w:ins>
    </w:p>
    <w:p w14:paraId="58D5D9AE" w14:textId="77777777" w:rsidR="005B667C" w:rsidRPr="008438D9" w:rsidRDefault="005B667C" w:rsidP="005B667C">
      <w:pPr>
        <w:widowControl w:val="0"/>
        <w:autoSpaceDE w:val="0"/>
        <w:autoSpaceDN w:val="0"/>
        <w:adjustRightInd w:val="0"/>
        <w:spacing w:after="240"/>
        <w:jc w:val="both"/>
        <w:rPr>
          <w:ins w:id="111" w:author="mhasoba" w:date="2018-02-02T07:54:00Z"/>
          <w:rFonts w:ascii="Times" w:hAnsi="Times" w:cs="Times"/>
          <w:lang w:val="en-US"/>
        </w:rPr>
      </w:pPr>
    </w:p>
    <w:p w14:paraId="1F0CD16A" w14:textId="77777777" w:rsidR="005B667C" w:rsidRPr="008438D9" w:rsidRDefault="005B667C" w:rsidP="005B667C">
      <w:pPr>
        <w:widowControl w:val="0"/>
        <w:autoSpaceDE w:val="0"/>
        <w:autoSpaceDN w:val="0"/>
        <w:adjustRightInd w:val="0"/>
        <w:spacing w:after="240"/>
        <w:jc w:val="both"/>
        <w:rPr>
          <w:ins w:id="112" w:author="mhasoba" w:date="2018-02-02T07:54:00Z"/>
          <w:rFonts w:ascii="Times" w:hAnsi="Times" w:cs="Times"/>
          <w:lang w:val="en-US"/>
        </w:rPr>
      </w:pPr>
    </w:p>
    <w:p w14:paraId="49CA83E2" w14:textId="77777777" w:rsidR="005B667C" w:rsidRPr="008438D9" w:rsidRDefault="005B667C" w:rsidP="005B667C">
      <w:pPr>
        <w:widowControl w:val="0"/>
        <w:autoSpaceDE w:val="0"/>
        <w:autoSpaceDN w:val="0"/>
        <w:adjustRightInd w:val="0"/>
        <w:spacing w:after="240"/>
        <w:jc w:val="both"/>
        <w:rPr>
          <w:ins w:id="113" w:author="mhasoba" w:date="2018-02-02T07:54:00Z"/>
          <w:rFonts w:ascii="Times" w:hAnsi="Times" w:cs="Times"/>
          <w:lang w:val="en-US"/>
        </w:rPr>
      </w:pPr>
      <w:commentRangeStart w:id="114"/>
      <w:ins w:id="115" w:author="mhasoba" w:date="2018-02-02T07:54:00Z">
        <w:r w:rsidRPr="008438D9">
          <w:rPr>
            <w:rFonts w:ascii="Times" w:hAnsi="Times" w:cs="Times"/>
            <w:lang w:val="en-US"/>
          </w:rPr>
          <w: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t>
        </w:r>
        <w:commentRangeEnd w:id="114"/>
        <w:r>
          <w:rPr>
            <w:rStyle w:val="CommentReference"/>
          </w:rPr>
          <w:commentReference w:id="114"/>
        </w:r>
      </w:ins>
    </w:p>
    <w:p w14:paraId="79324DAA" w14:textId="77777777" w:rsidR="005B667C" w:rsidRDefault="005B667C" w:rsidP="005B667C">
      <w:pPr>
        <w:widowControl w:val="0"/>
        <w:autoSpaceDE w:val="0"/>
        <w:autoSpaceDN w:val="0"/>
        <w:adjustRightInd w:val="0"/>
        <w:spacing w:after="240"/>
        <w:jc w:val="both"/>
        <w:rPr>
          <w:ins w:id="116" w:author="mhasoba" w:date="2018-02-02T07:54:00Z"/>
          <w:rFonts w:ascii="Times" w:hAnsi="Times" w:cs="Times"/>
          <w:sz w:val="32"/>
          <w:szCs w:val="32"/>
          <w:lang w:val="en-US"/>
        </w:rPr>
      </w:pPr>
      <w:ins w:id="117" w:author="mhasoba" w:date="2018-02-02T07:54:00Z">
        <w:r w:rsidRPr="008438D9">
          <w:rPr>
            <w:rFonts w:ascii="Times" w:hAnsi="Times" w:cs="Times"/>
            <w:lang w:val="en-US"/>
          </w:rPr>
          <w:t xml:space="preserve">The </w:t>
        </w:r>
        <w:r>
          <w:rPr>
            <w:rFonts w:ascii="Times" w:hAnsi="Times" w:cs="Times"/>
            <w:lang w:val="en-US"/>
          </w:rPr>
          <w:t>model’s output was plotted for</w:t>
        </w:r>
        <w:r w:rsidRPr="008438D9">
          <w:rPr>
            <w:rFonts w:ascii="Times" w:hAnsi="Times" w:cs="Times"/>
            <w:lang w:val="en-US"/>
          </w:rPr>
          <w:t xml:space="preserve"> different</w:t>
        </w:r>
        <w:r>
          <w:rPr>
            <w:rFonts w:ascii="Times" w:hAnsi="Times" w:cs="Times"/>
            <w:lang w:val="en-US"/>
          </w:rPr>
          <w:t xml:space="preserve">ly </w:t>
        </w:r>
        <w:proofErr w:type="gramStart"/>
        <w:r>
          <w:rPr>
            <w:rFonts w:ascii="Times" w:hAnsi="Times" w:cs="Times"/>
            <w:lang w:val="en-US"/>
          </w:rPr>
          <w:t xml:space="preserve">adapted </w:t>
        </w:r>
        <w:r w:rsidRPr="008438D9">
          <w:rPr>
            <w:rFonts w:ascii="Times" w:hAnsi="Times" w:cs="Times"/>
            <w:lang w:val="en-US"/>
          </w:rPr>
          <w:t xml:space="preserve"> to</w:t>
        </w:r>
        <w:proofErr w:type="gramEnd"/>
        <w:r w:rsidRPr="008438D9">
          <w:rPr>
            <w:rFonts w:ascii="Times" w:hAnsi="Times" w:cs="Times"/>
            <w:lang w:val="en-US"/>
          </w:rPr>
          <w:t xml:space="preserve"> qualitatively test their effect o</w:t>
        </w:r>
        <w:r>
          <w:rPr>
            <w:rFonts w:ascii="Times" w:hAnsi="Times" w:cs="Times"/>
            <w:lang w:val="en-US"/>
          </w:rPr>
          <w:t>n locally adapted species search rates over a gradient of temperature</w:t>
        </w:r>
        <w:r w:rsidRPr="008438D9">
          <w:rPr>
            <w:rFonts w:ascii="Times" w:hAnsi="Times" w:cs="Times"/>
            <w:lang w:val="en-US"/>
          </w:rPr>
          <w:t>.</w:t>
        </w:r>
      </w:ins>
    </w:p>
    <w:p w14:paraId="19DA676C" w14:textId="77777777" w:rsidR="005B667C" w:rsidRDefault="005B667C" w:rsidP="005B667C">
      <w:pPr>
        <w:widowControl w:val="0"/>
        <w:autoSpaceDE w:val="0"/>
        <w:autoSpaceDN w:val="0"/>
        <w:adjustRightInd w:val="0"/>
        <w:spacing w:after="240"/>
        <w:jc w:val="both"/>
        <w:rPr>
          <w:ins w:id="118" w:author="mhasoba" w:date="2018-02-02T07:54:00Z"/>
          <w:rFonts w:ascii="Times" w:hAnsi="Times" w:cs="Times"/>
          <w:lang w:val="en-US"/>
        </w:rPr>
      </w:pPr>
      <w:ins w:id="119" w:author="mhasoba" w:date="2018-02-02T07:54:00Z">
        <w:r>
          <w:rPr>
            <w:rFonts w:ascii="Times" w:hAnsi="Times" w:cs="Times"/>
            <w:sz w:val="32"/>
            <w:szCs w:val="32"/>
            <w:lang w:val="en-US"/>
          </w:rPr>
          <w:t>VELOCITY CALCULATION</w:t>
        </w:r>
      </w:ins>
    </w:p>
    <w:p w14:paraId="6ABE6D07" w14:textId="77777777" w:rsidR="005B667C" w:rsidRPr="003E56E0" w:rsidRDefault="005B667C" w:rsidP="005B667C">
      <w:pPr>
        <w:widowControl w:val="0"/>
        <w:autoSpaceDE w:val="0"/>
        <w:autoSpaceDN w:val="0"/>
        <w:adjustRightInd w:val="0"/>
        <w:spacing w:after="240"/>
        <w:jc w:val="both"/>
        <w:rPr>
          <w:ins w:id="120" w:author="mhasoba" w:date="2018-02-02T07:54:00Z"/>
          <w:rFonts w:ascii="Times" w:hAnsi="Times" w:cs="Times"/>
          <w:lang w:val="en-US"/>
        </w:rPr>
      </w:pPr>
      <w:ins w:id="121" w:author="mhasoba" w:date="2018-02-02T07:54:00Z">
        <w:r>
          <w:rPr>
            <w:rFonts w:ascii="Times" w:hAnsi="Times" w:cs="Times"/>
            <w:lang w:val="en-US"/>
          </w:rPr>
          <w:lastRenderedPageBreak/>
          <w:t xml:space="preserve">We use </w:t>
        </w:r>
        <w:r w:rsidRPr="003E56E0">
          <w:rPr>
            <w:rFonts w:ascii="Times" w:hAnsi="Times" w:cs="Times"/>
            <w:lang w:val="en-US"/>
          </w:rPr>
          <w:t xml:space="preserve">oxygen consumption </w:t>
        </w:r>
        <w:r>
          <w:rPr>
            <w:rFonts w:ascii="Times" w:hAnsi="Times" w:cs="Times"/>
            <w:lang w:val="en-US"/>
          </w:rPr>
          <w:t>(</w:t>
        </w:r>
        <w:proofErr w:type="spellStart"/>
        <w:r>
          <w:rPr>
            <w:rFonts w:ascii="Times" w:hAnsi="Times" w:cs="Times"/>
            <w:lang w:val="en-US"/>
          </w:rPr>
          <w:t>repiration</w:t>
        </w:r>
        <w:proofErr w:type="spellEnd"/>
        <w:r>
          <w:rPr>
            <w:rFonts w:ascii="Times" w:hAnsi="Times" w:cs="Times"/>
            <w:lang w:val="en-US"/>
          </w:rPr>
          <w:t xml:space="preserve">) rate </w:t>
        </w:r>
        <w:r w:rsidRPr="003E56E0">
          <w:rPr>
            <w:rFonts w:ascii="Times" w:hAnsi="Times" w:cs="Times"/>
            <w:lang w:val="en-US"/>
          </w:rPr>
          <w:t xml:space="preserve">as a proxy of metabolic </w:t>
        </w:r>
        <w:r>
          <w:rPr>
            <w:rFonts w:ascii="Times" w:hAnsi="Times" w:cs="Times"/>
            <w:lang w:val="en-US"/>
          </w:rPr>
          <w:t xml:space="preserve">rate, which we then </w:t>
        </w:r>
        <w:r w:rsidRPr="003E56E0">
          <w:rPr>
            <w:rFonts w:ascii="Times" w:hAnsi="Times" w:cs="Times"/>
            <w:lang w:val="en-US"/>
          </w:rPr>
          <w:t xml:space="preserve">convert to </w:t>
        </w:r>
        <w:r>
          <w:rPr>
            <w:rFonts w:ascii="Times" w:hAnsi="Times" w:cs="Times"/>
            <w:lang w:val="en-US"/>
          </w:rPr>
          <w:t xml:space="preserve">body </w:t>
        </w:r>
        <w:r w:rsidRPr="003E56E0">
          <w:rPr>
            <w:rFonts w:ascii="Times" w:hAnsi="Times" w:cs="Times"/>
            <w:lang w:val="en-US"/>
          </w:rPr>
          <w:t xml:space="preserve">velocity for </w:t>
        </w:r>
        <w:r>
          <w:rPr>
            <w:rFonts w:ascii="Times" w:hAnsi="Times" w:cs="Times"/>
            <w:lang w:val="en-US"/>
          </w:rPr>
          <w:t xml:space="preserve">our encounter rate </w:t>
        </w:r>
        <w:r w:rsidRPr="003E56E0">
          <w:rPr>
            <w:rFonts w:ascii="Times" w:hAnsi="Times" w:cs="Times"/>
            <w:lang w:val="en-US"/>
          </w:rPr>
          <w:t xml:space="preserve">model. </w:t>
        </w:r>
        <w:r>
          <w:rPr>
            <w:rFonts w:ascii="Times" w:hAnsi="Times" w:cs="Times"/>
            <w:lang w:val="en-US"/>
          </w:rPr>
          <w:t xml:space="preserve">Our fundamental assumption is that </w:t>
        </w:r>
        <w:r w:rsidRPr="003E56E0">
          <w:rPr>
            <w:rFonts w:ascii="Times" w:hAnsi="Times" w:cs="Times"/>
            <w:lang w:val="en-US"/>
          </w:rPr>
          <w:t>Velocity scale</w:t>
        </w:r>
        <w:r>
          <w:rPr>
            <w:rFonts w:ascii="Times" w:hAnsi="Times" w:cs="Times"/>
            <w:lang w:val="en-US"/>
          </w:rPr>
          <w:t>s</w:t>
        </w:r>
        <w:r w:rsidRPr="003E56E0">
          <w:rPr>
            <w:rFonts w:ascii="Times" w:hAnsi="Times" w:cs="Times"/>
            <w:lang w:val="en-US"/>
          </w:rPr>
          <w:t xml:space="preserve"> linearly with metabolic rate (Tucker, 1970</w:t>
        </w:r>
      </w:ins>
      <w:ins w:id="122" w:author="Flavio Affinito" w:date="2018-02-12T15:17:00Z">
        <w:r w:rsidR="00D76E89">
          <w:rPr>
            <w:rFonts w:ascii="Times" w:hAnsi="Times" w:cs="Times"/>
            <w:lang w:val="en-US"/>
          </w:rPr>
          <w:t xml:space="preserve">; </w:t>
        </w:r>
        <w:r w:rsidR="00D76E89" w:rsidRPr="003E56E0">
          <w:rPr>
            <w:rFonts w:ascii="Times" w:hAnsi="Times" w:cs="Times"/>
            <w:lang w:val="en-US"/>
          </w:rPr>
          <w:t>Alexander, 2003</w:t>
        </w:r>
      </w:ins>
      <w:ins w:id="123" w:author="mhasoba" w:date="2018-02-02T07:54:00Z">
        <w:r w:rsidRPr="003E56E0">
          <w:rPr>
            <w:rFonts w:ascii="Times" w:hAnsi="Times" w:cs="Times"/>
            <w:lang w:val="en-US"/>
          </w:rPr>
          <w:t>)</w:t>
        </w:r>
        <w:r>
          <w:rPr>
            <w:rFonts w:ascii="Times" w:hAnsi="Times" w:cs="Times"/>
            <w:lang w:val="en-US"/>
          </w:rPr>
          <w:t>.</w:t>
        </w:r>
        <w:r w:rsidRPr="003E56E0">
          <w:rPr>
            <w:rFonts w:ascii="Times" w:hAnsi="Times" w:cs="Times"/>
            <w:lang w:val="en-US"/>
          </w:rPr>
          <w:t xml:space="preserve"> Oxygen, in an</w:t>
        </w:r>
        <w:r>
          <w:rPr>
            <w:rFonts w:ascii="Times" w:hAnsi="Times" w:cs="Times"/>
            <w:lang w:val="en-US"/>
          </w:rPr>
          <w:t>imals, is absorbed for</w:t>
        </w:r>
        <w:r w:rsidRPr="003E56E0">
          <w:rPr>
            <w:rFonts w:ascii="Times" w:hAnsi="Times" w:cs="Times"/>
            <w:lang w:val="en-US"/>
          </w:rPr>
          <w:t xml:space="preserve"> respiration in order to produce energy that can later</w:t>
        </w:r>
        <w:r>
          <w:rPr>
            <w:rFonts w:ascii="Times" w:hAnsi="Times" w:cs="Times"/>
            <w:lang w:val="en-US"/>
          </w:rPr>
          <w:t xml:space="preserve"> be used for bodily functions. </w:t>
        </w:r>
        <w:commentRangeStart w:id="124"/>
        <w:r>
          <w:rPr>
            <w:rFonts w:ascii="Times" w:hAnsi="Times" w:cs="Times"/>
            <w:lang w:val="en-US"/>
          </w:rPr>
          <w:t>Elliott and Davison (</w:t>
        </w:r>
        <w:commentRangeStart w:id="125"/>
        <w:r>
          <w:rPr>
            <w:rFonts w:ascii="Times" w:hAnsi="Times" w:cs="Times"/>
            <w:lang w:val="en-US"/>
          </w:rPr>
          <w:t>1975</w:t>
        </w:r>
      </w:ins>
      <w:commentRangeEnd w:id="125"/>
      <w:r w:rsidR="00D76E89">
        <w:rPr>
          <w:rStyle w:val="CommentReference"/>
        </w:rPr>
        <w:commentReference w:id="125"/>
      </w:r>
      <w:ins w:id="126" w:author="mhasoba" w:date="2018-02-02T07:54:00Z">
        <w:r>
          <w:rPr>
            <w:rFonts w:ascii="Times" w:hAnsi="Times" w:cs="Times"/>
            <w:lang w:val="en-US"/>
          </w:rPr>
          <w:t>)</w:t>
        </w:r>
        <w:commentRangeEnd w:id="124"/>
        <w:r>
          <w:rPr>
            <w:rStyle w:val="CommentReference"/>
          </w:rPr>
          <w:commentReference w:id="124"/>
        </w:r>
        <w:r w:rsidRPr="003E56E0">
          <w:rPr>
            <w:rFonts w:ascii="Times" w:hAnsi="Times" w:cs="Times"/>
            <w:lang w:val="en-US"/>
          </w:rPr>
          <w:t xml:space="preserve"> have shown that the average production of energy, via the combustion of carbohydrates, fat and protein, yields 3.34 calories per </w:t>
        </w:r>
        <w:r w:rsidRPr="00D723B8">
          <w:rPr>
            <w:rFonts w:ascii="Times" w:hAnsi="Times" w:cs="Times"/>
            <w:i/>
            <w:lang w:val="en-US"/>
          </w:rPr>
          <w:t>mg</w:t>
        </w:r>
        <w:r w:rsidRPr="003E56E0">
          <w:rPr>
            <w:rFonts w:ascii="Times" w:hAnsi="Times" w:cs="Times"/>
            <w:lang w:val="en-US"/>
          </w:rPr>
          <w:t xml:space="preserve"> of oxygen. Oxygen consumption, measured in </w:t>
        </w:r>
        <w:proofErr w:type="spellStart"/>
        <w:r w:rsidRPr="003E56E0">
          <w:rPr>
            <w:rFonts w:ascii="Times" w:hAnsi="Times" w:cs="Times"/>
            <w:i/>
            <w:lang w:val="en-US"/>
          </w:rPr>
          <w:t>μmol</w:t>
        </w:r>
        <w:proofErr w:type="spellEnd"/>
        <w:r w:rsidRPr="003E56E0">
          <w:rPr>
            <w:rFonts w:ascii="Times" w:hAnsi="Times" w:cs="Times"/>
            <w:i/>
            <w:lang w:val="en-US"/>
          </w:rPr>
          <w:t>/h</w:t>
        </w:r>
        <w:r w:rsidRPr="003E56E0">
          <w:rPr>
            <w:rFonts w:ascii="Times" w:hAnsi="Times" w:cs="Times"/>
            <w:lang w:val="en-US"/>
          </w:rPr>
          <w:t xml:space="preserve"> can be converted to </w:t>
        </w:r>
        <w:r w:rsidRPr="003E56E0">
          <w:rPr>
            <w:rFonts w:ascii="Times" w:hAnsi="Times" w:cs="Times"/>
            <w:i/>
            <w:lang w:val="en-US"/>
          </w:rPr>
          <w:t>g.h</w:t>
        </w:r>
        <w:r w:rsidRPr="003E56E0">
          <w:rPr>
            <w:rFonts w:ascii="Times" w:hAnsi="Times" w:cs="Times"/>
            <w:i/>
            <w:vertAlign w:val="superscript"/>
            <w:lang w:val="en-US"/>
          </w:rPr>
          <w:t>-1</w:t>
        </w:r>
        <w:r w:rsidRPr="003E56E0">
          <w:rPr>
            <w:rFonts w:ascii="Times" w:hAnsi="Times" w:cs="Times"/>
            <w:lang w:val="en-US"/>
          </w:rPr>
          <w:t xml:space="preserve"> by multiplying by the atomic mass of </w:t>
        </w:r>
        <w:r w:rsidRPr="003E56E0">
          <w:rPr>
            <w:rFonts w:ascii="Times" w:hAnsi="Times" w:cs="Times"/>
            <w:i/>
            <w:lang w:val="en-US"/>
          </w:rPr>
          <w:t>O</w:t>
        </w:r>
        <w:r w:rsidRPr="003E56E0">
          <w:rPr>
            <w:rFonts w:ascii="Times" w:hAnsi="Times" w:cs="Times"/>
            <w:i/>
            <w:position w:val="-6"/>
            <w:lang w:val="en-US"/>
          </w:rPr>
          <w:t>2</w:t>
        </w:r>
        <w:r w:rsidRPr="003E56E0">
          <w:rPr>
            <w:rFonts w:ascii="Times" w:hAnsi="Times" w:cs="Times"/>
            <w:lang w:val="en-US"/>
          </w:rPr>
          <w:t xml:space="preserve">: 31.988 </w:t>
        </w:r>
        <w:r w:rsidRPr="003E56E0">
          <w:rPr>
            <w:rFonts w:ascii="Times" w:hAnsi="Times" w:cs="Times"/>
            <w:i/>
            <w:lang w:val="en-US"/>
          </w:rPr>
          <w:t>g.mol</w:t>
        </w:r>
        <w:r w:rsidRPr="003E56E0">
          <w:rPr>
            <w:rFonts w:ascii="Times" w:hAnsi="Times" w:cs="Times"/>
            <w:i/>
            <w:vertAlign w:val="superscript"/>
            <w:lang w:val="en-US"/>
          </w:rPr>
          <w:t>-1</w:t>
        </w:r>
        <w:r w:rsidRPr="003E56E0">
          <w:rPr>
            <w:rFonts w:ascii="Times" w:hAnsi="Times" w:cs="Times"/>
            <w:lang w:val="en-US"/>
          </w:rPr>
          <w:t xml:space="preserve">. This in turn can be turned into </w:t>
        </w:r>
        <w:r w:rsidRPr="003E56E0">
          <w:rPr>
            <w:rFonts w:ascii="Times" w:hAnsi="Times" w:cs="Times"/>
            <w:i/>
            <w:lang w:val="en-US"/>
          </w:rPr>
          <w:t>cal.h</w:t>
        </w:r>
        <w:r w:rsidRPr="003E56E0">
          <w:rPr>
            <w:rFonts w:ascii="Times" w:hAnsi="Times" w:cs="Times"/>
            <w:i/>
            <w:vertAlign w:val="superscript"/>
            <w:lang w:val="en-US"/>
          </w:rPr>
          <w:t>-1</w:t>
        </w:r>
        <w:r w:rsidRPr="003E56E0">
          <w:rPr>
            <w:rFonts w:ascii="Times" w:hAnsi="Times" w:cs="Times"/>
            <w:lang w:val="en-US"/>
          </w:rPr>
          <w:t xml:space="preserve"> by using the mean oxidation value of 3.34 </w:t>
        </w:r>
        <w:r w:rsidRPr="003E56E0">
          <w:rPr>
            <w:rFonts w:ascii="Times" w:hAnsi="Times" w:cs="Times"/>
            <w:i/>
            <w:lang w:val="en-US"/>
          </w:rPr>
          <w:t>cal.mg</w:t>
        </w:r>
        <w:r w:rsidRPr="003E56E0">
          <w:rPr>
            <w:rFonts w:ascii="Times" w:hAnsi="Times" w:cs="Times"/>
            <w:i/>
            <w:vertAlign w:val="superscript"/>
            <w:lang w:val="en-US"/>
          </w:rPr>
          <w:t>-1</w:t>
        </w:r>
        <w:r w:rsidRPr="003E56E0">
          <w:rPr>
            <w:rFonts w:ascii="Times" w:hAnsi="Times" w:cs="Times"/>
            <w:lang w:val="en-US"/>
          </w:rPr>
          <w:t>. The laws of thermodynamics show that 1cal yields 4.1868</w:t>
        </w:r>
        <w:r w:rsidRPr="003E56E0">
          <w:rPr>
            <w:rFonts w:ascii="Times" w:hAnsi="Times" w:cs="Times"/>
            <w:i/>
            <w:lang w:val="en-US"/>
          </w:rPr>
          <w:t>J</w:t>
        </w:r>
        <w:r w:rsidRPr="003E56E0">
          <w:rPr>
            <w:rFonts w:ascii="Times" w:hAnsi="Times" w:cs="Times"/>
            <w:lang w:val="en-US"/>
          </w:rPr>
          <w:t xml:space="preserve">. This provides us with a measurement of energy produced by respiration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The energetics of animal movement, and specifically swimming, </w:t>
        </w:r>
        <w:proofErr w:type="gramStart"/>
        <w:r w:rsidRPr="003E56E0">
          <w:rPr>
            <w:rFonts w:ascii="Times" w:hAnsi="Times" w:cs="Times"/>
            <w:lang w:val="en-US"/>
          </w:rPr>
          <w:t>have</w:t>
        </w:r>
        <w:proofErr w:type="gramEnd"/>
        <w:r w:rsidRPr="003E56E0">
          <w:rPr>
            <w:rFonts w:ascii="Times" w:hAnsi="Times" w:cs="Times"/>
            <w:lang w:val="en-US"/>
          </w:rPr>
          <w:t xml:space="preserve"> been extensively studied for various species (Alexander, 2003; </w:t>
        </w:r>
        <w:proofErr w:type="spellStart"/>
        <w:r w:rsidRPr="003E56E0">
          <w:rPr>
            <w:rFonts w:ascii="Times" w:hAnsi="Times" w:cs="Times"/>
            <w:lang w:val="en-US"/>
          </w:rPr>
          <w:t>Videler</w:t>
        </w:r>
        <w:proofErr w:type="spellEnd"/>
        <w:r w:rsidRPr="003E56E0">
          <w:rPr>
            <w:rFonts w:ascii="Times" w:hAnsi="Times" w:cs="Times"/>
            <w:lang w:val="en-US"/>
          </w:rPr>
          <w:t xml:space="preserve"> and </w:t>
        </w:r>
        <w:proofErr w:type="spellStart"/>
        <w:r w:rsidRPr="003E56E0">
          <w:rPr>
            <w:rFonts w:ascii="Times" w:hAnsi="Times" w:cs="Times"/>
            <w:lang w:val="en-US"/>
          </w:rPr>
          <w:t>Nolet</w:t>
        </w:r>
        <w:proofErr w:type="spellEnd"/>
        <w:r w:rsidRPr="003E56E0">
          <w:rPr>
            <w:rFonts w:ascii="Times" w:hAnsi="Times" w:cs="Times"/>
            <w:lang w:val="en-US"/>
          </w:rPr>
          <w:t xml:space="preserve">, 1990; </w:t>
        </w:r>
        <w:proofErr w:type="spellStart"/>
        <w:r w:rsidRPr="003E56E0">
          <w:rPr>
            <w:rFonts w:ascii="Times" w:hAnsi="Times" w:cs="Times"/>
            <w:lang w:val="en-US"/>
          </w:rPr>
          <w:t>Videler</w:t>
        </w:r>
        <w:proofErr w:type="spellEnd"/>
        <w:r w:rsidRPr="003E56E0">
          <w:rPr>
            <w:rFonts w:ascii="Times" w:hAnsi="Times" w:cs="Times"/>
            <w:lang w:val="en-US"/>
          </w:rPr>
          <w:t xml:space="preserve">, 1993), yielding a relationship between </w:t>
        </w:r>
        <w:commentRangeStart w:id="127"/>
        <w:r w:rsidRPr="003E56E0">
          <w:rPr>
            <w:rFonts w:ascii="Times" w:hAnsi="Times" w:cs="Times"/>
            <w:lang w:val="en-US"/>
          </w:rPr>
          <w:t>cost of transport (</w:t>
        </w:r>
        <w:r w:rsidRPr="003E56E0">
          <w:rPr>
            <w:rFonts w:ascii="Times" w:hAnsi="Times" w:cs="Times"/>
            <w:i/>
            <w:lang w:val="en-US"/>
          </w:rPr>
          <w:t>COT</w:t>
        </w:r>
        <w:r w:rsidRPr="003E56E0">
          <w:rPr>
            <w:rFonts w:ascii="Times" w:hAnsi="Times" w:cs="Times"/>
            <w:lang w:val="en-US"/>
          </w:rPr>
          <w:t xml:space="preserve">) </w:t>
        </w:r>
        <w:commentRangeEnd w:id="127"/>
        <w:r>
          <w:rPr>
            <w:rStyle w:val="CommentReference"/>
          </w:rPr>
          <w:commentReference w:id="127"/>
        </w:r>
        <w:r w:rsidRPr="003E56E0">
          <w:rPr>
            <w:rFonts w:ascii="Times" w:hAnsi="Times" w:cs="Times"/>
            <w:lang w:val="en-US"/>
          </w:rPr>
          <w:t>and metabolic rate (</w:t>
        </w:r>
        <w:r w:rsidRPr="003E56E0">
          <w:rPr>
            <w:rFonts w:ascii="Times" w:hAnsi="Times" w:cs="Times"/>
            <w:i/>
            <w:lang w:val="en-US"/>
          </w:rPr>
          <w:t>B</w:t>
        </w:r>
        <w:r w:rsidRPr="003E56E0">
          <w:rPr>
            <w:rFonts w:ascii="Times" w:hAnsi="Times" w:cs="Times"/>
            <w:lang w:val="en-US"/>
          </w:rPr>
          <w:t xml:space="preserve">). Rearranging </w:t>
        </w:r>
        <w:proofErr w:type="spellStart"/>
        <w:r w:rsidRPr="003E56E0">
          <w:rPr>
            <w:rFonts w:ascii="Times" w:hAnsi="Times" w:cs="Times"/>
            <w:lang w:val="en-US"/>
          </w:rPr>
          <w:t>Videler’s</w:t>
        </w:r>
        <w:proofErr w:type="spellEnd"/>
        <w:r w:rsidRPr="003E56E0">
          <w:rPr>
            <w:rFonts w:ascii="Times" w:hAnsi="Times" w:cs="Times"/>
            <w:lang w:val="en-US"/>
          </w:rPr>
          <w:t xml:space="preserve"> equation for velocity yields:</w:t>
        </w:r>
      </w:ins>
    </w:p>
    <w:p w14:paraId="26699ABC" w14:textId="77777777" w:rsidR="005B667C" w:rsidRPr="003E56E0" w:rsidRDefault="005B667C" w:rsidP="005B667C">
      <w:pPr>
        <w:widowControl w:val="0"/>
        <w:autoSpaceDE w:val="0"/>
        <w:autoSpaceDN w:val="0"/>
        <w:adjustRightInd w:val="0"/>
        <w:spacing w:after="240"/>
        <w:jc w:val="both"/>
        <w:rPr>
          <w:ins w:id="128" w:author="mhasoba" w:date="2018-02-02T07:54:00Z"/>
          <w:rFonts w:ascii="Times" w:hAnsi="Times" w:cs="Times"/>
          <w:lang w:val="en-US"/>
        </w:rPr>
      </w:pPr>
    </w:p>
    <w:p w14:paraId="3C61D512" w14:textId="77777777" w:rsidR="005B667C" w:rsidRPr="003E56E0" w:rsidRDefault="005B667C" w:rsidP="005B667C">
      <w:pPr>
        <w:widowControl w:val="0"/>
        <w:autoSpaceDE w:val="0"/>
        <w:autoSpaceDN w:val="0"/>
        <w:adjustRightInd w:val="0"/>
        <w:spacing w:after="240"/>
        <w:jc w:val="both"/>
        <w:rPr>
          <w:ins w:id="129" w:author="mhasoba" w:date="2018-02-02T07:54:00Z"/>
          <w:rFonts w:ascii="Times" w:hAnsi="Times" w:cs="Times"/>
          <w:lang w:val="en-US"/>
        </w:rPr>
      </w:pPr>
      <w:ins w:id="130" w:author="mhasoba" w:date="2018-02-02T07:54:00Z">
        <w:r w:rsidRPr="003E56E0">
          <w:rPr>
            <w:rFonts w:ascii="Times" w:hAnsi="Times" w:cs="Times"/>
            <w:lang w:val="en-US"/>
          </w:rPr>
          <w:t xml:space="preserve">Where </w:t>
        </w:r>
        <w:r w:rsidRPr="003E56E0">
          <w:rPr>
            <w:rFonts w:ascii="Times" w:hAnsi="Times" w:cs="Times"/>
            <w:i/>
            <w:lang w:val="en-US"/>
          </w:rPr>
          <w:t>COT</w:t>
        </w:r>
        <w:r w:rsidRPr="003E56E0">
          <w:rPr>
            <w:rFonts w:ascii="Times" w:hAnsi="Times" w:cs="Times"/>
            <w:lang w:val="en-US"/>
          </w:rPr>
          <w:t xml:space="preserve"> is expressed in </w:t>
        </w:r>
        <w:r w:rsidRPr="003E56E0">
          <w:rPr>
            <w:rFonts w:ascii="Times" w:hAnsi="Times" w:cs="Times"/>
            <w:i/>
            <w:lang w:val="en-US"/>
          </w:rPr>
          <w:t>J.Nm</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lang w:val="en-US"/>
          </w:rPr>
          <w:t xml:space="preserve"> is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 xml:space="preserve">, </w:t>
        </w:r>
        <w:r w:rsidRPr="003E56E0">
          <w:rPr>
            <w:rFonts w:ascii="Times" w:hAnsi="Times" w:cs="Times"/>
            <w:i/>
            <w:lang w:val="en-US"/>
          </w:rPr>
          <w:t>g</w:t>
        </w:r>
        <w:r w:rsidRPr="003E56E0">
          <w:rPr>
            <w:rFonts w:ascii="Times" w:hAnsi="Times" w:cs="Times"/>
            <w:lang w:val="en-US"/>
          </w:rPr>
          <w:t xml:space="preserve"> is gravitational acceleration in </w:t>
        </w:r>
        <w:proofErr w:type="spellStart"/>
        <w:r w:rsidRPr="003E56E0">
          <w:rPr>
            <w:rFonts w:ascii="Times" w:hAnsi="Times" w:cs="Times"/>
            <w:i/>
            <w:lang w:val="en-US"/>
          </w:rPr>
          <w:t>m.s</w:t>
        </w:r>
        <w:proofErr w:type="spellEnd"/>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and </w:t>
        </w:r>
        <w:r w:rsidRPr="003E56E0">
          <w:rPr>
            <w:rFonts w:ascii="Times" w:hAnsi="Times" w:cs="Times"/>
            <w:i/>
            <w:lang w:val="en-US"/>
          </w:rPr>
          <w:t>v</w:t>
        </w:r>
        <w:r w:rsidRPr="003E56E0">
          <w:rPr>
            <w:rFonts w:ascii="Times" w:hAnsi="Times" w:cs="Times"/>
            <w:lang w:val="en-US"/>
          </w:rPr>
          <w:t xml:space="preserve"> is speed in </w:t>
        </w:r>
        <w:r w:rsidRPr="003E56E0">
          <w:rPr>
            <w:rFonts w:ascii="Times" w:hAnsi="Times" w:cs="Times"/>
            <w:i/>
            <w:lang w:val="en-US"/>
          </w:rPr>
          <w:t>m.s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COT</w:t>
        </w:r>
        <w:r w:rsidRPr="003E56E0">
          <w:rPr>
            <w:rFonts w:ascii="Times" w:hAnsi="Times" w:cs="Times"/>
            <w:lang w:val="en-US"/>
          </w:rPr>
          <w:t xml:space="preserve"> was calculated from </w:t>
        </w:r>
        <w:proofErr w:type="spellStart"/>
        <w:r w:rsidRPr="003E56E0">
          <w:rPr>
            <w:rFonts w:ascii="Times" w:hAnsi="Times" w:cs="Times"/>
            <w:lang w:val="en-US"/>
          </w:rPr>
          <w:t>Videler’s</w:t>
        </w:r>
        <w:proofErr w:type="spellEnd"/>
        <w:r w:rsidRPr="003E56E0">
          <w:rPr>
            <w:rFonts w:ascii="Times" w:hAnsi="Times" w:cs="Times"/>
            <w:lang w:val="en-US"/>
          </w:rPr>
          <w:t xml:space="preserve"> relationship (</w:t>
        </w:r>
        <w:proofErr w:type="spellStart"/>
        <w:r w:rsidRPr="003E56E0">
          <w:rPr>
            <w:rFonts w:ascii="Times" w:hAnsi="Times" w:cs="Times"/>
            <w:lang w:val="en-US"/>
          </w:rPr>
          <w:t>Videler</w:t>
        </w:r>
        <w:proofErr w:type="spellEnd"/>
        <w:r w:rsidRPr="003E56E0">
          <w:rPr>
            <w:rFonts w:ascii="Times" w:hAnsi="Times" w:cs="Times"/>
            <w:lang w:val="en-US"/>
          </w:rPr>
          <w:t>, 1993):</w:t>
        </w:r>
      </w:ins>
    </w:p>
    <w:p w14:paraId="1037E4EA" w14:textId="77777777" w:rsidR="005B667C" w:rsidRPr="003E56E0" w:rsidRDefault="005B667C" w:rsidP="005B667C">
      <w:pPr>
        <w:widowControl w:val="0"/>
        <w:autoSpaceDE w:val="0"/>
        <w:autoSpaceDN w:val="0"/>
        <w:adjustRightInd w:val="0"/>
        <w:spacing w:after="240"/>
        <w:jc w:val="both"/>
        <w:rPr>
          <w:ins w:id="131" w:author="mhasoba" w:date="2018-02-02T07:54:00Z"/>
          <w:rFonts w:ascii="Times" w:hAnsi="Times" w:cs="Times"/>
          <w:lang w:val="en-US"/>
        </w:rPr>
      </w:pPr>
    </w:p>
    <w:p w14:paraId="4B55A286" w14:textId="77777777" w:rsidR="005B667C" w:rsidRPr="003E56E0" w:rsidRDefault="005B667C" w:rsidP="005B667C">
      <w:pPr>
        <w:widowControl w:val="0"/>
        <w:autoSpaceDE w:val="0"/>
        <w:autoSpaceDN w:val="0"/>
        <w:adjustRightInd w:val="0"/>
        <w:spacing w:after="240"/>
        <w:jc w:val="both"/>
        <w:rPr>
          <w:ins w:id="132" w:author="mhasoba" w:date="2018-02-02T07:54:00Z"/>
          <w:rFonts w:ascii="Times" w:hAnsi="Times" w:cs="Times"/>
          <w:lang w:val="en-US"/>
        </w:rPr>
      </w:pPr>
      <w:ins w:id="133" w:author="mhasoba" w:date="2018-02-02T07:54:00Z">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w:t>
        </w:r>
      </w:ins>
    </w:p>
    <w:p w14:paraId="2F48CD64" w14:textId="77777777" w:rsidR="00892876" w:rsidRDefault="00892876" w:rsidP="006C6832">
      <w:pPr>
        <w:widowControl w:val="0"/>
        <w:autoSpaceDE w:val="0"/>
        <w:autoSpaceDN w:val="0"/>
        <w:adjustRightInd w:val="0"/>
        <w:spacing w:after="240"/>
        <w:jc w:val="both"/>
        <w:rPr>
          <w:ins w:id="134" w:author="mhasoba" w:date="2018-02-02T07:54:00Z"/>
          <w:rFonts w:ascii="Times" w:hAnsi="Times" w:cs="Times"/>
          <w:b/>
          <w:sz w:val="38"/>
          <w:szCs w:val="38"/>
          <w:lang w:val="en-US"/>
        </w:rPr>
      </w:pPr>
    </w:p>
    <w:p w14:paraId="16FC3F96" w14:textId="77777777" w:rsidR="005B667C" w:rsidRDefault="00A34FD7" w:rsidP="006C6832">
      <w:pPr>
        <w:widowControl w:val="0"/>
        <w:autoSpaceDE w:val="0"/>
        <w:autoSpaceDN w:val="0"/>
        <w:adjustRightInd w:val="0"/>
        <w:spacing w:after="240"/>
        <w:jc w:val="both"/>
        <w:rPr>
          <w:ins w:id="135" w:author="mhasoba" w:date="2018-02-02T07:54:00Z"/>
          <w:rFonts w:ascii="Times" w:hAnsi="Times" w:cs="Times"/>
          <w:sz w:val="32"/>
          <w:szCs w:val="32"/>
          <w:lang w:val="en-US"/>
        </w:rPr>
      </w:pPr>
      <w:ins w:id="136" w:author="mhasoba" w:date="2018-02-02T07:54:00Z">
        <w:r>
          <w:rPr>
            <w:rFonts w:ascii="Times" w:hAnsi="Times" w:cs="Times"/>
            <w:b/>
            <w:sz w:val="38"/>
            <w:szCs w:val="38"/>
            <w:lang w:val="en-US"/>
          </w:rPr>
          <w:t xml:space="preserve">Empirical </w:t>
        </w:r>
      </w:ins>
      <w:ins w:id="137" w:author="mhasoba" w:date="2018-02-02T08:02:00Z">
        <w:r w:rsidR="00896C5A">
          <w:rPr>
            <w:rFonts w:ascii="Times" w:hAnsi="Times" w:cs="Times"/>
            <w:b/>
            <w:sz w:val="38"/>
            <w:szCs w:val="38"/>
            <w:lang w:val="en-US"/>
          </w:rPr>
          <w:t>Methods</w:t>
        </w:r>
      </w:ins>
    </w:p>
    <w:p w14:paraId="66201131"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STUDY SITES</w:t>
      </w:r>
    </w:p>
    <w:p w14:paraId="77406B60"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138"/>
      <w:del w:id="139" w:author="Becca Kordas" w:date="2018-01-21T17:02:00Z">
        <w:r w:rsidRPr="003E56E0" w:rsidDel="00A730F4">
          <w:rPr>
            <w:rFonts w:ascii="Times" w:hAnsi="Times" w:cs="Times"/>
            <w:lang w:val="en-US"/>
          </w:rPr>
          <w:delText>A system of s</w:delText>
        </w:r>
      </w:del>
      <w:ins w:id="140" w:author="Becca Kordas" w:date="2018-01-21T17:02:00Z">
        <w:r w:rsidR="00A730F4">
          <w:rPr>
            <w:rFonts w:ascii="Times" w:hAnsi="Times" w:cs="Times"/>
            <w:lang w:val="en-US"/>
          </w:rPr>
          <w:t>S</w:t>
        </w:r>
      </w:ins>
      <w:commentRangeEnd w:id="138"/>
      <w:ins w:id="141" w:author="Becca Kordas" w:date="2018-01-21T17:23:00Z">
        <w:r w:rsidR="0047417A">
          <w:rPr>
            <w:rStyle w:val="CommentReference"/>
          </w:rPr>
          <w:commentReference w:id="138"/>
        </w:r>
      </w:ins>
      <w:r w:rsidRPr="003E56E0">
        <w:rPr>
          <w:rFonts w:ascii="Times" w:hAnsi="Times" w:cs="Times"/>
          <w:lang w:val="en-US"/>
        </w:rPr>
        <w:t xml:space="preserve">ix sites spread throughout the Iberian </w:t>
      </w:r>
      <w:r w:rsidR="00B00653" w:rsidRPr="003E56E0">
        <w:rPr>
          <w:rFonts w:ascii="Times" w:hAnsi="Times" w:cs="Times"/>
          <w:lang w:val="en-US"/>
        </w:rPr>
        <w:t>Peninsula</w:t>
      </w:r>
      <w:r w:rsidRPr="003E56E0">
        <w:rPr>
          <w:rFonts w:ascii="Times" w:hAnsi="Times" w:cs="Times"/>
          <w:lang w:val="en-US"/>
        </w:rPr>
        <w:t xml:space="preserve"> w</w:t>
      </w:r>
      <w:ins w:id="142" w:author="Becca Kordas" w:date="2018-01-21T17:02:00Z">
        <w:r w:rsidR="00A730F4">
          <w:rPr>
            <w:rFonts w:ascii="Times" w:hAnsi="Times" w:cs="Times"/>
            <w:lang w:val="en-US"/>
          </w:rPr>
          <w:t>ere</w:t>
        </w:r>
      </w:ins>
      <w:del w:id="143" w:author="Becca Kordas" w:date="2018-01-21T17:02:00Z">
        <w:r w:rsidRPr="003E56E0" w:rsidDel="00A730F4">
          <w:rPr>
            <w:rFonts w:ascii="Times" w:hAnsi="Times" w:cs="Times"/>
            <w:lang w:val="en-US"/>
          </w:rPr>
          <w:delText>as</w:delText>
        </w:r>
      </w:del>
      <w:r w:rsidRPr="003E56E0">
        <w:rPr>
          <w:rFonts w:ascii="Times" w:hAnsi="Times" w:cs="Times"/>
          <w:lang w:val="en-US"/>
        </w:rPr>
        <w:t xml:space="preserve"> used for this study (Figure 2). </w:t>
      </w:r>
      <w:del w:id="144" w:author="Becca Kordas" w:date="2018-01-21T17:03:00Z">
        <w:r w:rsidR="00797E3C" w:rsidRPr="008438D9" w:rsidDel="00A730F4">
          <w:rPr>
            <w:rFonts w:ascii="Times" w:hAnsi="Times" w:cs="Times"/>
            <w:lang w:val="en-US"/>
          </w:rPr>
          <w:delText>All sites included</w:delText>
        </w:r>
      </w:del>
      <w:ins w:id="145" w:author="Becca Kordas" w:date="2018-01-21T17:03:00Z">
        <w:r w:rsidR="00A730F4">
          <w:rPr>
            <w:rFonts w:ascii="Times" w:hAnsi="Times" w:cs="Times"/>
            <w:lang w:val="en-US"/>
          </w:rPr>
          <w:t>At each site</w:t>
        </w:r>
      </w:ins>
      <w:r w:rsidR="00797E3C" w:rsidRPr="008438D9">
        <w:rPr>
          <w:rFonts w:ascii="Times" w:hAnsi="Times" w:cs="Times"/>
          <w:lang w:val="en-US"/>
        </w:rPr>
        <w:t xml:space="preserve"> 32 artificial mesocosm ponds of 320L volume capacity</w:t>
      </w:r>
      <w:ins w:id="146" w:author="Becca Kordas" w:date="2018-01-21T17:03:00Z">
        <w:r w:rsidR="00A730F4">
          <w:rPr>
            <w:rFonts w:ascii="Times" w:hAnsi="Times" w:cs="Times"/>
            <w:lang w:val="en-US"/>
          </w:rPr>
          <w:t xml:space="preserve"> were</w:t>
        </w:r>
      </w:ins>
      <w:r w:rsidR="00797E3C" w:rsidRPr="008438D9">
        <w:rPr>
          <w:rFonts w:ascii="Times" w:hAnsi="Times" w:cs="Times"/>
          <w:lang w:val="en-US"/>
        </w:rPr>
        <w:t xml:space="preserve"> set up and </w:t>
      </w:r>
      <w:commentRangeStart w:id="147"/>
      <w:r w:rsidR="00797E3C" w:rsidRPr="008438D9">
        <w:rPr>
          <w:rFonts w:ascii="Times" w:hAnsi="Times" w:cs="Times"/>
          <w:lang w:val="en-US"/>
        </w:rPr>
        <w:t>seeded in 2015 with an assemblage of locally</w:t>
      </w:r>
      <w:commentRangeEnd w:id="147"/>
      <w:r w:rsidR="00D857EB">
        <w:rPr>
          <w:rStyle w:val="CommentReference"/>
        </w:rPr>
        <w:commentReference w:id="147"/>
      </w:r>
      <w:r w:rsidR="00797E3C" w:rsidRPr="008438D9">
        <w:rPr>
          <w:rFonts w:ascii="Times" w:hAnsi="Times" w:cs="Times"/>
          <w:lang w:val="en-US"/>
        </w:rPr>
        <w:t xml:space="preserve"> sampled freshwater species. The communities in these ponds were left to assemble naturally and resulted in</w:t>
      </w:r>
      <w:commentRangeStart w:id="148"/>
      <w:r w:rsidR="00797E3C" w:rsidRPr="008438D9">
        <w:rPr>
          <w:rFonts w:ascii="Times" w:hAnsi="Times" w:cs="Times"/>
          <w:lang w:val="en-US"/>
        </w:rPr>
        <w:t xml:space="preserve"> diverse </w:t>
      </w:r>
      <w:proofErr w:type="spellStart"/>
      <w:r w:rsidR="00797E3C" w:rsidRPr="008438D9">
        <w:rPr>
          <w:rFonts w:ascii="Times" w:hAnsi="Times" w:cs="Times"/>
          <w:lang w:val="en-US"/>
        </w:rPr>
        <w:t>macrophyte</w:t>
      </w:r>
      <w:proofErr w:type="spellEnd"/>
      <w:r w:rsidR="00797E3C" w:rsidRPr="008438D9">
        <w:rPr>
          <w:rFonts w:ascii="Times" w:hAnsi="Times" w:cs="Times"/>
          <w:lang w:val="en-US"/>
        </w:rPr>
        <w:t>, and thus invertebrate, assemblages between ponds</w:t>
      </w:r>
      <w:commentRangeEnd w:id="148"/>
      <w:r w:rsidR="00D857EB">
        <w:rPr>
          <w:rStyle w:val="CommentReference"/>
        </w:rPr>
        <w:commentReference w:id="148"/>
      </w:r>
      <w:r w:rsidR="00797E3C" w:rsidRPr="008438D9">
        <w:rPr>
          <w:rFonts w:ascii="Times" w:hAnsi="Times" w:cs="Times"/>
          <w:lang w:val="en-US"/>
        </w:rPr>
        <w:t xml:space="preserve">. </w:t>
      </w:r>
      <w:commentRangeStart w:id="149"/>
      <w:r w:rsidR="00797E3C" w:rsidRPr="008438D9">
        <w:rPr>
          <w:rFonts w:ascii="Times" w:hAnsi="Times" w:cs="Times"/>
          <w:lang w:val="en-US"/>
        </w:rPr>
        <w:t xml:space="preserve">Adult stages of most invertebrate species </w:t>
      </w:r>
      <w:commentRangeEnd w:id="149"/>
      <w:r w:rsidR="00D857EB">
        <w:rPr>
          <w:rStyle w:val="CommentReference"/>
        </w:rPr>
        <w:commentReference w:id="149"/>
      </w:r>
      <w:r w:rsidR="00797E3C" w:rsidRPr="008438D9">
        <w:rPr>
          <w:rFonts w:ascii="Times" w:hAnsi="Times" w:cs="Times"/>
          <w:lang w:val="en-US"/>
        </w:rPr>
        <w:t xml:space="preserve">found in the ponds are efficient dispersers that </w:t>
      </w:r>
      <w:del w:id="150" w:author="Becca Kordas" w:date="2018-01-21T17:10:00Z">
        <w:r w:rsidR="00797E3C" w:rsidRPr="008438D9" w:rsidDel="00D857EB">
          <w:rPr>
            <w:rFonts w:ascii="Times" w:hAnsi="Times" w:cs="Times"/>
            <w:lang w:val="en-US"/>
          </w:rPr>
          <w:delText xml:space="preserve">can </w:delText>
        </w:r>
      </w:del>
      <w:ins w:id="151" w:author="Becca Kordas" w:date="2018-01-21T17:10:00Z">
        <w:r w:rsidR="00D857EB">
          <w:rPr>
            <w:rFonts w:ascii="Times" w:hAnsi="Times" w:cs="Times"/>
            <w:lang w:val="en-US"/>
          </w:rPr>
          <w:t>were</w:t>
        </w:r>
        <w:r w:rsidR="00D857EB" w:rsidRPr="008438D9">
          <w:rPr>
            <w:rFonts w:ascii="Times" w:hAnsi="Times" w:cs="Times"/>
            <w:lang w:val="en-US"/>
          </w:rPr>
          <w:t xml:space="preserve"> </w:t>
        </w:r>
      </w:ins>
      <w:del w:id="152" w:author="Becca Kordas" w:date="2018-01-21T17:10:00Z">
        <w:r w:rsidR="00797E3C" w:rsidRPr="008438D9" w:rsidDel="00D857EB">
          <w:rPr>
            <w:rFonts w:ascii="Times" w:hAnsi="Times" w:cs="Times"/>
            <w:lang w:val="en-US"/>
          </w:rPr>
          <w:delText xml:space="preserve">be </w:delText>
        </w:r>
      </w:del>
      <w:r w:rsidR="00797E3C" w:rsidRPr="008438D9">
        <w:rPr>
          <w:rFonts w:ascii="Times" w:hAnsi="Times" w:cs="Times"/>
          <w:lang w:val="en-US"/>
        </w:rPr>
        <w:t>found throughout ponds at each site (</w:t>
      </w:r>
      <w:proofErr w:type="spellStart"/>
      <w:r w:rsidR="00797E3C" w:rsidRPr="008438D9">
        <w:rPr>
          <w:rFonts w:ascii="Times" w:hAnsi="Times" w:cs="Times"/>
          <w:lang w:val="en-US"/>
        </w:rPr>
        <w:t>Matias</w:t>
      </w:r>
      <w:proofErr w:type="spellEnd"/>
      <w:r w:rsidR="00797E3C" w:rsidRPr="008438D9">
        <w:rPr>
          <w:rFonts w:ascii="Times" w:hAnsi="Times" w:cs="Times"/>
          <w:lang w:val="en-US"/>
        </w:rPr>
        <w:t>, unpublished data).</w:t>
      </w:r>
      <w:r w:rsidR="00797E3C">
        <w:rPr>
          <w:rFonts w:ascii="Times" w:hAnsi="Times" w:cs="Times"/>
          <w:lang w:val="en-US"/>
        </w:rPr>
        <w:t xml:space="preserve"> </w:t>
      </w:r>
      <w:r w:rsidRPr="003E56E0">
        <w:rPr>
          <w:rFonts w:ascii="Times" w:hAnsi="Times" w:cs="Times"/>
          <w:lang w:val="en-US"/>
        </w:rPr>
        <w:t>The sampling p</w:t>
      </w:r>
      <w:r w:rsidR="00797E3C">
        <w:rPr>
          <w:rFonts w:ascii="Times" w:hAnsi="Times" w:cs="Times"/>
          <w:lang w:val="en-US"/>
        </w:rPr>
        <w:t>eriod for this study corresponded</w:t>
      </w:r>
      <w:r w:rsidRPr="003E56E0">
        <w:rPr>
          <w:rFonts w:ascii="Times" w:hAnsi="Times" w:cs="Times"/>
          <w:lang w:val="en-US"/>
        </w:rPr>
        <w:t xml:space="preserve"> to the local </w:t>
      </w:r>
      <w:r w:rsidR="00B00653" w:rsidRPr="003E56E0">
        <w:rPr>
          <w:rFonts w:ascii="Times" w:hAnsi="Times" w:cs="Times"/>
          <w:lang w:val="en-US"/>
        </w:rPr>
        <w:t>spring</w:t>
      </w:r>
      <w:r w:rsidRPr="003E56E0">
        <w:rPr>
          <w:rFonts w:ascii="Times" w:hAnsi="Times" w:cs="Times"/>
          <w:lang w:val="en-US"/>
        </w:rPr>
        <w:t xml:space="preserve"> season</w:t>
      </w:r>
      <w:ins w:id="153" w:author="Becca Kordas" w:date="2018-01-20T10:45:00Z">
        <w:r w:rsidR="008D151F">
          <w:rPr>
            <w:rFonts w:ascii="Times" w:hAnsi="Times" w:cs="Times"/>
            <w:lang w:val="en-US"/>
          </w:rPr>
          <w:t xml:space="preserve"> at each site</w:t>
        </w:r>
      </w:ins>
      <w:r w:rsidRPr="003E56E0">
        <w:rPr>
          <w:rFonts w:ascii="Times" w:hAnsi="Times" w:cs="Times"/>
          <w:lang w:val="en-US"/>
        </w:rPr>
        <w:t xml:space="preserve"> (April to May). The distinct geographical</w:t>
      </w:r>
      <w:r w:rsidR="00797E3C">
        <w:rPr>
          <w:rFonts w:ascii="Times" w:hAnsi="Times" w:cs="Times"/>
          <w:lang w:val="en-US"/>
        </w:rPr>
        <w:t xml:space="preserve"> position of these sites exposed</w:t>
      </w:r>
      <w:r w:rsidRPr="003E56E0">
        <w:rPr>
          <w:rFonts w:ascii="Times" w:hAnsi="Times" w:cs="Times"/>
          <w:lang w:val="en-US"/>
        </w:rPr>
        <w:t xml:space="preserve"> the</w:t>
      </w:r>
      <w:r w:rsidR="00797E3C">
        <w:rPr>
          <w:rFonts w:ascii="Times" w:hAnsi="Times" w:cs="Times"/>
          <w:lang w:val="en-US"/>
        </w:rPr>
        <w:t>m to different local climates; t</w:t>
      </w:r>
      <w:r w:rsidRPr="003E56E0">
        <w:rPr>
          <w:rFonts w:ascii="Times" w:hAnsi="Times" w:cs="Times"/>
          <w:lang w:val="en-US"/>
        </w:rPr>
        <w:t>wo sites, Toledo and Murcia, were locat</w:t>
      </w:r>
      <w:r w:rsidR="00B00653" w:rsidRPr="003E56E0">
        <w:rPr>
          <w:rFonts w:ascii="Times" w:hAnsi="Times" w:cs="Times"/>
          <w:lang w:val="en-US"/>
        </w:rPr>
        <w:t xml:space="preserve">ed in hot </w:t>
      </w:r>
      <w:proofErr w:type="spellStart"/>
      <w:r w:rsidR="00B00653" w:rsidRPr="003E56E0">
        <w:rPr>
          <w:rFonts w:ascii="Times" w:hAnsi="Times" w:cs="Times"/>
          <w:lang w:val="en-US"/>
        </w:rPr>
        <w:t>desertic</w:t>
      </w:r>
      <w:proofErr w:type="spellEnd"/>
      <w:r w:rsidR="00B00653" w:rsidRPr="003E56E0">
        <w:rPr>
          <w:rFonts w:ascii="Times" w:hAnsi="Times" w:cs="Times"/>
          <w:lang w:val="en-US"/>
        </w:rPr>
        <w:t xml:space="preserve"> regions (</w:t>
      </w:r>
      <w:commentRangeStart w:id="154"/>
      <w:r w:rsidR="00B00653" w:rsidRPr="003E56E0">
        <w:rPr>
          <w:rFonts w:ascii="Times" w:hAnsi="Times" w:cs="Times"/>
          <w:lang w:val="en-US"/>
        </w:rPr>
        <w:t>12°C to 20°</w:t>
      </w:r>
      <w:r w:rsidRPr="003E56E0">
        <w:rPr>
          <w:rFonts w:ascii="Times" w:hAnsi="Times" w:cs="Times"/>
          <w:lang w:val="en-US"/>
        </w:rPr>
        <w:t>C</w:t>
      </w:r>
      <w:commentRangeEnd w:id="154"/>
      <w:r w:rsidR="00D857EB">
        <w:rPr>
          <w:rStyle w:val="CommentReference"/>
        </w:rPr>
        <w:commentReference w:id="154"/>
      </w:r>
      <w:r w:rsidRPr="003E56E0">
        <w:rPr>
          <w:rFonts w:ascii="Times" w:hAnsi="Times" w:cs="Times"/>
          <w:lang w:val="en-US"/>
        </w:rPr>
        <w:t xml:space="preserve">), two sites, </w:t>
      </w:r>
      <w:proofErr w:type="spellStart"/>
      <w:r w:rsidRPr="003E56E0">
        <w:rPr>
          <w:rFonts w:ascii="Times" w:hAnsi="Times" w:cs="Times"/>
          <w:lang w:val="en-US"/>
        </w:rPr>
        <w:t>Evora</w:t>
      </w:r>
      <w:proofErr w:type="spellEnd"/>
      <w:r w:rsidRPr="003E56E0">
        <w:rPr>
          <w:rFonts w:ascii="Times" w:hAnsi="Times" w:cs="Times"/>
          <w:lang w:val="en-US"/>
        </w:rPr>
        <w:t xml:space="preserve"> and Porto, in in</w:t>
      </w:r>
      <w:r w:rsidR="00B00653" w:rsidRPr="003E56E0">
        <w:rPr>
          <w:rFonts w:ascii="Times" w:hAnsi="Times" w:cs="Times"/>
          <w:lang w:val="en-US"/>
        </w:rPr>
        <w:t>ter</w:t>
      </w:r>
      <w:r w:rsidR="00B00653" w:rsidRPr="008438D9">
        <w:rPr>
          <w:rFonts w:ascii="Times" w:hAnsi="Times" w:cs="Times"/>
          <w:lang w:val="en-US"/>
        </w:rPr>
        <w:t xml:space="preserve">mediate oceanic regions (10°C to 16°C) and two sites, </w:t>
      </w:r>
      <w:proofErr w:type="spellStart"/>
      <w:r w:rsidR="00B00653" w:rsidRPr="008438D9">
        <w:rPr>
          <w:rFonts w:ascii="Times" w:hAnsi="Times" w:cs="Times"/>
          <w:lang w:val="en-US"/>
        </w:rPr>
        <w:t>Jaca</w:t>
      </w:r>
      <w:proofErr w:type="spellEnd"/>
      <w:r w:rsidR="00B00653" w:rsidRPr="008438D9">
        <w:rPr>
          <w:rFonts w:ascii="Times" w:hAnsi="Times" w:cs="Times"/>
          <w:lang w:val="en-US"/>
        </w:rPr>
        <w:t xml:space="preserve"> and </w:t>
      </w:r>
      <w:proofErr w:type="spellStart"/>
      <w:r w:rsidR="00B00653" w:rsidRPr="008438D9">
        <w:rPr>
          <w:rFonts w:ascii="Times" w:hAnsi="Times" w:cs="Times"/>
          <w:lang w:val="en-US"/>
        </w:rPr>
        <w:t>Pen</w:t>
      </w:r>
      <w:r w:rsidRPr="008438D9">
        <w:rPr>
          <w:rFonts w:ascii="Times" w:hAnsi="Times" w:cs="Times"/>
          <w:lang w:val="en-US"/>
        </w:rPr>
        <w:t>alara</w:t>
      </w:r>
      <w:proofErr w:type="spellEnd"/>
      <w:r w:rsidRPr="008438D9">
        <w:rPr>
          <w:rFonts w:ascii="Times" w:hAnsi="Times" w:cs="Times"/>
          <w:lang w:val="en-US"/>
        </w:rPr>
        <w:t>, in</w:t>
      </w:r>
      <w:r w:rsidR="00B00653" w:rsidRPr="008438D9">
        <w:rPr>
          <w:rFonts w:ascii="Times" w:hAnsi="Times" w:cs="Times"/>
          <w:lang w:val="en-US"/>
        </w:rPr>
        <w:t xml:space="preserve"> colder mountainous regions (6°</w:t>
      </w:r>
      <w:r w:rsidRPr="008438D9">
        <w:rPr>
          <w:rFonts w:ascii="Times" w:hAnsi="Times" w:cs="Times"/>
          <w:lang w:val="en-US"/>
        </w:rPr>
        <w:t>C to 1</w:t>
      </w:r>
      <w:r w:rsidR="00B00653" w:rsidRPr="008438D9">
        <w:rPr>
          <w:rFonts w:ascii="Times" w:hAnsi="Times" w:cs="Times"/>
          <w:lang w:val="en-US"/>
        </w:rPr>
        <w:t>1°</w:t>
      </w:r>
      <w:r w:rsidRPr="008438D9">
        <w:rPr>
          <w:rFonts w:ascii="Times" w:hAnsi="Times" w:cs="Times"/>
          <w:lang w:val="en-US"/>
        </w:rPr>
        <w:t>C). Mesocosm temperatures were recorded with submerged loggers every hour for the duration of the fieldwork at each location (4-6 days</w:t>
      </w:r>
      <w:ins w:id="155" w:author="Becca Kordas" w:date="2018-01-20T10:46:00Z">
        <w:r w:rsidR="008D151F">
          <w:rPr>
            <w:rFonts w:ascii="Times" w:hAnsi="Times" w:cs="Times"/>
            <w:lang w:val="en-US"/>
          </w:rPr>
          <w:t xml:space="preserve"> each</w:t>
        </w:r>
      </w:ins>
      <w:r w:rsidRPr="008438D9">
        <w:rPr>
          <w:rFonts w:ascii="Times" w:hAnsi="Times" w:cs="Times"/>
          <w:lang w:val="en-US"/>
        </w:rPr>
        <w:t xml:space="preserve">). </w:t>
      </w:r>
    </w:p>
    <w:p w14:paraId="7D643543"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STUDY ORGANISMS</w:t>
      </w:r>
    </w:p>
    <w:p w14:paraId="085C410E" w14:textId="77777777" w:rsidR="00797E3C"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Experiments in this study were carried out on macro</w:t>
      </w:r>
      <w:r w:rsidR="00B00653" w:rsidRPr="008438D9">
        <w:rPr>
          <w:rFonts w:ascii="Times" w:hAnsi="Times" w:cs="Times"/>
          <w:lang w:val="en-US"/>
        </w:rPr>
        <w:t xml:space="preserve"> </w:t>
      </w:r>
      <w:r w:rsidRPr="008438D9">
        <w:rPr>
          <w:rFonts w:ascii="Times" w:hAnsi="Times" w:cs="Times"/>
          <w:lang w:val="en-US"/>
        </w:rPr>
        <w:t xml:space="preserve">invertebrates native to ponds of the Iberian </w:t>
      </w:r>
      <w:r w:rsidR="00B00653" w:rsidRPr="008438D9">
        <w:rPr>
          <w:rFonts w:ascii="Times" w:hAnsi="Times" w:cs="Times"/>
          <w:lang w:val="en-US"/>
        </w:rPr>
        <w:t>Peninsula</w:t>
      </w:r>
      <w:r w:rsidRPr="008438D9">
        <w:rPr>
          <w:rFonts w:ascii="Times" w:hAnsi="Times" w:cs="Times"/>
          <w:lang w:val="en-US"/>
        </w:rPr>
        <w:t xml:space="preserve">. </w:t>
      </w:r>
      <w:commentRangeStart w:id="156"/>
      <w:r w:rsidRPr="008438D9">
        <w:rPr>
          <w:rFonts w:ascii="Times" w:hAnsi="Times" w:cs="Times"/>
          <w:lang w:val="en-US"/>
        </w:rPr>
        <w:t>Species</w:t>
      </w:r>
      <w:commentRangeEnd w:id="156"/>
      <w:r w:rsidR="002F38D6">
        <w:rPr>
          <w:rStyle w:val="CommentReference"/>
        </w:rPr>
        <w:commentReference w:id="156"/>
      </w:r>
      <w:r w:rsidRPr="008438D9">
        <w:rPr>
          <w:rFonts w:ascii="Times" w:hAnsi="Times" w:cs="Times"/>
          <w:lang w:val="en-US"/>
        </w:rPr>
        <w:t xml:space="preserve"> were chosen based on abundance and trophic level. Feeding trials were carried out at each site to assess </w:t>
      </w:r>
      <w:del w:id="157" w:author="Becca Kordas" w:date="2018-01-20T10:46:00Z">
        <w:r w:rsidRPr="008438D9" w:rsidDel="008D151F">
          <w:rPr>
            <w:rFonts w:ascii="Times" w:hAnsi="Times" w:cs="Times"/>
            <w:lang w:val="en-US"/>
          </w:rPr>
          <w:delText>species interaction</w:delText>
        </w:r>
      </w:del>
      <w:ins w:id="158" w:author="Becca Kordas" w:date="2018-01-20T10:46:00Z">
        <w:r w:rsidR="008D151F">
          <w:rPr>
            <w:rFonts w:ascii="Times" w:hAnsi="Times" w:cs="Times"/>
            <w:lang w:val="en-US"/>
          </w:rPr>
          <w:t>consumer links</w:t>
        </w:r>
      </w:ins>
      <w:r w:rsidRPr="008438D9">
        <w:rPr>
          <w:rFonts w:ascii="Times" w:hAnsi="Times" w:cs="Times"/>
          <w:lang w:val="en-US"/>
        </w:rPr>
        <w:t xml:space="preserve">. Potential </w:t>
      </w:r>
      <w:r w:rsidR="00797E3C">
        <w:rPr>
          <w:rFonts w:ascii="Times" w:hAnsi="Times" w:cs="Times"/>
          <w:lang w:val="en-US"/>
        </w:rPr>
        <w:t xml:space="preserve">predator species </w:t>
      </w:r>
      <w:r w:rsidR="00797E3C">
        <w:rPr>
          <w:rFonts w:ascii="Times" w:hAnsi="Times" w:cs="Times"/>
          <w:lang w:val="en-US"/>
        </w:rPr>
        <w:lastRenderedPageBreak/>
        <w:t>were left over</w:t>
      </w:r>
      <w:r w:rsidRPr="008438D9">
        <w:rPr>
          <w:rFonts w:ascii="Times" w:hAnsi="Times" w:cs="Times"/>
          <w:lang w:val="en-US"/>
        </w:rPr>
        <w:t xml:space="preserve">night in an </w:t>
      </w:r>
      <w:commentRangeStart w:id="159"/>
      <w:r w:rsidRPr="008438D9">
        <w:rPr>
          <w:rFonts w:ascii="Times" w:hAnsi="Times" w:cs="Times"/>
          <w:lang w:val="en-US"/>
        </w:rPr>
        <w:t>arena</w:t>
      </w:r>
      <w:commentRangeEnd w:id="159"/>
      <w:r w:rsidR="002F38D6">
        <w:rPr>
          <w:rStyle w:val="CommentReference"/>
        </w:rPr>
        <w:commentReference w:id="159"/>
      </w:r>
      <w:r w:rsidRPr="008438D9">
        <w:rPr>
          <w:rFonts w:ascii="Times" w:hAnsi="Times" w:cs="Times"/>
          <w:lang w:val="en-US"/>
        </w:rPr>
        <w:t xml:space="preserve"> with expected prey species. These trials revealed a predatory</w:t>
      </w:r>
      <w:r w:rsidR="00B00653" w:rsidRPr="008438D9">
        <w:rPr>
          <w:rFonts w:ascii="Times" w:hAnsi="Times" w:cs="Times"/>
          <w:lang w:val="en-US"/>
        </w:rPr>
        <w:t xml:space="preserve"> relationship between the drag</w:t>
      </w:r>
      <w:r w:rsidRPr="008438D9">
        <w:rPr>
          <w:rFonts w:ascii="Times" w:hAnsi="Times" w:cs="Times"/>
          <w:lang w:val="en-US"/>
        </w:rPr>
        <w:t xml:space="preserve">onfly species </w:t>
      </w:r>
      <w:proofErr w:type="spellStart"/>
      <w:r w:rsidRPr="008438D9">
        <w:rPr>
          <w:rFonts w:ascii="Times" w:hAnsi="Times" w:cs="Times"/>
          <w:i/>
          <w:lang w:val="en-US"/>
        </w:rPr>
        <w:t>Sympetrum</w:t>
      </w:r>
      <w:proofErr w:type="spellEnd"/>
      <w:r w:rsidRPr="008438D9">
        <w:rPr>
          <w:rFonts w:ascii="Times" w:hAnsi="Times" w:cs="Times"/>
          <w:i/>
          <w:lang w:val="en-US"/>
        </w:rPr>
        <w:t xml:space="preserve"> </w:t>
      </w:r>
      <w:proofErr w:type="spellStart"/>
      <w:r w:rsidRPr="008438D9">
        <w:rPr>
          <w:rFonts w:ascii="Times" w:hAnsi="Times" w:cs="Times"/>
          <w:i/>
          <w:lang w:val="en-US"/>
        </w:rPr>
        <w:t>striolatum</w:t>
      </w:r>
      <w:proofErr w:type="spellEnd"/>
      <w:r w:rsidRPr="008438D9">
        <w:rPr>
          <w:rFonts w:ascii="Times" w:hAnsi="Times" w:cs="Times"/>
          <w:lang w:val="en-US"/>
        </w:rPr>
        <w:t xml:space="preserve"> and two prey </w:t>
      </w:r>
      <w:del w:id="160" w:author="Becca Kordas" w:date="2018-01-20T10:47:00Z">
        <w:r w:rsidRPr="008438D9" w:rsidDel="008D151F">
          <w:rPr>
            <w:rFonts w:ascii="Times" w:hAnsi="Times" w:cs="Times"/>
            <w:lang w:val="en-US"/>
          </w:rPr>
          <w:delText>items</w:delText>
        </w:r>
      </w:del>
      <w:ins w:id="161" w:author="Becca Kordas" w:date="2018-01-20T10:47:00Z">
        <w:r w:rsidR="008D151F">
          <w:rPr>
            <w:rFonts w:ascii="Times" w:hAnsi="Times" w:cs="Times"/>
            <w:lang w:val="en-US"/>
          </w:rPr>
          <w:t>taxa</w:t>
        </w:r>
      </w:ins>
      <w:r w:rsidRPr="008438D9">
        <w:rPr>
          <w:rFonts w:ascii="Times" w:hAnsi="Times" w:cs="Times"/>
          <w:lang w:val="en-US"/>
        </w:rPr>
        <w:t xml:space="preserve">, the mayfly species </w:t>
      </w:r>
      <w:proofErr w:type="spellStart"/>
      <w:r w:rsidRPr="008438D9">
        <w:rPr>
          <w:rFonts w:ascii="Times" w:hAnsi="Times" w:cs="Times"/>
          <w:i/>
          <w:lang w:val="en-US"/>
        </w:rPr>
        <w:t>Cloeon</w:t>
      </w:r>
      <w:proofErr w:type="spellEnd"/>
      <w:r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and the </w:t>
      </w:r>
      <w:proofErr w:type="spellStart"/>
      <w:r w:rsidRPr="008438D9">
        <w:rPr>
          <w:rFonts w:ascii="Times" w:hAnsi="Times" w:cs="Times"/>
          <w:lang w:val="en-US"/>
        </w:rPr>
        <w:t>chironomid</w:t>
      </w:r>
      <w:proofErr w:type="spellEnd"/>
      <w:r w:rsidRPr="008438D9">
        <w:rPr>
          <w:rFonts w:ascii="Times" w:hAnsi="Times" w:cs="Times"/>
          <w:lang w:val="en-US"/>
        </w:rPr>
        <w:t xml:space="preserve"> </w:t>
      </w:r>
      <w:commentRangeStart w:id="162"/>
      <w:r w:rsidRPr="008438D9">
        <w:rPr>
          <w:rFonts w:ascii="Times" w:hAnsi="Times" w:cs="Times"/>
          <w:lang w:val="en-US"/>
        </w:rPr>
        <w:t>genus</w:t>
      </w:r>
      <w:r w:rsidRPr="008438D9">
        <w:rPr>
          <w:rFonts w:ascii="Times" w:hAnsi="Times" w:cs="Times"/>
          <w:i/>
          <w:lang w:val="en-US"/>
        </w:rPr>
        <w:t xml:space="preserve"> </w:t>
      </w:r>
      <w:proofErr w:type="spellStart"/>
      <w:r w:rsidRPr="008438D9">
        <w:rPr>
          <w:rFonts w:ascii="Times" w:hAnsi="Times" w:cs="Times"/>
          <w:i/>
          <w:lang w:val="en-US"/>
        </w:rPr>
        <w:t>Chironomus</w:t>
      </w:r>
      <w:proofErr w:type="spellEnd"/>
      <w:r w:rsidRPr="008438D9">
        <w:rPr>
          <w:rFonts w:ascii="Times" w:hAnsi="Times" w:cs="Times"/>
          <w:lang w:val="en-US"/>
        </w:rPr>
        <w:t xml:space="preserve"> </w:t>
      </w:r>
      <w:commentRangeEnd w:id="162"/>
      <w:r w:rsidR="008D151F">
        <w:rPr>
          <w:rStyle w:val="CommentReference"/>
        </w:rPr>
        <w:commentReference w:id="162"/>
      </w:r>
      <w:r w:rsidRPr="008438D9">
        <w:rPr>
          <w:rFonts w:ascii="Times" w:hAnsi="Times" w:cs="Times"/>
          <w:lang w:val="en-US"/>
        </w:rPr>
        <w:t xml:space="preserve">(Figure S1). </w:t>
      </w:r>
    </w:p>
    <w:p w14:paraId="56387759"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During larval stage both the mayfly and dragonfly species </w:t>
      </w:r>
      <w:ins w:id="163" w:author="Becca Kordas" w:date="2018-01-20T10:47:00Z">
        <w:r w:rsidR="008D151F">
          <w:rPr>
            <w:rFonts w:ascii="Times" w:hAnsi="Times" w:cs="Times"/>
            <w:lang w:val="en-US"/>
          </w:rPr>
          <w:t>can be</w:t>
        </w:r>
      </w:ins>
      <w:del w:id="164" w:author="Becca Kordas" w:date="2018-01-20T10:47:00Z">
        <w:r w:rsidRPr="008438D9" w:rsidDel="008D151F">
          <w:rPr>
            <w:rFonts w:ascii="Times" w:hAnsi="Times" w:cs="Times"/>
            <w:lang w:val="en-US"/>
          </w:rPr>
          <w:delText>are</w:delText>
        </w:r>
      </w:del>
      <w:r w:rsidRPr="008438D9">
        <w:rPr>
          <w:rFonts w:ascii="Times" w:hAnsi="Times" w:cs="Times"/>
          <w:lang w:val="en-US"/>
        </w:rPr>
        <w:t xml:space="preserve"> found </w:t>
      </w:r>
      <w:commentRangeStart w:id="165"/>
      <w:r w:rsidRPr="008438D9">
        <w:rPr>
          <w:rFonts w:ascii="Times" w:hAnsi="Times" w:cs="Times"/>
          <w:lang w:val="en-US"/>
        </w:rPr>
        <w:t>swimming in the water column</w:t>
      </w:r>
      <w:commentRangeEnd w:id="165"/>
      <w:r w:rsidR="008D151F">
        <w:rPr>
          <w:rStyle w:val="CommentReference"/>
        </w:rPr>
        <w:commentReference w:id="165"/>
      </w:r>
      <w:r w:rsidRPr="008438D9">
        <w:rPr>
          <w:rFonts w:ascii="Times" w:hAnsi="Times" w:cs="Times"/>
          <w:lang w:val="en-US"/>
        </w:rPr>
        <w:t xml:space="preserve">.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is an </w:t>
      </w:r>
      <w:commentRangeStart w:id="166"/>
      <w:r w:rsidRPr="008438D9">
        <w:rPr>
          <w:rFonts w:ascii="Times" w:hAnsi="Times" w:cs="Times"/>
          <w:lang w:val="en-US"/>
        </w:rPr>
        <w:t>agile</w:t>
      </w:r>
      <w:commentRangeEnd w:id="166"/>
      <w:r w:rsidR="002F38D6">
        <w:rPr>
          <w:rStyle w:val="CommentReference"/>
        </w:rPr>
        <w:commentReference w:id="166"/>
      </w:r>
      <w:r w:rsidRPr="008438D9">
        <w:rPr>
          <w:rFonts w:ascii="Times" w:hAnsi="Times" w:cs="Times"/>
          <w:lang w:val="en-US"/>
        </w:rPr>
        <w:t xml:space="preserve"> fast swimmer found mostly in clear areas of the water column. </w:t>
      </w:r>
      <w:r w:rsidRPr="008438D9">
        <w:rPr>
          <w:rFonts w:ascii="Times" w:hAnsi="Times" w:cs="Times"/>
          <w:i/>
          <w:lang w:val="en-US"/>
        </w:rPr>
        <w:t xml:space="preserve">S. </w:t>
      </w:r>
      <w:proofErr w:type="spellStart"/>
      <w:r w:rsidRPr="008438D9">
        <w:rPr>
          <w:rFonts w:ascii="Times" w:hAnsi="Times" w:cs="Times"/>
          <w:i/>
          <w:lang w:val="en-US"/>
        </w:rPr>
        <w:t>striolatum</w:t>
      </w:r>
      <w:proofErr w:type="spellEnd"/>
      <w:r w:rsidRPr="008438D9">
        <w:rPr>
          <w:rFonts w:ascii="Times" w:hAnsi="Times" w:cs="Times"/>
          <w:lang w:val="en-US"/>
        </w:rPr>
        <w:t xml:space="preserve"> is found mostly </w:t>
      </w:r>
      <w:ins w:id="167" w:author="Becca Kordas" w:date="2018-01-21T17:32:00Z">
        <w:r w:rsidR="002F38D6">
          <w:rPr>
            <w:rFonts w:ascii="Times" w:hAnsi="Times" w:cs="Times"/>
            <w:lang w:val="en-US"/>
          </w:rPr>
          <w:t>with</w:t>
        </w:r>
      </w:ins>
      <w:r w:rsidRPr="008438D9">
        <w:rPr>
          <w:rFonts w:ascii="Times" w:hAnsi="Times" w:cs="Times"/>
          <w:lang w:val="en-US"/>
        </w:rPr>
        <w:t xml:space="preserve">in </w:t>
      </w:r>
      <w:proofErr w:type="spellStart"/>
      <w:r w:rsidRPr="008438D9">
        <w:rPr>
          <w:rFonts w:ascii="Times" w:hAnsi="Times" w:cs="Times"/>
          <w:lang w:val="en-US"/>
        </w:rPr>
        <w:t>macrophyte</w:t>
      </w:r>
      <w:ins w:id="168" w:author="Becca Kordas" w:date="2018-01-21T17:32:00Z">
        <w:r w:rsidR="002F38D6">
          <w:rPr>
            <w:rFonts w:ascii="Times" w:hAnsi="Times" w:cs="Times"/>
            <w:lang w:val="en-US"/>
          </w:rPr>
          <w:t>s</w:t>
        </w:r>
      </w:ins>
      <w:proofErr w:type="spellEnd"/>
      <w:r w:rsidRPr="008438D9">
        <w:rPr>
          <w:rFonts w:ascii="Times" w:hAnsi="Times" w:cs="Times"/>
          <w:lang w:val="en-US"/>
        </w:rPr>
        <w:t xml:space="preserve"> </w:t>
      </w:r>
      <w:del w:id="169" w:author="Becca Kordas" w:date="2018-01-21T17:32:00Z">
        <w:r w:rsidRPr="008438D9" w:rsidDel="002F38D6">
          <w:rPr>
            <w:rFonts w:ascii="Times" w:hAnsi="Times" w:cs="Times"/>
            <w:lang w:val="en-US"/>
          </w:rPr>
          <w:delText xml:space="preserve">assemblages </w:delText>
        </w:r>
      </w:del>
      <w:r w:rsidRPr="008438D9">
        <w:rPr>
          <w:rFonts w:ascii="Times" w:hAnsi="Times" w:cs="Times"/>
          <w:lang w:val="en-US"/>
        </w:rPr>
        <w:t xml:space="preserve">and is a much slower swimmer, capable of </w:t>
      </w:r>
      <w:commentRangeStart w:id="170"/>
      <w:r w:rsidRPr="008438D9">
        <w:rPr>
          <w:rFonts w:ascii="Times" w:hAnsi="Times" w:cs="Times"/>
          <w:lang w:val="en-US"/>
        </w:rPr>
        <w:t xml:space="preserve">bursts of speed </w:t>
      </w:r>
      <w:commentRangeEnd w:id="170"/>
      <w:r w:rsidR="002F38D6">
        <w:rPr>
          <w:rStyle w:val="CommentReference"/>
        </w:rPr>
        <w:commentReference w:id="170"/>
      </w:r>
      <w:r w:rsidRPr="008438D9">
        <w:rPr>
          <w:rFonts w:ascii="Times" w:hAnsi="Times" w:cs="Times"/>
          <w:lang w:val="en-US"/>
        </w:rPr>
        <w:t xml:space="preserve">when attacking its prey. </w:t>
      </w:r>
      <w:proofErr w:type="spellStart"/>
      <w:r w:rsidRPr="008438D9">
        <w:rPr>
          <w:rFonts w:ascii="Times" w:hAnsi="Times" w:cs="Times"/>
          <w:i/>
          <w:lang w:val="en-US"/>
        </w:rPr>
        <w:t>Chironomus</w:t>
      </w:r>
      <w:proofErr w:type="spellEnd"/>
      <w:r w:rsidRPr="008438D9">
        <w:rPr>
          <w:rFonts w:ascii="Times" w:hAnsi="Times" w:cs="Times"/>
          <w:lang w:val="en-US"/>
        </w:rPr>
        <w:t xml:space="preserve"> </w:t>
      </w:r>
      <w:del w:id="171" w:author="Becca Kordas" w:date="2018-01-20T10:51:00Z">
        <w:r w:rsidRPr="008438D9" w:rsidDel="003D641A">
          <w:rPr>
            <w:rFonts w:ascii="Times" w:hAnsi="Times" w:cs="Times"/>
            <w:lang w:val="en-US"/>
          </w:rPr>
          <w:delText xml:space="preserve">species </w:delText>
        </w:r>
      </w:del>
      <w:ins w:id="172" w:author="Becca Kordas" w:date="2018-01-20T10:51:00Z">
        <w:r w:rsidR="003D641A" w:rsidRPr="008438D9">
          <w:rPr>
            <w:rFonts w:ascii="Times" w:hAnsi="Times" w:cs="Times"/>
            <w:lang w:val="en-US"/>
          </w:rPr>
          <w:t>s</w:t>
        </w:r>
        <w:r w:rsidR="003D641A">
          <w:rPr>
            <w:rFonts w:ascii="Times" w:hAnsi="Times" w:cs="Times"/>
            <w:lang w:val="en-US"/>
          </w:rPr>
          <w:t>pp.</w:t>
        </w:r>
        <w:r w:rsidR="003D641A" w:rsidRPr="008438D9">
          <w:rPr>
            <w:rFonts w:ascii="Times" w:hAnsi="Times" w:cs="Times"/>
            <w:lang w:val="en-US"/>
          </w:rPr>
          <w:t xml:space="preserve"> </w:t>
        </w:r>
      </w:ins>
      <w:commentRangeStart w:id="173"/>
      <w:r w:rsidRPr="008438D9">
        <w:rPr>
          <w:rFonts w:ascii="Times" w:hAnsi="Times" w:cs="Times"/>
          <w:lang w:val="en-US"/>
        </w:rPr>
        <w:t>on the other hand</w:t>
      </w:r>
      <w:commentRangeEnd w:id="173"/>
      <w:r w:rsidR="003D641A">
        <w:rPr>
          <w:rStyle w:val="CommentReference"/>
        </w:rPr>
        <w:commentReference w:id="173"/>
      </w:r>
      <w:r w:rsidRPr="008438D9">
        <w:rPr>
          <w:rFonts w:ascii="Times" w:hAnsi="Times" w:cs="Times"/>
          <w:lang w:val="en-US"/>
        </w:rPr>
        <w:t xml:space="preserve"> are </w:t>
      </w:r>
      <w:commentRangeStart w:id="174"/>
      <w:r w:rsidRPr="008438D9">
        <w:rPr>
          <w:rFonts w:ascii="Times" w:hAnsi="Times" w:cs="Times"/>
          <w:lang w:val="en-US"/>
        </w:rPr>
        <w:t xml:space="preserve">very slow </w:t>
      </w:r>
      <w:commentRangeEnd w:id="174"/>
      <w:r w:rsidR="002F38D6">
        <w:rPr>
          <w:rStyle w:val="CommentReference"/>
        </w:rPr>
        <w:commentReference w:id="174"/>
      </w:r>
      <w:r w:rsidRPr="008438D9">
        <w:rPr>
          <w:rFonts w:ascii="Times" w:hAnsi="Times" w:cs="Times"/>
          <w:lang w:val="en-US"/>
        </w:rPr>
        <w:t xml:space="preserve">and found mostly hiding in the sediment. </w:t>
      </w:r>
      <w:commentRangeStart w:id="175"/>
      <w:r w:rsidRPr="008438D9">
        <w:rPr>
          <w:rFonts w:ascii="Times" w:hAnsi="Times" w:cs="Times"/>
          <w:lang w:val="en-US"/>
        </w:rPr>
        <w:t xml:space="preserve">These differences in morphology and locomotive </w:t>
      </w:r>
      <w:proofErr w:type="spellStart"/>
      <w:r w:rsidRPr="008438D9">
        <w:rPr>
          <w:rFonts w:ascii="Times" w:hAnsi="Times" w:cs="Times"/>
          <w:lang w:val="en-US"/>
        </w:rPr>
        <w:t>behaviour</w:t>
      </w:r>
      <w:proofErr w:type="spellEnd"/>
      <w:r w:rsidRPr="008438D9">
        <w:rPr>
          <w:rFonts w:ascii="Times" w:hAnsi="Times" w:cs="Times"/>
          <w:lang w:val="en-US"/>
        </w:rPr>
        <w:t xml:space="preserve"> are expected to produce different foraging strategies for the predator with each prey type</w:t>
      </w:r>
      <w:commentRangeEnd w:id="175"/>
      <w:r w:rsidR="003D641A">
        <w:rPr>
          <w:rStyle w:val="CommentReference"/>
        </w:rPr>
        <w:commentReference w:id="175"/>
      </w:r>
      <w:r w:rsidRPr="008438D9">
        <w:rPr>
          <w:rFonts w:ascii="Times" w:hAnsi="Times" w:cs="Times"/>
          <w:lang w:val="en-US"/>
        </w:rPr>
        <w:t xml:space="preserve">. As both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and its predator are fast free-sw</w:t>
      </w:r>
      <w:r w:rsidR="00797E3C">
        <w:rPr>
          <w:rFonts w:ascii="Times" w:hAnsi="Times" w:cs="Times"/>
          <w:lang w:val="en-US"/>
        </w:rPr>
        <w:t xml:space="preserve">imming species, the </w:t>
      </w:r>
      <w:commentRangeStart w:id="176"/>
      <w:r w:rsidR="00797E3C">
        <w:rPr>
          <w:rFonts w:ascii="Times" w:hAnsi="Times" w:cs="Times"/>
          <w:lang w:val="en-US"/>
        </w:rPr>
        <w:t>latter</w:t>
      </w:r>
      <w:commentRangeEnd w:id="176"/>
      <w:r w:rsidR="003F708B">
        <w:rPr>
          <w:rStyle w:val="CommentReference"/>
        </w:rPr>
        <w:commentReference w:id="176"/>
      </w:r>
      <w:r w:rsidR="00797E3C">
        <w:rPr>
          <w:rFonts w:ascii="Times" w:hAnsi="Times" w:cs="Times"/>
          <w:lang w:val="en-US"/>
        </w:rPr>
        <w:t xml:space="preserve"> </w:t>
      </w:r>
      <w:r w:rsidRPr="008438D9">
        <w:rPr>
          <w:rFonts w:ascii="Times" w:hAnsi="Times" w:cs="Times"/>
          <w:lang w:val="en-US"/>
        </w:rPr>
        <w:t>display</w:t>
      </w:r>
      <w:r w:rsidR="00797E3C">
        <w:rPr>
          <w:rFonts w:ascii="Times" w:hAnsi="Times" w:cs="Times"/>
          <w:lang w:val="en-US"/>
        </w:rPr>
        <w:t>s</w:t>
      </w:r>
      <w:r w:rsidRPr="008438D9">
        <w:rPr>
          <w:rFonts w:ascii="Times" w:hAnsi="Times" w:cs="Times"/>
          <w:lang w:val="en-US"/>
        </w:rPr>
        <w:t xml:space="preserve"> a foraging strategy defined as ‘active capture’. </w:t>
      </w:r>
      <w:proofErr w:type="spellStart"/>
      <w:r w:rsidRPr="008438D9">
        <w:rPr>
          <w:rFonts w:ascii="Times" w:hAnsi="Times" w:cs="Times"/>
          <w:i/>
          <w:lang w:val="en-US"/>
        </w:rPr>
        <w:t>Chironomus</w:t>
      </w:r>
      <w:proofErr w:type="spellEnd"/>
      <w:r w:rsidRPr="008438D9">
        <w:rPr>
          <w:rFonts w:ascii="Times" w:hAnsi="Times" w:cs="Times"/>
          <w:lang w:val="en-US"/>
        </w:rPr>
        <w:t xml:space="preserve"> is much slower than its predator and its relative velocity upon encounter is likely to be negligible, corresponding to a foraging strategy defined as </w:t>
      </w:r>
      <w:commentRangeStart w:id="177"/>
      <w:r w:rsidRPr="008438D9">
        <w:rPr>
          <w:rFonts w:ascii="Times" w:hAnsi="Times" w:cs="Times"/>
          <w:lang w:val="en-US"/>
        </w:rPr>
        <w:t>‘sessile prey’</w:t>
      </w:r>
      <w:commentRangeEnd w:id="177"/>
      <w:r w:rsidR="003D641A">
        <w:rPr>
          <w:rStyle w:val="CommentReference"/>
        </w:rPr>
        <w:commentReference w:id="177"/>
      </w:r>
      <w:r w:rsidRPr="008438D9">
        <w:rPr>
          <w:rFonts w:ascii="Times" w:hAnsi="Times" w:cs="Times"/>
          <w:lang w:val="en-US"/>
        </w:rPr>
        <w:t xml:space="preserve">. </w:t>
      </w:r>
      <w:commentRangeStart w:id="178"/>
      <w:r w:rsidRPr="008438D9">
        <w:rPr>
          <w:rFonts w:ascii="Times" w:hAnsi="Times" w:cs="Times"/>
          <w:lang w:val="en-US"/>
        </w:rPr>
        <w:t>Furthermore</w:t>
      </w:r>
      <w:r w:rsidR="00B00653" w:rsidRPr="008438D9">
        <w:rPr>
          <w:rFonts w:ascii="Times" w:hAnsi="Times" w:cs="Times"/>
          <w:lang w:val="en-US"/>
        </w:rPr>
        <w:t>, their preferred micro</w:t>
      </w:r>
      <w:r w:rsidRPr="008438D9">
        <w:rPr>
          <w:rFonts w:ascii="Times" w:hAnsi="Times" w:cs="Times"/>
          <w:lang w:val="en-US"/>
        </w:rPr>
        <w:t>hab</w:t>
      </w:r>
      <w:r w:rsidR="00797E3C">
        <w:rPr>
          <w:rFonts w:ascii="Times" w:hAnsi="Times" w:cs="Times"/>
          <w:lang w:val="en-US"/>
        </w:rPr>
        <w:t xml:space="preserve">itat </w:t>
      </w:r>
      <w:r w:rsidRPr="008438D9">
        <w:rPr>
          <w:rFonts w:ascii="Times" w:hAnsi="Times" w:cs="Times"/>
          <w:lang w:val="en-US"/>
        </w:rPr>
        <w:t>likely expose</w:t>
      </w:r>
      <w:r w:rsidR="00797E3C">
        <w:rPr>
          <w:rFonts w:ascii="Times" w:hAnsi="Times" w:cs="Times"/>
          <w:lang w:val="en-US"/>
        </w:rPr>
        <w:t>s</w:t>
      </w:r>
      <w:r w:rsidRPr="008438D9">
        <w:rPr>
          <w:rFonts w:ascii="Times" w:hAnsi="Times" w:cs="Times"/>
          <w:lang w:val="en-US"/>
        </w:rPr>
        <w:t xml:space="preserve"> them to different changes in thermal conditions.</w:t>
      </w:r>
      <w:commentRangeEnd w:id="178"/>
      <w:r w:rsidR="003D2FCF">
        <w:rPr>
          <w:rStyle w:val="CommentReference"/>
        </w:rPr>
        <w:commentReference w:id="178"/>
      </w:r>
    </w:p>
    <w:p w14:paraId="4F477330"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Individuals were collected with 500</w:t>
      </w:r>
      <w:r w:rsidRPr="008438D9">
        <w:rPr>
          <w:rFonts w:ascii="Times" w:hAnsi="Times" w:cs="Times"/>
          <w:i/>
          <w:lang w:val="en-US"/>
        </w:rPr>
        <w:t>μm</w:t>
      </w:r>
      <w:r w:rsidRPr="008438D9">
        <w:rPr>
          <w:rFonts w:ascii="Times" w:hAnsi="Times" w:cs="Times"/>
          <w:lang w:val="en-US"/>
        </w:rPr>
        <w:t xml:space="preserve"> mesh nets from their </w:t>
      </w:r>
      <w:ins w:id="179" w:author="Becca Kordas" w:date="2018-01-21T23:04:00Z">
        <w:r w:rsidR="003D2FCF">
          <w:rPr>
            <w:rFonts w:ascii="Times" w:hAnsi="Times" w:cs="Times"/>
            <w:lang w:val="en-US"/>
          </w:rPr>
          <w:t xml:space="preserve">home </w:t>
        </w:r>
      </w:ins>
      <w:r w:rsidRPr="008438D9">
        <w:rPr>
          <w:rFonts w:ascii="Times" w:hAnsi="Times" w:cs="Times"/>
          <w:lang w:val="en-US"/>
        </w:rPr>
        <w:t xml:space="preserve">ponds </w:t>
      </w:r>
      <w:del w:id="180" w:author="Becca Kordas" w:date="2018-01-21T23:04:00Z">
        <w:r w:rsidRPr="008438D9" w:rsidDel="003D2FCF">
          <w:rPr>
            <w:rFonts w:ascii="Times" w:hAnsi="Times" w:cs="Times"/>
            <w:lang w:val="en-US"/>
          </w:rPr>
          <w:delText>of occurrence based on easily distinguishable characteristics but</w:delText>
        </w:r>
      </w:del>
      <w:ins w:id="181" w:author="Becca Kordas" w:date="2018-01-21T23:04:00Z">
        <w:r w:rsidR="003D2FCF">
          <w:rPr>
            <w:rFonts w:ascii="Times" w:hAnsi="Times" w:cs="Times"/>
            <w:lang w:val="en-US"/>
          </w:rPr>
          <w:t>and</w:t>
        </w:r>
      </w:ins>
      <w:r w:rsidRPr="008438D9">
        <w:rPr>
          <w:rFonts w:ascii="Times" w:hAnsi="Times" w:cs="Times"/>
          <w:lang w:val="en-US"/>
        </w:rPr>
        <w:t xml:space="preserve"> were </w:t>
      </w:r>
      <w:del w:id="182" w:author="Becca Kordas" w:date="2018-01-21T23:04:00Z">
        <w:r w:rsidRPr="008438D9" w:rsidDel="003D2FCF">
          <w:rPr>
            <w:rFonts w:ascii="Times" w:hAnsi="Times" w:cs="Times"/>
            <w:lang w:val="en-US"/>
          </w:rPr>
          <w:delText xml:space="preserve">only </w:delText>
        </w:r>
      </w:del>
      <w:r w:rsidRPr="008438D9">
        <w:rPr>
          <w:rFonts w:ascii="Times" w:hAnsi="Times" w:cs="Times"/>
          <w:lang w:val="en-US"/>
        </w:rPr>
        <w:t xml:space="preserve">identified to species level upon return from the field. </w:t>
      </w:r>
      <w:commentRangeStart w:id="183"/>
      <w:r w:rsidRPr="008438D9">
        <w:rPr>
          <w:rFonts w:ascii="Times" w:hAnsi="Times" w:cs="Times"/>
          <w:lang w:val="en-US"/>
        </w:rPr>
        <w:t xml:space="preserve">Any individuals that did not correspond to these species were then excluded from the analysis (16.8% of </w:t>
      </w:r>
      <w:proofErr w:type="spellStart"/>
      <w:r w:rsidRPr="008438D9">
        <w:rPr>
          <w:rFonts w:ascii="Times" w:hAnsi="Times" w:cs="Times"/>
          <w:lang w:val="en-US"/>
        </w:rPr>
        <w:t>chironomids</w:t>
      </w:r>
      <w:proofErr w:type="spellEnd"/>
      <w:r w:rsidRPr="008438D9">
        <w:rPr>
          <w:rFonts w:ascii="Times" w:hAnsi="Times" w:cs="Times"/>
          <w:lang w:val="en-US"/>
        </w:rPr>
        <w:t>, 8.5% of mayflies and 9.6% of dragonflies).</w:t>
      </w:r>
      <w:commentRangeEnd w:id="183"/>
      <w:r w:rsidR="003D641A">
        <w:rPr>
          <w:rStyle w:val="CommentReference"/>
        </w:rPr>
        <w:commentReference w:id="183"/>
      </w:r>
      <w:r w:rsidRPr="008438D9">
        <w:rPr>
          <w:rFonts w:ascii="Times" w:hAnsi="Times" w:cs="Times"/>
          <w:lang w:val="en-US"/>
        </w:rPr>
        <w:t xml:space="preserve"> </w:t>
      </w:r>
      <w:commentRangeStart w:id="184"/>
      <w:r w:rsidRPr="008438D9">
        <w:rPr>
          <w:rFonts w:ascii="Times" w:hAnsi="Times" w:cs="Times"/>
          <w:lang w:val="en-US"/>
        </w:rPr>
        <w:t>Length-wei</w:t>
      </w:r>
      <w:r w:rsidR="00B00653" w:rsidRPr="008438D9">
        <w:rPr>
          <w:rFonts w:ascii="Times" w:hAnsi="Times" w:cs="Times"/>
          <w:lang w:val="en-US"/>
        </w:rPr>
        <w:t>ght regressions were used (Supplementary material</w:t>
      </w:r>
      <w:r w:rsidRPr="008438D9">
        <w:rPr>
          <w:rFonts w:ascii="Times" w:hAnsi="Times" w:cs="Times"/>
          <w:lang w:val="en-US"/>
        </w:rPr>
        <w:t xml:space="preserve">) to obtain individual mass from length measurements. </w:t>
      </w:r>
      <w:commentRangeEnd w:id="184"/>
      <w:r w:rsidR="003D641A">
        <w:rPr>
          <w:rStyle w:val="CommentReference"/>
        </w:rPr>
        <w:commentReference w:id="184"/>
      </w:r>
      <w:r w:rsidRPr="008438D9">
        <w:rPr>
          <w:rFonts w:ascii="Times" w:hAnsi="Times" w:cs="Times"/>
          <w:lang w:val="en-US"/>
        </w:rPr>
        <w:t xml:space="preserve">The three </w:t>
      </w:r>
      <w:del w:id="185" w:author="Becca Kordas" w:date="2018-01-21T23:04:00Z">
        <w:r w:rsidRPr="008438D9" w:rsidDel="003D2FCF">
          <w:rPr>
            <w:rFonts w:ascii="Times" w:hAnsi="Times" w:cs="Times"/>
            <w:lang w:val="en-US"/>
          </w:rPr>
          <w:delText xml:space="preserve">chosen </w:delText>
        </w:r>
      </w:del>
      <w:r w:rsidRPr="008438D9">
        <w:rPr>
          <w:rFonts w:ascii="Times" w:hAnsi="Times" w:cs="Times"/>
          <w:lang w:val="en-US"/>
        </w:rPr>
        <w:t>taxa were found in a minimum of four sites each (Table S1).</w:t>
      </w:r>
    </w:p>
    <w:p w14:paraId="031ADAD3"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EXPERIMENTAL DESIGN</w:t>
      </w:r>
    </w:p>
    <w:p w14:paraId="384970B9"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We </w:t>
      </w:r>
      <w:commentRangeStart w:id="186"/>
      <w:r w:rsidRPr="008438D9">
        <w:rPr>
          <w:rFonts w:ascii="Times" w:hAnsi="Times" w:cs="Times"/>
          <w:lang w:val="en-US"/>
        </w:rPr>
        <w:t>used</w:t>
      </w:r>
      <w:commentRangeEnd w:id="186"/>
      <w:r w:rsidR="001C567C">
        <w:rPr>
          <w:rStyle w:val="CommentReference"/>
        </w:rPr>
        <w:commentReference w:id="186"/>
      </w:r>
      <w:r w:rsidRPr="008438D9">
        <w:rPr>
          <w:rFonts w:ascii="Times" w:hAnsi="Times" w:cs="Times"/>
          <w:lang w:val="en-US"/>
        </w:rPr>
        <w:t xml:space="preserve"> oxygen consumption over time as a proxy for metabolic rate (</w:t>
      </w:r>
      <w:proofErr w:type="spellStart"/>
      <w:r w:rsidRPr="008438D9">
        <w:rPr>
          <w:rFonts w:ascii="Times" w:hAnsi="Times" w:cs="Times"/>
          <w:lang w:val="en-US"/>
        </w:rPr>
        <w:t>Angilletta</w:t>
      </w:r>
      <w:proofErr w:type="spellEnd"/>
      <w:r w:rsidRPr="008438D9">
        <w:rPr>
          <w:rFonts w:ascii="Times" w:hAnsi="Times" w:cs="Times"/>
          <w:lang w:val="en-US"/>
        </w:rPr>
        <w:t>, 2009). Measu</w:t>
      </w:r>
      <w:r w:rsidR="000F5CA3">
        <w:rPr>
          <w:rFonts w:ascii="Times" w:hAnsi="Times" w:cs="Times"/>
          <w:lang w:val="en-US"/>
        </w:rPr>
        <w:t>res of metabolic rates were</w:t>
      </w:r>
      <w:r w:rsidRPr="008438D9">
        <w:rPr>
          <w:rFonts w:ascii="Times" w:hAnsi="Times" w:cs="Times"/>
          <w:lang w:val="en-US"/>
        </w:rPr>
        <w:t xml:space="preserve"> carried out using standard respiration protocol (</w:t>
      </w:r>
      <w:commentRangeStart w:id="187"/>
      <w:r w:rsidRPr="008438D9">
        <w:rPr>
          <w:rFonts w:ascii="Times" w:hAnsi="Times" w:cs="Times"/>
          <w:lang w:val="en-US"/>
        </w:rPr>
        <w:t>Supplementary material</w:t>
      </w:r>
      <w:commentRangeEnd w:id="187"/>
      <w:r w:rsidR="003D2FCF">
        <w:rPr>
          <w:rStyle w:val="CommentReference"/>
        </w:rPr>
        <w:commentReference w:id="187"/>
      </w:r>
      <w:r w:rsidRPr="008438D9">
        <w:rPr>
          <w:rFonts w:ascii="Times" w:hAnsi="Times" w:cs="Times"/>
          <w:lang w:val="en-US"/>
        </w:rPr>
        <w:t>, (</w:t>
      </w:r>
      <w:proofErr w:type="spellStart"/>
      <w:r w:rsidRPr="008438D9">
        <w:rPr>
          <w:rFonts w:ascii="Times" w:hAnsi="Times" w:cs="Times"/>
          <w:lang w:val="en-US"/>
        </w:rPr>
        <w:t>Brodersen</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2008)) with </w:t>
      </w:r>
      <w:proofErr w:type="spellStart"/>
      <w:r w:rsidRPr="008438D9">
        <w:rPr>
          <w:rFonts w:ascii="Times" w:hAnsi="Times" w:cs="Times"/>
          <w:lang w:val="en-US"/>
        </w:rPr>
        <w:t>Unisense</w:t>
      </w:r>
      <w:proofErr w:type="spellEnd"/>
      <w:r w:rsidRPr="008438D9">
        <w:rPr>
          <w:rFonts w:ascii="Times" w:hAnsi="Times" w:cs="Times"/>
          <w:lang w:val="en-US"/>
        </w:rPr>
        <w:t xml:space="preserve"> </w:t>
      </w:r>
      <w:del w:id="188" w:author="Becca Kordas" w:date="2018-01-21T23:05:00Z">
        <w:r w:rsidRPr="008438D9" w:rsidDel="003D2FCF">
          <w:rPr>
            <w:rFonts w:ascii="Times" w:hAnsi="Times" w:cs="Times"/>
            <w:lang w:val="en-US"/>
          </w:rPr>
          <w:delText>O</w:delText>
        </w:r>
        <w:r w:rsidRPr="008438D9" w:rsidDel="003D2FCF">
          <w:rPr>
            <w:rFonts w:ascii="Times" w:hAnsi="Times" w:cs="Times"/>
            <w:position w:val="-6"/>
            <w:lang w:val="en-US"/>
          </w:rPr>
          <w:delText xml:space="preserve">2 </w:delText>
        </w:r>
      </w:del>
      <w:ins w:id="189" w:author="Becca Kordas" w:date="2018-01-21T23:05:00Z">
        <w:r w:rsidR="003D2FCF">
          <w:rPr>
            <w:rFonts w:ascii="Times" w:hAnsi="Times" w:cs="Times"/>
            <w:lang w:val="en-US"/>
          </w:rPr>
          <w:t>oxygen</w:t>
        </w:r>
        <w:r w:rsidR="003D2FCF" w:rsidRPr="008438D9">
          <w:rPr>
            <w:rFonts w:ascii="Times" w:hAnsi="Times" w:cs="Times"/>
            <w:position w:val="-6"/>
            <w:lang w:val="en-US"/>
          </w:rPr>
          <w:t xml:space="preserve"> </w:t>
        </w:r>
      </w:ins>
      <w:r w:rsidRPr="008438D9">
        <w:rPr>
          <w:rFonts w:ascii="Times" w:hAnsi="Times" w:cs="Times"/>
          <w:lang w:val="en-US"/>
        </w:rPr>
        <w:t>sensors (</w:t>
      </w:r>
      <w:proofErr w:type="spellStart"/>
      <w:r w:rsidRPr="008438D9">
        <w:rPr>
          <w:rFonts w:ascii="Times" w:hAnsi="Times" w:cs="Times"/>
          <w:lang w:val="en-US"/>
        </w:rPr>
        <w:t>Unisense</w:t>
      </w:r>
      <w:proofErr w:type="spellEnd"/>
      <w:r w:rsidRPr="008438D9">
        <w:rPr>
          <w:rFonts w:ascii="Times" w:hAnsi="Times" w:cs="Times"/>
          <w:lang w:val="en-US"/>
        </w:rPr>
        <w:t>, De</w:t>
      </w:r>
      <w:r w:rsidR="00B00653" w:rsidRPr="008438D9">
        <w:rPr>
          <w:rFonts w:ascii="Times" w:hAnsi="Times" w:cs="Times"/>
          <w:lang w:val="en-US"/>
        </w:rPr>
        <w:t>nmark). We carried out respira</w:t>
      </w:r>
      <w:r w:rsidRPr="008438D9">
        <w:rPr>
          <w:rFonts w:ascii="Times" w:hAnsi="Times" w:cs="Times"/>
          <w:lang w:val="en-US"/>
        </w:rPr>
        <w:t xml:space="preserve">tion trials for all three </w:t>
      </w:r>
      <w:del w:id="190" w:author="Becca Kordas" w:date="2018-01-21T23:06:00Z">
        <w:r w:rsidRPr="008438D9" w:rsidDel="003D2FCF">
          <w:rPr>
            <w:rFonts w:ascii="Times" w:hAnsi="Times" w:cs="Times"/>
            <w:lang w:val="en-US"/>
          </w:rPr>
          <w:delText>species</w:delText>
        </w:r>
        <w:r w:rsidR="000F5CA3" w:rsidDel="003D2FCF">
          <w:rPr>
            <w:rFonts w:ascii="Times" w:hAnsi="Times" w:cs="Times"/>
            <w:lang w:val="en-US"/>
          </w:rPr>
          <w:delText xml:space="preserve"> </w:delText>
        </w:r>
      </w:del>
      <w:ins w:id="191" w:author="Becca Kordas" w:date="2018-01-21T23:06:00Z">
        <w:r w:rsidR="003D2FCF">
          <w:rPr>
            <w:rFonts w:ascii="Times" w:hAnsi="Times" w:cs="Times"/>
            <w:lang w:val="en-US"/>
          </w:rPr>
          <w:t>taxa from</w:t>
        </w:r>
      </w:ins>
      <w:del w:id="192" w:author="Becca Kordas" w:date="2018-01-21T23:06:00Z">
        <w:r w:rsidR="000F5CA3" w:rsidDel="003D2FCF">
          <w:rPr>
            <w:rFonts w:ascii="Times" w:hAnsi="Times" w:cs="Times"/>
            <w:lang w:val="en-US"/>
          </w:rPr>
          <w:delText>in</w:delText>
        </w:r>
      </w:del>
      <w:r w:rsidR="000F5CA3">
        <w:rPr>
          <w:rFonts w:ascii="Times" w:hAnsi="Times" w:cs="Times"/>
          <w:lang w:val="en-US"/>
        </w:rPr>
        <w:t xml:space="preserve"> each of the</w:t>
      </w:r>
      <w:r w:rsidR="00B00653" w:rsidRPr="008438D9">
        <w:rPr>
          <w:rFonts w:ascii="Times" w:hAnsi="Times" w:cs="Times"/>
          <w:lang w:val="en-US"/>
        </w:rPr>
        <w:t xml:space="preserve"> sites at 5°C intervals from 10°C to 45°</w:t>
      </w:r>
      <w:r w:rsidRPr="008438D9">
        <w:rPr>
          <w:rFonts w:ascii="Times" w:hAnsi="Times" w:cs="Times"/>
          <w:lang w:val="en-US"/>
        </w:rPr>
        <w:t xml:space="preserve">C in order to capture both the activation and deactivation energy of respiration. </w:t>
      </w:r>
      <w:r w:rsidR="000F5CA3">
        <w:rPr>
          <w:rFonts w:ascii="Times" w:hAnsi="Times" w:cs="Times"/>
          <w:lang w:val="en-US"/>
        </w:rPr>
        <w:t>Water temperature was controlled using a water bath</w:t>
      </w:r>
      <w:r w:rsidRPr="008438D9">
        <w:rPr>
          <w:rFonts w:ascii="Times" w:hAnsi="Times" w:cs="Times"/>
          <w:lang w:val="en-US"/>
        </w:rPr>
        <w:t xml:space="preserve">. </w:t>
      </w:r>
      <w:commentRangeStart w:id="193"/>
      <w:r w:rsidRPr="008438D9">
        <w:rPr>
          <w:rFonts w:ascii="Times" w:hAnsi="Times" w:cs="Times"/>
          <w:lang w:val="en-US"/>
        </w:rPr>
        <w:t>Two trials of 7 individuals each</w:t>
      </w:r>
      <w:commentRangeEnd w:id="193"/>
      <w:r w:rsidR="003D2FCF">
        <w:rPr>
          <w:rStyle w:val="CommentReference"/>
        </w:rPr>
        <w:commentReference w:id="193"/>
      </w:r>
      <w:proofErr w:type="gramStart"/>
      <w:r w:rsidRPr="008438D9">
        <w:rPr>
          <w:rFonts w:ascii="Times" w:hAnsi="Times" w:cs="Times"/>
          <w:lang w:val="en-US"/>
        </w:rPr>
        <w:t>,</w:t>
      </w:r>
      <w:proofErr w:type="gramEnd"/>
      <w:r w:rsidRPr="008438D9">
        <w:rPr>
          <w:rFonts w:ascii="Times" w:hAnsi="Times" w:cs="Times"/>
          <w:lang w:val="en-US"/>
        </w:rPr>
        <w:t xml:space="preserve"> were carried out at each temperature value. </w:t>
      </w:r>
      <w:ins w:id="194" w:author="Becca Kordas" w:date="2018-01-20T11:03:00Z">
        <w:r w:rsidR="001C567C">
          <w:rPr>
            <w:rFonts w:ascii="Times" w:hAnsi="Times" w:cs="Times"/>
            <w:lang w:val="en-US"/>
          </w:rPr>
          <w:t xml:space="preserve">Prior to respiration experiments… </w:t>
        </w:r>
      </w:ins>
      <w:r w:rsidRPr="008438D9">
        <w:rPr>
          <w:rFonts w:ascii="Times" w:hAnsi="Times" w:cs="Times"/>
          <w:lang w:val="en-US"/>
        </w:rPr>
        <w:t xml:space="preserve">All individuals </w:t>
      </w:r>
      <w:commentRangeStart w:id="195"/>
      <w:r w:rsidRPr="008438D9">
        <w:rPr>
          <w:rFonts w:ascii="Times" w:hAnsi="Times" w:cs="Times"/>
          <w:lang w:val="en-US"/>
        </w:rPr>
        <w:t>used</w:t>
      </w:r>
      <w:commentRangeEnd w:id="195"/>
      <w:r w:rsidR="001C567C">
        <w:rPr>
          <w:rStyle w:val="CommentReference"/>
        </w:rPr>
        <w:commentReference w:id="195"/>
      </w:r>
      <w:r w:rsidRPr="008438D9">
        <w:rPr>
          <w:rFonts w:ascii="Times" w:hAnsi="Times" w:cs="Times"/>
          <w:lang w:val="en-US"/>
        </w:rPr>
        <w:t xml:space="preserve"> in these experiments were previously stored and starved in </w:t>
      </w:r>
      <w:commentRangeStart w:id="196"/>
      <w:r w:rsidRPr="008438D9">
        <w:rPr>
          <w:rFonts w:ascii="Times" w:hAnsi="Times" w:cs="Times"/>
          <w:lang w:val="en-US"/>
        </w:rPr>
        <w:t>filtered</w:t>
      </w:r>
      <w:commentRangeEnd w:id="196"/>
      <w:r w:rsidR="003D2FCF">
        <w:rPr>
          <w:rStyle w:val="CommentReference"/>
        </w:rPr>
        <w:commentReference w:id="196"/>
      </w:r>
      <w:r w:rsidRPr="008438D9">
        <w:rPr>
          <w:rFonts w:ascii="Times" w:hAnsi="Times" w:cs="Times"/>
          <w:lang w:val="en-US"/>
        </w:rPr>
        <w:t xml:space="preserve"> pond water at ambient temperature for 24h to allow for gut clearing.</w:t>
      </w:r>
    </w:p>
    <w:p w14:paraId="74763928" w14:textId="77777777" w:rsidR="00416353" w:rsidRDefault="00E401B9" w:rsidP="006C6832">
      <w:pPr>
        <w:widowControl w:val="0"/>
        <w:autoSpaceDE w:val="0"/>
        <w:autoSpaceDN w:val="0"/>
        <w:adjustRightInd w:val="0"/>
        <w:spacing w:after="240"/>
        <w:jc w:val="both"/>
        <w:rPr>
          <w:rFonts w:ascii="Times" w:hAnsi="Times" w:cs="Times"/>
          <w:lang w:val="en-US"/>
        </w:rPr>
      </w:pPr>
      <w:commentRangeStart w:id="197"/>
      <w:r>
        <w:rPr>
          <w:rFonts w:ascii="Times" w:hAnsi="Times" w:cs="Times"/>
          <w:sz w:val="32"/>
          <w:szCs w:val="32"/>
          <w:lang w:val="en-US"/>
        </w:rPr>
        <w:t>METABOLIC RATES</w:t>
      </w:r>
      <w:commentRangeEnd w:id="197"/>
      <w:r w:rsidR="0088726C">
        <w:rPr>
          <w:rStyle w:val="CommentReference"/>
        </w:rPr>
        <w:commentReference w:id="197"/>
      </w:r>
    </w:p>
    <w:p w14:paraId="767B9D1A"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Temperature has </w:t>
      </w:r>
      <w:commentRangeStart w:id="198"/>
      <w:r w:rsidRPr="008438D9">
        <w:rPr>
          <w:rFonts w:ascii="Times" w:hAnsi="Times" w:cs="Times"/>
          <w:lang w:val="en-US"/>
        </w:rPr>
        <w:t xml:space="preserve">inherent properties that affect species’ biology at the most basic level </w:t>
      </w:r>
      <w:commentRangeEnd w:id="198"/>
      <w:r w:rsidR="001C567C">
        <w:rPr>
          <w:rStyle w:val="CommentReference"/>
        </w:rPr>
        <w:commentReference w:id="198"/>
      </w:r>
      <w:r w:rsidRPr="008438D9">
        <w:rPr>
          <w:rFonts w:ascii="Times" w:hAnsi="Times" w:cs="Times"/>
          <w:lang w:val="en-US"/>
        </w:rPr>
        <w:t>(</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The metabolic theory of ecology (MTE) (Brown </w:t>
      </w:r>
      <w:r w:rsidRPr="008438D9">
        <w:rPr>
          <w:rFonts w:ascii="Times" w:hAnsi="Times" w:cs="Times"/>
          <w:i/>
          <w:lang w:val="en-US"/>
        </w:rPr>
        <w:t>et al.</w:t>
      </w:r>
      <w:r w:rsidRPr="008438D9">
        <w:rPr>
          <w:rFonts w:ascii="Times" w:hAnsi="Times" w:cs="Times"/>
          <w:lang w:val="en-US"/>
        </w:rPr>
        <w:t xml:space="preserve">, 2004) predicts that enzymatic activation energy scales linearly with the inverse of temperature </w:t>
      </w:r>
      <w:r w:rsidR="00B00653" w:rsidRPr="008438D9">
        <w:rPr>
          <w:rFonts w:ascii="Times" w:hAnsi="Times" w:cs="Times"/>
          <w:lang w:val="en-US"/>
        </w:rPr>
        <w:t>following an Arrhenius function</w:t>
      </w:r>
      <w:r w:rsidRPr="008438D9">
        <w:rPr>
          <w:rFonts w:ascii="Times" w:hAnsi="Times" w:cs="Times"/>
          <w:lang w:val="en-US"/>
        </w:rPr>
        <w:t>:</w:t>
      </w:r>
    </w:p>
    <w:p w14:paraId="7F46EC19" w14:textId="77777777" w:rsidR="00416353" w:rsidRPr="008438D9" w:rsidRDefault="00416353" w:rsidP="006C6832">
      <w:pPr>
        <w:widowControl w:val="0"/>
        <w:autoSpaceDE w:val="0"/>
        <w:autoSpaceDN w:val="0"/>
        <w:adjustRightInd w:val="0"/>
        <w:spacing w:after="240"/>
        <w:jc w:val="both"/>
        <w:rPr>
          <w:rFonts w:ascii="Times" w:hAnsi="Times" w:cs="Times"/>
          <w:lang w:val="en-US"/>
        </w:rPr>
      </w:pPr>
    </w:p>
    <w:p w14:paraId="5EDC6C72"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B</w:t>
      </w:r>
      <w:r w:rsidRPr="008438D9">
        <w:rPr>
          <w:rFonts w:ascii="Times" w:hAnsi="Times" w:cs="Times"/>
          <w:lang w:val="en-US"/>
        </w:rPr>
        <w:t xml:space="preserve"> is the metabolic rate,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 xml:space="preserve">is the enzyme’s 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the temperature (in </w:t>
      </w:r>
      <w:r w:rsidRPr="008438D9">
        <w:rPr>
          <w:rFonts w:ascii="Times" w:hAnsi="Times" w:cs="Times"/>
          <w:i/>
          <w:lang w:val="en-US"/>
        </w:rPr>
        <w:t>K</w:t>
      </w:r>
      <w:r w:rsidRPr="008438D9">
        <w:rPr>
          <w:rFonts w:ascii="Times" w:hAnsi="Times" w:cs="Times"/>
          <w:lang w:val="en-US"/>
        </w:rPr>
        <w:t xml:space="preserve">) and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w:t>
      </w:r>
    </w:p>
    <w:p w14:paraId="49394ADF"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199"/>
      <w:r w:rsidRPr="008438D9">
        <w:rPr>
          <w:rFonts w:ascii="Times" w:hAnsi="Times" w:cs="Times"/>
          <w:lang w:val="en-US"/>
        </w:rPr>
        <w:t xml:space="preserve">The </w:t>
      </w:r>
      <w:proofErr w:type="spellStart"/>
      <w:r w:rsidRPr="008438D9">
        <w:rPr>
          <w:rFonts w:ascii="Times" w:hAnsi="Times" w:cs="Times"/>
          <w:lang w:val="en-US"/>
        </w:rPr>
        <w:t>Schoolfield</w:t>
      </w:r>
      <w:proofErr w:type="spellEnd"/>
      <w:r w:rsidRPr="008438D9">
        <w:rPr>
          <w:rFonts w:ascii="Times" w:hAnsi="Times" w:cs="Times"/>
          <w:lang w:val="en-US"/>
        </w:rPr>
        <w:t xml:space="preserve"> model </w:t>
      </w:r>
      <w:commentRangeEnd w:id="199"/>
      <w:r w:rsidR="00EB543A">
        <w:rPr>
          <w:rStyle w:val="CommentReference"/>
        </w:rPr>
        <w:commentReference w:id="199"/>
      </w:r>
      <w:r w:rsidRPr="008438D9">
        <w:rPr>
          <w:rFonts w:ascii="Times" w:hAnsi="Times" w:cs="Times"/>
          <w:lang w:val="en-US"/>
        </w:rPr>
        <w:t>(</w:t>
      </w:r>
      <w:proofErr w:type="spellStart"/>
      <w:r w:rsidRPr="008438D9">
        <w:rPr>
          <w:rFonts w:ascii="Times" w:hAnsi="Times" w:cs="Times"/>
          <w:lang w:val="en-US"/>
        </w:rPr>
        <w:t>Schoolfield</w:t>
      </w:r>
      <w:proofErr w:type="spellEnd"/>
      <w:r w:rsidRPr="008438D9">
        <w:rPr>
          <w:rFonts w:ascii="Times" w:hAnsi="Times" w:cs="Times"/>
          <w:lang w:val="en-US"/>
        </w:rPr>
        <w:t xml:space="preserve"> et al., 1981) describes metabolic rate based on enzyme kinetics. This measures metabolic rate as a function of temperature including the </w:t>
      </w:r>
      <w:r w:rsidRPr="008438D9">
        <w:rPr>
          <w:rFonts w:ascii="Times" w:hAnsi="Times" w:cs="Times"/>
          <w:lang w:val="en-US"/>
        </w:rPr>
        <w:lastRenderedPageBreak/>
        <w:t xml:space="preserve">enzyme’s temperature deactivation energy past the peak performance temperature. We used a simplified version of the model that ignores low temperature inactivation as not enough </w:t>
      </w:r>
      <w:commentRangeStart w:id="200"/>
      <w:r w:rsidRPr="008438D9">
        <w:rPr>
          <w:rFonts w:ascii="Times" w:hAnsi="Times" w:cs="Times"/>
          <w:lang w:val="en-US"/>
        </w:rPr>
        <w:t>recordings</w:t>
      </w:r>
      <w:commentRangeEnd w:id="200"/>
      <w:r w:rsidR="001C567C">
        <w:rPr>
          <w:rStyle w:val="CommentReference"/>
        </w:rPr>
        <w:commentReference w:id="200"/>
      </w:r>
      <w:r w:rsidRPr="008438D9">
        <w:rPr>
          <w:rFonts w:ascii="Times" w:hAnsi="Times" w:cs="Times"/>
          <w:lang w:val="en-US"/>
        </w:rPr>
        <w:t xml:space="preserve"> were available to </w:t>
      </w:r>
      <w:commentRangeStart w:id="201"/>
      <w:r w:rsidRPr="008438D9">
        <w:rPr>
          <w:rFonts w:ascii="Times" w:hAnsi="Times" w:cs="Times"/>
          <w:lang w:val="en-US"/>
        </w:rPr>
        <w:t>measure</w:t>
      </w:r>
      <w:commentRangeEnd w:id="201"/>
      <w:r w:rsidR="001C567C">
        <w:rPr>
          <w:rStyle w:val="CommentReference"/>
        </w:rPr>
        <w:commentReference w:id="201"/>
      </w:r>
      <w:r w:rsidRPr="008438D9">
        <w:rPr>
          <w:rFonts w:ascii="Times" w:hAnsi="Times" w:cs="Times"/>
          <w:lang w:val="en-US"/>
        </w:rPr>
        <w:t xml:space="preserve"> i</w:t>
      </w:r>
      <w:r w:rsidR="009765E3">
        <w:rPr>
          <w:rFonts w:ascii="Times" w:hAnsi="Times" w:cs="Times"/>
          <w:lang w:val="en-US"/>
        </w:rPr>
        <w:t>t</w:t>
      </w:r>
      <w:r w:rsidRPr="008438D9">
        <w:rPr>
          <w:rFonts w:ascii="Times" w:hAnsi="Times" w:cs="Times"/>
          <w:lang w:val="en-US"/>
        </w:rPr>
        <w:t>:</w:t>
      </w:r>
    </w:p>
    <w:p w14:paraId="35FA37B6" w14:textId="77777777" w:rsidR="00763AB0" w:rsidRPr="008438D9" w:rsidRDefault="00763AB0" w:rsidP="006C6832">
      <w:pPr>
        <w:widowControl w:val="0"/>
        <w:autoSpaceDE w:val="0"/>
        <w:autoSpaceDN w:val="0"/>
        <w:adjustRightInd w:val="0"/>
        <w:spacing w:after="240"/>
        <w:jc w:val="both"/>
        <w:rPr>
          <w:rFonts w:ascii="Times" w:hAnsi="Times" w:cs="Times"/>
          <w:lang w:val="en-US"/>
        </w:rPr>
      </w:pPr>
    </w:p>
    <w:p w14:paraId="5B380DC4" w14:textId="77777777" w:rsidR="00416353" w:rsidRPr="008438D9" w:rsidRDefault="00416353" w:rsidP="006C6832">
      <w:pPr>
        <w:widowControl w:val="0"/>
        <w:autoSpaceDE w:val="0"/>
        <w:autoSpaceDN w:val="0"/>
        <w:adjustRightInd w:val="0"/>
        <w:spacing w:after="240"/>
        <w:jc w:val="both"/>
        <w:rPr>
          <w:rFonts w:ascii="Times" w:hAnsi="Times" w:cs="Times"/>
          <w:lang w:val="en-US"/>
        </w:rPr>
      </w:pPr>
    </w:p>
    <w:p w14:paraId="10751171"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 xml:space="preserve">Where B is oxygen consumption rate,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 at a reference temperature (</w:t>
      </w:r>
      <w:r w:rsidRPr="008438D9">
        <w:rPr>
          <w:rFonts w:ascii="Times" w:hAnsi="Times" w:cs="Times"/>
          <w:i/>
          <w:lang w:val="en-US"/>
        </w:rPr>
        <w:t>T</w:t>
      </w:r>
      <w:r w:rsidRPr="008438D9">
        <w:rPr>
          <w:rFonts w:ascii="Times" w:hAnsi="Times" w:cs="Times"/>
          <w:i/>
          <w:position w:val="-6"/>
          <w:lang w:val="en-US"/>
        </w:rPr>
        <w:t xml:space="preserve">ref </w:t>
      </w:r>
      <w:r w:rsidRPr="008438D9">
        <w:rPr>
          <w:rFonts w:ascii="Times" w:hAnsi="Times" w:cs="Times"/>
          <w:lang w:val="en-US"/>
        </w:rPr>
        <w:t xml:space="preserve">), m is mass, </w:t>
      </w:r>
      <w:r w:rsidRPr="008438D9">
        <w:rPr>
          <w:rFonts w:ascii="Times" w:hAnsi="Times" w:cs="Times"/>
          <w:i/>
          <w:lang w:val="en-US"/>
        </w:rPr>
        <w:t>β</w:t>
      </w:r>
      <w:r w:rsidRPr="008438D9">
        <w:rPr>
          <w:rFonts w:ascii="Times" w:hAnsi="Times" w:cs="Times"/>
          <w:lang w:val="en-US"/>
        </w:rPr>
        <w:t xml:space="preserve"> is its scaling exponent,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is the enzyme’s activation energy,</w:t>
      </w:r>
      <w:r w:rsidRPr="008438D9">
        <w:rPr>
          <w:rFonts w:ascii="Times" w:hAnsi="Times" w:cs="Times"/>
          <w:i/>
          <w:lang w:val="en-US"/>
        </w:rPr>
        <w:t xml:space="preserve"> E</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 xml:space="preserve">is its deactivation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temperature and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the temperature at which the </w:t>
      </w:r>
      <w:r w:rsidRPr="008438D9">
        <w:rPr>
          <w:rFonts w:ascii="Times" w:hAnsi="Times" w:cs="Times"/>
          <w:i/>
          <w:lang w:val="en-US"/>
        </w:rPr>
        <w:t>B</w:t>
      </w:r>
      <w:r w:rsidRPr="008438D9">
        <w:rPr>
          <w:rFonts w:ascii="Times" w:hAnsi="Times" w:cs="Times"/>
          <w:lang w:val="en-US"/>
        </w:rPr>
        <w:t xml:space="preserve"> is </w:t>
      </w:r>
      <w:proofErr w:type="spellStart"/>
      <w:r w:rsidRPr="008438D9">
        <w:rPr>
          <w:rFonts w:ascii="Times" w:hAnsi="Times" w:cs="Times"/>
          <w:lang w:val="en-US"/>
        </w:rPr>
        <w:t>maximised</w:t>
      </w:r>
      <w:proofErr w:type="spellEnd"/>
      <w:r w:rsidRPr="008438D9">
        <w:rPr>
          <w:rFonts w:ascii="Times" w:hAnsi="Times" w:cs="Times"/>
          <w:lang w:val="en-US"/>
        </w:rPr>
        <w:t>. Each site’s median temperature was used as reference temperature (</w:t>
      </w:r>
      <w:r w:rsidRPr="008438D9">
        <w:rPr>
          <w:rFonts w:ascii="Times" w:hAnsi="Times" w:cs="Times"/>
          <w:i/>
          <w:lang w:val="en-US"/>
        </w:rPr>
        <w:t>T</w:t>
      </w:r>
      <w:r w:rsidRPr="008438D9">
        <w:rPr>
          <w:rFonts w:ascii="Times" w:hAnsi="Times" w:cs="Times"/>
          <w:i/>
          <w:position w:val="-6"/>
          <w:lang w:val="en-US"/>
        </w:rPr>
        <w:t>ref</w:t>
      </w:r>
      <w:r w:rsidRPr="008438D9">
        <w:rPr>
          <w:rFonts w:ascii="Times" w:hAnsi="Times" w:cs="Times"/>
          <w:position w:val="-6"/>
          <w:lang w:val="en-US"/>
        </w:rPr>
        <w:t xml:space="preserve"> </w:t>
      </w:r>
      <w:r w:rsidRPr="008438D9">
        <w:rPr>
          <w:rFonts w:ascii="Times" w:hAnsi="Times" w:cs="Times"/>
          <w:lang w:val="en-US"/>
        </w:rPr>
        <w:t xml:space="preserve">) to estimate a biologically relevant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Mass scaling was left as a free parameter to be estimated from the data after a model choice procedure was carried</w:t>
      </w:r>
      <w:r w:rsidR="004E09B1" w:rsidRPr="008438D9">
        <w:rPr>
          <w:rFonts w:ascii="Times" w:hAnsi="Times" w:cs="Times"/>
          <w:lang w:val="en-US"/>
        </w:rPr>
        <w:t xml:space="preserve"> out (Supplementary material</w:t>
      </w:r>
      <w:r w:rsidRPr="008438D9">
        <w:rPr>
          <w:rFonts w:ascii="Times" w:hAnsi="Times" w:cs="Times"/>
          <w:lang w:val="en-US"/>
        </w:rPr>
        <w:t>). All parameters were thus estimated from this function via non-linear least squares fitting of the model to the data collected for each species at each site using the ”</w:t>
      </w:r>
      <w:proofErr w:type="spellStart"/>
      <w:r w:rsidRPr="008438D9">
        <w:rPr>
          <w:rFonts w:ascii="Times" w:hAnsi="Times" w:cs="Times"/>
          <w:lang w:val="en-US"/>
        </w:rPr>
        <w:t>minpack.lm</w:t>
      </w:r>
      <w:proofErr w:type="spellEnd"/>
      <w:r w:rsidRPr="008438D9">
        <w:rPr>
          <w:rFonts w:ascii="Times" w:hAnsi="Times" w:cs="Times"/>
          <w:lang w:val="en-US"/>
        </w:rPr>
        <w:t>” package (</w:t>
      </w:r>
      <w:proofErr w:type="spellStart"/>
      <w:r w:rsidRPr="008438D9">
        <w:rPr>
          <w:rFonts w:ascii="Times" w:hAnsi="Times" w:cs="Times"/>
          <w:lang w:val="en-US"/>
        </w:rPr>
        <w:t>Elzhov</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for the statistical software R (R Core Team, 2015). Starting parameters for the fitting were sampled 10,000 times from a normal distribution centered on values estimated from equation 2 to determine the parameter values that yielded a best fit to the data (lowest AIC, BIC and highest R</w:t>
      </w:r>
      <w:r w:rsidRPr="008438D9">
        <w:rPr>
          <w:rFonts w:ascii="Times" w:hAnsi="Times" w:cs="Times"/>
          <w:position w:val="10"/>
          <w:lang w:val="en-US"/>
        </w:rPr>
        <w:t>2</w:t>
      </w:r>
      <w:r w:rsidRPr="008438D9">
        <w:rPr>
          <w:rFonts w:ascii="Times" w:hAnsi="Times" w:cs="Times"/>
          <w:lang w:val="en-US"/>
        </w:rPr>
        <w:t>).</w:t>
      </w:r>
    </w:p>
    <w:p w14:paraId="762ACB7A" w14:textId="77777777" w:rsidR="00416353" w:rsidRDefault="00416353" w:rsidP="006C6832">
      <w:pPr>
        <w:widowControl w:val="0"/>
        <w:autoSpaceDE w:val="0"/>
        <w:autoSpaceDN w:val="0"/>
        <w:adjustRightInd w:val="0"/>
        <w:spacing w:after="240"/>
        <w:jc w:val="both"/>
        <w:rPr>
          <w:rFonts w:ascii="Times" w:hAnsi="Times" w:cs="Times"/>
          <w:lang w:val="en-US"/>
        </w:rPr>
      </w:pPr>
      <w:commentRangeStart w:id="202"/>
      <w:r w:rsidRPr="008438D9">
        <w:rPr>
          <w:rFonts w:ascii="Times" w:hAnsi="Times" w:cs="Times"/>
          <w:lang w:val="en-US"/>
        </w:rPr>
        <w:t>Respiration curves were plotted for each</w:t>
      </w:r>
      <w:ins w:id="203" w:author="Becca Kordas" w:date="2018-01-20T11:07:00Z">
        <w:r w:rsidR="001C567C">
          <w:rPr>
            <w:rFonts w:ascii="Times" w:hAnsi="Times" w:cs="Times"/>
            <w:lang w:val="en-US"/>
          </w:rPr>
          <w:t xml:space="preserve"> </w:t>
        </w:r>
        <w:proofErr w:type="gramStart"/>
        <w:r w:rsidR="001C567C">
          <w:rPr>
            <w:rFonts w:ascii="Times" w:hAnsi="Times" w:cs="Times"/>
            <w:lang w:val="en-US"/>
          </w:rPr>
          <w:t>taxa</w:t>
        </w:r>
        <w:proofErr w:type="gramEnd"/>
        <w:r w:rsidR="001C567C">
          <w:rPr>
            <w:rFonts w:ascii="Times" w:hAnsi="Times" w:cs="Times"/>
            <w:lang w:val="en-US"/>
          </w:rPr>
          <w:t xml:space="preserve"> at each</w:t>
        </w:r>
      </w:ins>
      <w:r w:rsidRPr="008438D9">
        <w:rPr>
          <w:rFonts w:ascii="Times" w:hAnsi="Times" w:cs="Times"/>
          <w:lang w:val="en-US"/>
        </w:rPr>
        <w:t xml:space="preserve"> site to test for potential adaptation patterns. </w:t>
      </w:r>
      <w:commentRangeEnd w:id="202"/>
      <w:r w:rsidR="00510C85">
        <w:rPr>
          <w:rStyle w:val="CommentReference"/>
        </w:rPr>
        <w:commentReference w:id="202"/>
      </w:r>
      <w:r w:rsidRPr="008438D9">
        <w:rPr>
          <w:rFonts w:ascii="Times" w:hAnsi="Times" w:cs="Times"/>
          <w:lang w:val="en-US"/>
        </w:rPr>
        <w:t>Estimated parameter values were then compared between local populations at each site. Parameter values were considered statistically different from each other when associated confidence intervals did not overlap.</w:t>
      </w:r>
    </w:p>
    <w:p w14:paraId="62CD06B2" w14:textId="77777777" w:rsidR="009765E3" w:rsidDel="009972D1" w:rsidRDefault="009765E3" w:rsidP="006C6832">
      <w:pPr>
        <w:widowControl w:val="0"/>
        <w:autoSpaceDE w:val="0"/>
        <w:autoSpaceDN w:val="0"/>
        <w:adjustRightInd w:val="0"/>
        <w:spacing w:after="240"/>
        <w:jc w:val="both"/>
        <w:rPr>
          <w:del w:id="204" w:author="mhasoba" w:date="2018-02-02T07:53:00Z"/>
          <w:rFonts w:ascii="Times" w:hAnsi="Times" w:cs="Times"/>
          <w:lang w:val="en-US"/>
        </w:rPr>
      </w:pPr>
      <w:del w:id="205" w:author="mhasoba" w:date="2018-02-02T07:53:00Z">
        <w:r w:rsidDel="009972D1">
          <w:rPr>
            <w:rFonts w:ascii="Times" w:hAnsi="Times" w:cs="Times"/>
            <w:sz w:val="32"/>
            <w:szCs w:val="32"/>
            <w:lang w:val="en-US"/>
          </w:rPr>
          <w:delText>VELOCITY CALCULATION</w:delText>
        </w:r>
      </w:del>
    </w:p>
    <w:p w14:paraId="6E86D2C6" w14:textId="77777777" w:rsidR="009765E3" w:rsidRPr="003E56E0" w:rsidDel="009972D1" w:rsidRDefault="009765E3" w:rsidP="006C6832">
      <w:pPr>
        <w:widowControl w:val="0"/>
        <w:autoSpaceDE w:val="0"/>
        <w:autoSpaceDN w:val="0"/>
        <w:adjustRightInd w:val="0"/>
        <w:spacing w:after="240"/>
        <w:jc w:val="both"/>
        <w:rPr>
          <w:del w:id="206" w:author="mhasoba" w:date="2018-02-02T07:53:00Z"/>
          <w:rFonts w:ascii="Times" w:hAnsi="Times" w:cs="Times"/>
          <w:lang w:val="en-US"/>
        </w:rPr>
      </w:pPr>
      <w:del w:id="207" w:author="mhasoba" w:date="2018-02-02T07:49:00Z">
        <w:r w:rsidRPr="003E56E0" w:rsidDel="0011115A">
          <w:rPr>
            <w:rFonts w:ascii="Times" w:hAnsi="Times" w:cs="Times"/>
            <w:lang w:val="en-US"/>
          </w:rPr>
          <w:delText>Velocity is expected to scale linearly with metabolic rate (</w:delText>
        </w:r>
        <w:commentRangeStart w:id="208"/>
        <w:r w:rsidRPr="003E56E0" w:rsidDel="0011115A">
          <w:rPr>
            <w:rFonts w:ascii="Times" w:hAnsi="Times" w:cs="Times"/>
            <w:lang w:val="en-US"/>
          </w:rPr>
          <w:delText>Tucker, 1970</w:delText>
        </w:r>
        <w:commentRangeEnd w:id="208"/>
        <w:r w:rsidR="001C567C" w:rsidDel="0011115A">
          <w:rPr>
            <w:rStyle w:val="CommentReference"/>
          </w:rPr>
          <w:commentReference w:id="208"/>
        </w:r>
        <w:r w:rsidRPr="003E56E0" w:rsidDel="00FC2439">
          <w:rPr>
            <w:rFonts w:ascii="Times" w:hAnsi="Times" w:cs="Times"/>
            <w:lang w:val="en-US"/>
          </w:rPr>
          <w:delText>), thus</w:delText>
        </w:r>
        <w:r w:rsidRPr="003E56E0" w:rsidDel="0011115A">
          <w:rPr>
            <w:rFonts w:ascii="Times" w:hAnsi="Times" w:cs="Times"/>
            <w:lang w:val="en-US"/>
          </w:rPr>
          <w:delText xml:space="preserve">, a </w:delText>
        </w:r>
        <w:commentRangeStart w:id="209"/>
        <w:r w:rsidRPr="003E56E0" w:rsidDel="0011115A">
          <w:rPr>
            <w:rFonts w:ascii="Times" w:hAnsi="Times" w:cs="Times"/>
            <w:lang w:val="en-US"/>
          </w:rPr>
          <w:delText xml:space="preserve">function of basal metabolic rate </w:delText>
        </w:r>
        <w:commentRangeEnd w:id="209"/>
        <w:r w:rsidR="0008214D" w:rsidDel="0011115A">
          <w:rPr>
            <w:rStyle w:val="CommentReference"/>
          </w:rPr>
          <w:commentReference w:id="209"/>
        </w:r>
        <w:r w:rsidRPr="003E56E0" w:rsidDel="0011115A">
          <w:rPr>
            <w:rFonts w:ascii="Times" w:hAnsi="Times" w:cs="Times"/>
            <w:lang w:val="en-US"/>
          </w:rPr>
          <w:delText xml:space="preserve">was used to measure </w:delText>
        </w:r>
        <w:commentRangeStart w:id="210"/>
        <w:r w:rsidRPr="003E56E0" w:rsidDel="0011115A">
          <w:rPr>
            <w:rFonts w:ascii="Times" w:hAnsi="Times" w:cs="Times"/>
            <w:lang w:val="en-US"/>
          </w:rPr>
          <w:delText>basal</w:delText>
        </w:r>
        <w:commentRangeEnd w:id="210"/>
        <w:r w:rsidR="0008214D" w:rsidDel="0011115A">
          <w:rPr>
            <w:rStyle w:val="CommentReference"/>
          </w:rPr>
          <w:commentReference w:id="210"/>
        </w:r>
        <w:r w:rsidRPr="003E56E0" w:rsidDel="0011115A">
          <w:rPr>
            <w:rFonts w:ascii="Times" w:hAnsi="Times" w:cs="Times"/>
            <w:lang w:val="en-US"/>
          </w:rPr>
          <w:delText xml:space="preserve"> velocity. As </w:delText>
        </w:r>
      </w:del>
      <w:del w:id="211" w:author="mhasoba" w:date="2018-02-02T07:53:00Z">
        <w:r w:rsidRPr="003E56E0" w:rsidDel="009972D1">
          <w:rPr>
            <w:rFonts w:ascii="Times" w:hAnsi="Times" w:cs="Times"/>
            <w:lang w:val="en-US"/>
          </w:rPr>
          <w:delText xml:space="preserve">oxygen consumption </w:delText>
        </w:r>
      </w:del>
      <w:del w:id="212" w:author="mhasoba" w:date="2018-02-02T07:49:00Z">
        <w:r w:rsidRPr="003E56E0" w:rsidDel="0011115A">
          <w:rPr>
            <w:rFonts w:ascii="Times" w:hAnsi="Times" w:cs="Times"/>
            <w:lang w:val="en-US"/>
          </w:rPr>
          <w:delText xml:space="preserve">was used </w:delText>
        </w:r>
      </w:del>
      <w:del w:id="213" w:author="mhasoba" w:date="2018-02-02T07:53:00Z">
        <w:r w:rsidRPr="003E56E0" w:rsidDel="009972D1">
          <w:rPr>
            <w:rFonts w:ascii="Times" w:hAnsi="Times" w:cs="Times"/>
            <w:lang w:val="en-US"/>
          </w:rPr>
          <w:delText xml:space="preserve">as a proxy of metabolic </w:delText>
        </w:r>
        <w:r w:rsidDel="009972D1">
          <w:rPr>
            <w:rFonts w:ascii="Times" w:hAnsi="Times" w:cs="Times"/>
            <w:lang w:val="en-US"/>
          </w:rPr>
          <w:delText>rate</w:delText>
        </w:r>
      </w:del>
      <w:del w:id="214" w:author="mhasoba" w:date="2018-02-02T07:50:00Z">
        <w:r w:rsidDel="000443FB">
          <w:rPr>
            <w:rFonts w:ascii="Times" w:hAnsi="Times" w:cs="Times"/>
            <w:lang w:val="en-US"/>
          </w:rPr>
          <w:delText>, this measurement was</w:delText>
        </w:r>
        <w:r w:rsidRPr="003E56E0" w:rsidDel="000443FB">
          <w:rPr>
            <w:rFonts w:ascii="Times" w:hAnsi="Times" w:cs="Times"/>
            <w:lang w:val="en-US"/>
          </w:rPr>
          <w:delText xml:space="preserve"> </w:delText>
        </w:r>
      </w:del>
      <w:del w:id="215" w:author="mhasoba" w:date="2018-02-02T07:53:00Z">
        <w:r w:rsidRPr="003E56E0" w:rsidDel="009972D1">
          <w:rPr>
            <w:rFonts w:ascii="Times" w:hAnsi="Times" w:cs="Times"/>
            <w:lang w:val="en-US"/>
          </w:rPr>
          <w:delText>convert</w:delText>
        </w:r>
      </w:del>
      <w:del w:id="216" w:author="mhasoba" w:date="2018-02-02T07:51:00Z">
        <w:r w:rsidRPr="003E56E0" w:rsidDel="0056495D">
          <w:rPr>
            <w:rFonts w:ascii="Times" w:hAnsi="Times" w:cs="Times"/>
            <w:lang w:val="en-US"/>
          </w:rPr>
          <w:delText>ed</w:delText>
        </w:r>
      </w:del>
      <w:del w:id="217" w:author="mhasoba" w:date="2018-02-02T07:53:00Z">
        <w:r w:rsidRPr="003E56E0" w:rsidDel="009972D1">
          <w:rPr>
            <w:rFonts w:ascii="Times" w:hAnsi="Times" w:cs="Times"/>
            <w:lang w:val="en-US"/>
          </w:rPr>
          <w:delText xml:space="preserve"> to </w:delText>
        </w:r>
      </w:del>
      <w:del w:id="218" w:author="mhasoba" w:date="2018-02-02T07:50:00Z">
        <w:r w:rsidRPr="003E56E0" w:rsidDel="00D22534">
          <w:rPr>
            <w:rFonts w:ascii="Times" w:hAnsi="Times" w:cs="Times"/>
            <w:lang w:val="en-US"/>
          </w:rPr>
          <w:delText xml:space="preserve">a </w:delText>
        </w:r>
        <w:r w:rsidRPr="003E56E0" w:rsidDel="000443FB">
          <w:rPr>
            <w:rFonts w:ascii="Times" w:hAnsi="Times" w:cs="Times"/>
            <w:lang w:val="en-US"/>
          </w:rPr>
          <w:delText xml:space="preserve">measure </w:delText>
        </w:r>
        <w:r w:rsidRPr="003E56E0" w:rsidDel="00D22534">
          <w:rPr>
            <w:rFonts w:ascii="Times" w:hAnsi="Times" w:cs="Times"/>
            <w:lang w:val="en-US"/>
          </w:rPr>
          <w:delText xml:space="preserve">of </w:delText>
        </w:r>
      </w:del>
      <w:del w:id="219" w:author="mhasoba" w:date="2018-02-02T07:53:00Z">
        <w:r w:rsidRPr="003E56E0" w:rsidDel="009972D1">
          <w:rPr>
            <w:rFonts w:ascii="Times" w:hAnsi="Times" w:cs="Times"/>
            <w:lang w:val="en-US"/>
          </w:rPr>
          <w:delText xml:space="preserve">velocity for </w:delText>
        </w:r>
      </w:del>
      <w:del w:id="220" w:author="mhasoba" w:date="2018-02-02T07:51:00Z">
        <w:r w:rsidRPr="003E56E0" w:rsidDel="00AB7EAB">
          <w:rPr>
            <w:rFonts w:ascii="Times" w:hAnsi="Times" w:cs="Times"/>
            <w:lang w:val="en-US"/>
          </w:rPr>
          <w:delText xml:space="preserve">the </w:delText>
        </w:r>
      </w:del>
      <w:del w:id="221" w:author="mhasoba" w:date="2018-02-02T07:53:00Z">
        <w:r w:rsidRPr="003E56E0" w:rsidDel="009972D1">
          <w:rPr>
            <w:rFonts w:ascii="Times" w:hAnsi="Times" w:cs="Times"/>
            <w:lang w:val="en-US"/>
          </w:rPr>
          <w:delText>model</w:delText>
        </w:r>
      </w:del>
      <w:del w:id="222" w:author="mhasoba" w:date="2018-02-02T07:51:00Z">
        <w:r w:rsidRPr="003E56E0" w:rsidDel="00AB7EAB">
          <w:rPr>
            <w:rFonts w:ascii="Times" w:hAnsi="Times" w:cs="Times"/>
            <w:lang w:val="en-US"/>
          </w:rPr>
          <w:delText xml:space="preserve"> designed in this </w:delText>
        </w:r>
        <w:commentRangeStart w:id="223"/>
        <w:r w:rsidRPr="003E56E0" w:rsidDel="00AB7EAB">
          <w:rPr>
            <w:rFonts w:ascii="Times" w:hAnsi="Times" w:cs="Times"/>
            <w:lang w:val="en-US"/>
          </w:rPr>
          <w:delText>paper</w:delText>
        </w:r>
        <w:commentRangeEnd w:id="223"/>
        <w:r w:rsidR="001C567C" w:rsidDel="00AB7EAB">
          <w:rPr>
            <w:rStyle w:val="CommentReference"/>
          </w:rPr>
          <w:commentReference w:id="223"/>
        </w:r>
      </w:del>
      <w:del w:id="224" w:author="mhasoba" w:date="2018-02-02T07:53:00Z">
        <w:r w:rsidRPr="003E56E0" w:rsidDel="009972D1">
          <w:rPr>
            <w:rFonts w:ascii="Times" w:hAnsi="Times" w:cs="Times"/>
            <w:lang w:val="en-US"/>
          </w:rPr>
          <w:delText>. Oxygen, in an</w:delText>
        </w:r>
        <w:r w:rsidDel="009972D1">
          <w:rPr>
            <w:rFonts w:ascii="Times" w:hAnsi="Times" w:cs="Times"/>
            <w:lang w:val="en-US"/>
          </w:rPr>
          <w:delText>imals, is absorbed for</w:delText>
        </w:r>
        <w:r w:rsidRPr="003E56E0" w:rsidDel="009972D1">
          <w:rPr>
            <w:rFonts w:ascii="Times" w:hAnsi="Times" w:cs="Times"/>
            <w:lang w:val="en-US"/>
          </w:rPr>
          <w:delText xml:space="preserve"> respiration in order to produce energy that can later</w:delText>
        </w:r>
        <w:r w:rsidDel="009972D1">
          <w:rPr>
            <w:rFonts w:ascii="Times" w:hAnsi="Times" w:cs="Times"/>
            <w:lang w:val="en-US"/>
          </w:rPr>
          <w:delText xml:space="preserve"> be used for bodily functions. </w:delText>
        </w:r>
        <w:commentRangeStart w:id="225"/>
        <w:r w:rsidDel="009972D1">
          <w:rPr>
            <w:rFonts w:ascii="Times" w:hAnsi="Times" w:cs="Times"/>
            <w:lang w:val="en-US"/>
          </w:rPr>
          <w:delText>Elliott and Davison (1975)</w:delText>
        </w:r>
        <w:commentRangeEnd w:id="225"/>
        <w:r w:rsidR="00E14789" w:rsidDel="009972D1">
          <w:rPr>
            <w:rStyle w:val="CommentReference"/>
          </w:rPr>
          <w:commentReference w:id="225"/>
        </w:r>
        <w:r w:rsidRPr="003E56E0" w:rsidDel="009972D1">
          <w:rPr>
            <w:rFonts w:ascii="Times" w:hAnsi="Times" w:cs="Times"/>
            <w:lang w:val="en-US"/>
          </w:rPr>
          <w:delText xml:space="preserve"> have shown that the average production of energy, via the combustion of carbohydrates, fat and protein, yields 3.34 calories per </w:delText>
        </w:r>
        <w:r w:rsidRPr="00D723B8" w:rsidDel="009972D1">
          <w:rPr>
            <w:rFonts w:ascii="Times" w:hAnsi="Times" w:cs="Times"/>
            <w:i/>
            <w:lang w:val="en-US"/>
          </w:rPr>
          <w:delText>mg</w:delText>
        </w:r>
        <w:r w:rsidRPr="003E56E0" w:rsidDel="009972D1">
          <w:rPr>
            <w:rFonts w:ascii="Times" w:hAnsi="Times" w:cs="Times"/>
            <w:lang w:val="en-US"/>
          </w:rPr>
          <w:delText xml:space="preserve"> of oxygen. Oxygen consumption, measured in </w:delText>
        </w:r>
        <w:r w:rsidRPr="003E56E0" w:rsidDel="009972D1">
          <w:rPr>
            <w:rFonts w:ascii="Times" w:hAnsi="Times" w:cs="Times"/>
            <w:i/>
            <w:lang w:val="en-US"/>
          </w:rPr>
          <w:delText>μmol/h</w:delText>
        </w:r>
        <w:r w:rsidRPr="003E56E0" w:rsidDel="009972D1">
          <w:rPr>
            <w:rFonts w:ascii="Times" w:hAnsi="Times" w:cs="Times"/>
            <w:lang w:val="en-US"/>
          </w:rPr>
          <w:delText xml:space="preserve"> can be converted to </w:delText>
        </w:r>
        <w:r w:rsidRPr="003E56E0" w:rsidDel="009972D1">
          <w:rPr>
            <w:rFonts w:ascii="Times" w:hAnsi="Times" w:cs="Times"/>
            <w:i/>
            <w:lang w:val="en-US"/>
          </w:rPr>
          <w:delText>g.h</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by multiplying by the atomic mass of </w:delText>
        </w:r>
        <w:r w:rsidRPr="003E56E0" w:rsidDel="009972D1">
          <w:rPr>
            <w:rFonts w:ascii="Times" w:hAnsi="Times" w:cs="Times"/>
            <w:i/>
            <w:lang w:val="en-US"/>
          </w:rPr>
          <w:delText>O</w:delText>
        </w:r>
        <w:r w:rsidRPr="003E56E0" w:rsidDel="009972D1">
          <w:rPr>
            <w:rFonts w:ascii="Times" w:hAnsi="Times" w:cs="Times"/>
            <w:i/>
            <w:position w:val="-6"/>
            <w:lang w:val="en-US"/>
          </w:rPr>
          <w:delText>2</w:delText>
        </w:r>
        <w:r w:rsidRPr="003E56E0" w:rsidDel="009972D1">
          <w:rPr>
            <w:rFonts w:ascii="Times" w:hAnsi="Times" w:cs="Times"/>
            <w:lang w:val="en-US"/>
          </w:rPr>
          <w:delText xml:space="preserve">: 31.988 </w:delText>
        </w:r>
        <w:r w:rsidRPr="003E56E0" w:rsidDel="009972D1">
          <w:rPr>
            <w:rFonts w:ascii="Times" w:hAnsi="Times" w:cs="Times"/>
            <w:i/>
            <w:lang w:val="en-US"/>
          </w:rPr>
          <w:delText>g.mol</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This in turn can be turned into </w:delText>
        </w:r>
        <w:r w:rsidRPr="003E56E0" w:rsidDel="009972D1">
          <w:rPr>
            <w:rFonts w:ascii="Times" w:hAnsi="Times" w:cs="Times"/>
            <w:i/>
            <w:lang w:val="en-US"/>
          </w:rPr>
          <w:delText>cal.h</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by using the mean oxidation value of 3.34 </w:delText>
        </w:r>
        <w:r w:rsidRPr="003E56E0" w:rsidDel="009972D1">
          <w:rPr>
            <w:rFonts w:ascii="Times" w:hAnsi="Times" w:cs="Times"/>
            <w:i/>
            <w:lang w:val="en-US"/>
          </w:rPr>
          <w:delText>cal.mg</w:delText>
        </w:r>
        <w:r w:rsidRPr="003E56E0" w:rsidDel="009972D1">
          <w:rPr>
            <w:rFonts w:ascii="Times" w:hAnsi="Times" w:cs="Times"/>
            <w:i/>
            <w:vertAlign w:val="superscript"/>
            <w:lang w:val="en-US"/>
          </w:rPr>
          <w:delText>-1</w:delText>
        </w:r>
        <w:r w:rsidRPr="003E56E0" w:rsidDel="009972D1">
          <w:rPr>
            <w:rFonts w:ascii="Times" w:hAnsi="Times" w:cs="Times"/>
            <w:lang w:val="en-US"/>
          </w:rPr>
          <w:delText>. The laws of thermodynamics show that 1cal yields 4.1868</w:delText>
        </w:r>
        <w:r w:rsidRPr="003E56E0" w:rsidDel="009972D1">
          <w:rPr>
            <w:rFonts w:ascii="Times" w:hAnsi="Times" w:cs="Times"/>
            <w:i/>
            <w:lang w:val="en-US"/>
          </w:rPr>
          <w:delText>J</w:delText>
        </w:r>
        <w:r w:rsidRPr="003E56E0" w:rsidDel="009972D1">
          <w:rPr>
            <w:rFonts w:ascii="Times" w:hAnsi="Times" w:cs="Times"/>
            <w:lang w:val="en-US"/>
          </w:rPr>
          <w:delText xml:space="preserve">. This provides us with a measurement of energy produced by respiration in </w:delText>
        </w:r>
        <w:r w:rsidRPr="003E56E0" w:rsidDel="009972D1">
          <w:rPr>
            <w:rFonts w:ascii="Times" w:hAnsi="Times" w:cs="Times"/>
            <w:i/>
            <w:lang w:val="en-US"/>
          </w:rPr>
          <w:delText>J.s</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The energetics of animal movement, and specifically swimming, have been extensively studied for various species (Alexander, 2003; Videler and Nolet, 1990; Videler, 1993), yielding a relationship between </w:delText>
        </w:r>
        <w:commentRangeStart w:id="226"/>
        <w:r w:rsidRPr="003E56E0" w:rsidDel="009972D1">
          <w:rPr>
            <w:rFonts w:ascii="Times" w:hAnsi="Times" w:cs="Times"/>
            <w:lang w:val="en-US"/>
          </w:rPr>
          <w:delText>cost of transport (</w:delText>
        </w:r>
        <w:r w:rsidRPr="003E56E0" w:rsidDel="009972D1">
          <w:rPr>
            <w:rFonts w:ascii="Times" w:hAnsi="Times" w:cs="Times"/>
            <w:i/>
            <w:lang w:val="en-US"/>
          </w:rPr>
          <w:delText>COT</w:delText>
        </w:r>
        <w:r w:rsidRPr="003E56E0" w:rsidDel="009972D1">
          <w:rPr>
            <w:rFonts w:ascii="Times" w:hAnsi="Times" w:cs="Times"/>
            <w:lang w:val="en-US"/>
          </w:rPr>
          <w:delText xml:space="preserve">) </w:delText>
        </w:r>
        <w:commentRangeEnd w:id="226"/>
        <w:r w:rsidR="00D2387D" w:rsidDel="009972D1">
          <w:rPr>
            <w:rStyle w:val="CommentReference"/>
          </w:rPr>
          <w:commentReference w:id="226"/>
        </w:r>
        <w:r w:rsidRPr="003E56E0" w:rsidDel="009972D1">
          <w:rPr>
            <w:rFonts w:ascii="Times" w:hAnsi="Times" w:cs="Times"/>
            <w:lang w:val="en-US"/>
          </w:rPr>
          <w:delText>and metabolic rate (</w:delText>
        </w:r>
        <w:r w:rsidRPr="003E56E0" w:rsidDel="009972D1">
          <w:rPr>
            <w:rFonts w:ascii="Times" w:hAnsi="Times" w:cs="Times"/>
            <w:i/>
            <w:lang w:val="en-US"/>
          </w:rPr>
          <w:delText>B</w:delText>
        </w:r>
        <w:r w:rsidRPr="003E56E0" w:rsidDel="009972D1">
          <w:rPr>
            <w:rFonts w:ascii="Times" w:hAnsi="Times" w:cs="Times"/>
            <w:lang w:val="en-US"/>
          </w:rPr>
          <w:delText>). Rearranging Videler’s equation for velocity yields:</w:delText>
        </w:r>
      </w:del>
    </w:p>
    <w:p w14:paraId="4550D64A" w14:textId="77777777" w:rsidR="009765E3" w:rsidRPr="003E56E0" w:rsidDel="009972D1" w:rsidRDefault="009765E3" w:rsidP="006C6832">
      <w:pPr>
        <w:widowControl w:val="0"/>
        <w:autoSpaceDE w:val="0"/>
        <w:autoSpaceDN w:val="0"/>
        <w:adjustRightInd w:val="0"/>
        <w:spacing w:after="240"/>
        <w:jc w:val="both"/>
        <w:rPr>
          <w:del w:id="227" w:author="mhasoba" w:date="2018-02-02T07:53:00Z"/>
          <w:rFonts w:ascii="Times" w:hAnsi="Times" w:cs="Times"/>
          <w:lang w:val="en-US"/>
        </w:rPr>
      </w:pPr>
    </w:p>
    <w:p w14:paraId="49399F23" w14:textId="77777777" w:rsidR="009765E3" w:rsidRPr="003E56E0" w:rsidDel="009972D1" w:rsidRDefault="009765E3" w:rsidP="006C6832">
      <w:pPr>
        <w:widowControl w:val="0"/>
        <w:autoSpaceDE w:val="0"/>
        <w:autoSpaceDN w:val="0"/>
        <w:adjustRightInd w:val="0"/>
        <w:spacing w:after="240"/>
        <w:jc w:val="both"/>
        <w:rPr>
          <w:del w:id="228" w:author="mhasoba" w:date="2018-02-02T07:53:00Z"/>
          <w:rFonts w:ascii="Times" w:hAnsi="Times" w:cs="Times"/>
          <w:lang w:val="en-US"/>
        </w:rPr>
      </w:pPr>
      <w:del w:id="229" w:author="mhasoba" w:date="2018-02-02T07:53:00Z">
        <w:r w:rsidRPr="003E56E0" w:rsidDel="009972D1">
          <w:rPr>
            <w:rFonts w:ascii="Times" w:hAnsi="Times" w:cs="Times"/>
            <w:lang w:val="en-US"/>
          </w:rPr>
          <w:delText xml:space="preserve">Where </w:delText>
        </w:r>
        <w:r w:rsidRPr="003E56E0" w:rsidDel="009972D1">
          <w:rPr>
            <w:rFonts w:ascii="Times" w:hAnsi="Times" w:cs="Times"/>
            <w:i/>
            <w:lang w:val="en-US"/>
          </w:rPr>
          <w:delText>COT</w:delText>
        </w:r>
        <w:r w:rsidRPr="003E56E0" w:rsidDel="009972D1">
          <w:rPr>
            <w:rFonts w:ascii="Times" w:hAnsi="Times" w:cs="Times"/>
            <w:lang w:val="en-US"/>
          </w:rPr>
          <w:delText xml:space="preserve"> is expressed in </w:delText>
        </w:r>
        <w:r w:rsidRPr="003E56E0" w:rsidDel="009972D1">
          <w:rPr>
            <w:rFonts w:ascii="Times" w:hAnsi="Times" w:cs="Times"/>
            <w:i/>
            <w:lang w:val="en-US"/>
          </w:rPr>
          <w:delText>J.Nm</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w:delText>
        </w:r>
        <w:r w:rsidRPr="003E56E0" w:rsidDel="009972D1">
          <w:rPr>
            <w:rFonts w:ascii="Times" w:hAnsi="Times" w:cs="Times"/>
            <w:i/>
            <w:lang w:val="en-US"/>
          </w:rPr>
          <w:delText>B</w:delText>
        </w:r>
        <w:r w:rsidRPr="003E56E0" w:rsidDel="009972D1">
          <w:rPr>
            <w:rFonts w:ascii="Times" w:hAnsi="Times" w:cs="Times"/>
            <w:lang w:val="en-US"/>
          </w:rPr>
          <w:delText xml:space="preserve"> is in </w:delText>
        </w:r>
        <w:r w:rsidRPr="003E56E0" w:rsidDel="009972D1">
          <w:rPr>
            <w:rFonts w:ascii="Times" w:hAnsi="Times" w:cs="Times"/>
            <w:i/>
            <w:lang w:val="en-US"/>
          </w:rPr>
          <w:delText>J.s</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w:delText>
        </w:r>
        <w:r w:rsidRPr="003E56E0" w:rsidDel="009972D1">
          <w:rPr>
            <w:rFonts w:ascii="Times" w:hAnsi="Times" w:cs="Times"/>
            <w:i/>
            <w:lang w:val="en-US"/>
          </w:rPr>
          <w:delText>m</w:delText>
        </w:r>
        <w:r w:rsidRPr="003E56E0" w:rsidDel="009972D1">
          <w:rPr>
            <w:rFonts w:ascii="Times" w:hAnsi="Times" w:cs="Times"/>
            <w:lang w:val="en-US"/>
          </w:rPr>
          <w:delText xml:space="preserve"> is mass in </w:delText>
        </w:r>
        <w:r w:rsidRPr="003E56E0" w:rsidDel="009972D1">
          <w:rPr>
            <w:rFonts w:ascii="Times" w:hAnsi="Times" w:cs="Times"/>
            <w:i/>
            <w:lang w:val="en-US"/>
          </w:rPr>
          <w:delText>kg</w:delText>
        </w:r>
        <w:r w:rsidRPr="003E56E0" w:rsidDel="009972D1">
          <w:rPr>
            <w:rFonts w:ascii="Times" w:hAnsi="Times" w:cs="Times"/>
            <w:lang w:val="en-US"/>
          </w:rPr>
          <w:delText xml:space="preserve">, </w:delText>
        </w:r>
        <w:r w:rsidRPr="003E56E0" w:rsidDel="009972D1">
          <w:rPr>
            <w:rFonts w:ascii="Times" w:hAnsi="Times" w:cs="Times"/>
            <w:i/>
            <w:lang w:val="en-US"/>
          </w:rPr>
          <w:delText>g</w:delText>
        </w:r>
        <w:r w:rsidRPr="003E56E0" w:rsidDel="009972D1">
          <w:rPr>
            <w:rFonts w:ascii="Times" w:hAnsi="Times" w:cs="Times"/>
            <w:lang w:val="en-US"/>
          </w:rPr>
          <w:delText xml:space="preserve"> is gravitational acceleration in </w:delText>
        </w:r>
        <w:r w:rsidRPr="003E56E0" w:rsidDel="009972D1">
          <w:rPr>
            <w:rFonts w:ascii="Times" w:hAnsi="Times" w:cs="Times"/>
            <w:i/>
            <w:lang w:val="en-US"/>
          </w:rPr>
          <w:delText>m.s</w:delText>
        </w:r>
        <w:r w:rsidRPr="003E56E0" w:rsidDel="009972D1">
          <w:rPr>
            <w:rFonts w:ascii="Times" w:hAnsi="Times" w:cs="Times"/>
            <w:i/>
            <w:position w:val="10"/>
            <w:lang w:val="en-US"/>
          </w:rPr>
          <w:delText>-2</w:delText>
        </w:r>
        <w:r w:rsidRPr="003E56E0" w:rsidDel="009972D1">
          <w:rPr>
            <w:rFonts w:ascii="Times" w:hAnsi="Times" w:cs="Times"/>
            <w:position w:val="10"/>
            <w:lang w:val="en-US"/>
          </w:rPr>
          <w:delText xml:space="preserve"> </w:delText>
        </w:r>
        <w:r w:rsidRPr="003E56E0" w:rsidDel="009972D1">
          <w:rPr>
            <w:rFonts w:ascii="Times" w:hAnsi="Times" w:cs="Times"/>
            <w:lang w:val="en-US"/>
          </w:rPr>
          <w:delText xml:space="preserve">and </w:delText>
        </w:r>
        <w:r w:rsidRPr="003E56E0" w:rsidDel="009972D1">
          <w:rPr>
            <w:rFonts w:ascii="Times" w:hAnsi="Times" w:cs="Times"/>
            <w:i/>
            <w:lang w:val="en-US"/>
          </w:rPr>
          <w:delText>v</w:delText>
        </w:r>
        <w:r w:rsidRPr="003E56E0" w:rsidDel="009972D1">
          <w:rPr>
            <w:rFonts w:ascii="Times" w:hAnsi="Times" w:cs="Times"/>
            <w:lang w:val="en-US"/>
          </w:rPr>
          <w:delText xml:space="preserve"> is speed in </w:delText>
        </w:r>
        <w:r w:rsidRPr="003E56E0" w:rsidDel="009972D1">
          <w:rPr>
            <w:rFonts w:ascii="Times" w:hAnsi="Times" w:cs="Times"/>
            <w:i/>
            <w:lang w:val="en-US"/>
          </w:rPr>
          <w:delText>m.s</w:delText>
        </w:r>
        <w:r w:rsidRPr="003E56E0" w:rsidDel="009972D1">
          <w:rPr>
            <w:rFonts w:ascii="Times" w:hAnsi="Times" w:cs="Times"/>
            <w:i/>
            <w:vertAlign w:val="superscript"/>
            <w:lang w:val="en-US"/>
          </w:rPr>
          <w:delText>-1</w:delText>
        </w:r>
        <w:r w:rsidRPr="003E56E0" w:rsidDel="009972D1">
          <w:rPr>
            <w:rFonts w:ascii="Times" w:hAnsi="Times" w:cs="Times"/>
            <w:lang w:val="en-US"/>
          </w:rPr>
          <w:delText xml:space="preserve">. </w:delText>
        </w:r>
        <w:r w:rsidRPr="003E56E0" w:rsidDel="009972D1">
          <w:rPr>
            <w:rFonts w:ascii="Times" w:hAnsi="Times" w:cs="Times"/>
            <w:i/>
            <w:lang w:val="en-US"/>
          </w:rPr>
          <w:delText>COT</w:delText>
        </w:r>
        <w:r w:rsidRPr="003E56E0" w:rsidDel="009972D1">
          <w:rPr>
            <w:rFonts w:ascii="Times" w:hAnsi="Times" w:cs="Times"/>
            <w:lang w:val="en-US"/>
          </w:rPr>
          <w:delText xml:space="preserve"> was calculated from Videler’s relationship (Videler, 1993):</w:delText>
        </w:r>
      </w:del>
    </w:p>
    <w:p w14:paraId="429ADBC7" w14:textId="77777777" w:rsidR="009765E3" w:rsidRPr="003E56E0" w:rsidDel="009972D1" w:rsidRDefault="009765E3" w:rsidP="006C6832">
      <w:pPr>
        <w:widowControl w:val="0"/>
        <w:autoSpaceDE w:val="0"/>
        <w:autoSpaceDN w:val="0"/>
        <w:adjustRightInd w:val="0"/>
        <w:spacing w:after="240"/>
        <w:jc w:val="both"/>
        <w:rPr>
          <w:del w:id="230" w:author="mhasoba" w:date="2018-02-02T07:53:00Z"/>
          <w:rFonts w:ascii="Times" w:hAnsi="Times" w:cs="Times"/>
          <w:lang w:val="en-US"/>
        </w:rPr>
      </w:pPr>
    </w:p>
    <w:p w14:paraId="49EE47DF" w14:textId="77777777" w:rsidR="009765E3" w:rsidRPr="003E56E0" w:rsidDel="009972D1" w:rsidRDefault="009765E3" w:rsidP="006C6832">
      <w:pPr>
        <w:widowControl w:val="0"/>
        <w:autoSpaceDE w:val="0"/>
        <w:autoSpaceDN w:val="0"/>
        <w:adjustRightInd w:val="0"/>
        <w:spacing w:after="240"/>
        <w:jc w:val="both"/>
        <w:rPr>
          <w:del w:id="231" w:author="mhasoba" w:date="2018-02-02T07:53:00Z"/>
          <w:rFonts w:ascii="Times" w:hAnsi="Times" w:cs="Times"/>
          <w:lang w:val="en-US"/>
        </w:rPr>
      </w:pPr>
      <w:del w:id="232" w:author="mhasoba" w:date="2018-02-02T07:53:00Z">
        <w:r w:rsidRPr="003E56E0" w:rsidDel="009972D1">
          <w:rPr>
            <w:rFonts w:ascii="Times" w:hAnsi="Times" w:cs="Times"/>
            <w:lang w:val="en-US"/>
          </w:rPr>
          <w:delText xml:space="preserve">Where </w:delText>
        </w:r>
        <w:r w:rsidRPr="003E56E0" w:rsidDel="009972D1">
          <w:rPr>
            <w:rFonts w:ascii="Times" w:hAnsi="Times" w:cs="Times"/>
            <w:i/>
            <w:lang w:val="en-US"/>
          </w:rPr>
          <w:delText>m</w:delText>
        </w:r>
        <w:r w:rsidRPr="003E56E0" w:rsidDel="009972D1">
          <w:rPr>
            <w:rFonts w:ascii="Times" w:hAnsi="Times" w:cs="Times"/>
            <w:lang w:val="en-US"/>
          </w:rPr>
          <w:delText xml:space="preserve"> is mass in </w:delText>
        </w:r>
        <w:r w:rsidRPr="003E56E0" w:rsidDel="009972D1">
          <w:rPr>
            <w:rFonts w:ascii="Times" w:hAnsi="Times" w:cs="Times"/>
            <w:i/>
            <w:lang w:val="en-US"/>
          </w:rPr>
          <w:delText>kg</w:delText>
        </w:r>
        <w:r w:rsidRPr="003E56E0" w:rsidDel="009972D1">
          <w:rPr>
            <w:rFonts w:ascii="Times" w:hAnsi="Times" w:cs="Times"/>
            <w:lang w:val="en-US"/>
          </w:rPr>
          <w:delText>.</w:delText>
        </w:r>
      </w:del>
    </w:p>
    <w:p w14:paraId="55480309" w14:textId="77777777" w:rsidR="009765E3" w:rsidRPr="008438D9" w:rsidDel="009972D1" w:rsidRDefault="009765E3" w:rsidP="006C6832">
      <w:pPr>
        <w:widowControl w:val="0"/>
        <w:autoSpaceDE w:val="0"/>
        <w:autoSpaceDN w:val="0"/>
        <w:adjustRightInd w:val="0"/>
        <w:spacing w:after="240"/>
        <w:jc w:val="both"/>
        <w:rPr>
          <w:del w:id="233" w:author="mhasoba" w:date="2018-02-02T07:53:00Z"/>
          <w:rFonts w:ascii="Times" w:hAnsi="Times" w:cs="Times"/>
          <w:lang w:val="en-US"/>
        </w:rPr>
      </w:pPr>
    </w:p>
    <w:p w14:paraId="46A965FB" w14:textId="77777777" w:rsidR="00416353" w:rsidDel="009972D1" w:rsidRDefault="00E401B9" w:rsidP="006C6832">
      <w:pPr>
        <w:widowControl w:val="0"/>
        <w:autoSpaceDE w:val="0"/>
        <w:autoSpaceDN w:val="0"/>
        <w:adjustRightInd w:val="0"/>
        <w:spacing w:after="240"/>
        <w:jc w:val="both"/>
        <w:rPr>
          <w:del w:id="234" w:author="mhasoba" w:date="2018-02-02T07:52:00Z"/>
          <w:rFonts w:ascii="Times" w:hAnsi="Times" w:cs="Times"/>
          <w:lang w:val="en-US"/>
        </w:rPr>
      </w:pPr>
      <w:del w:id="235" w:author="mhasoba" w:date="2018-02-02T07:52:00Z">
        <w:r w:rsidDel="009972D1">
          <w:rPr>
            <w:rFonts w:ascii="Times" w:hAnsi="Times" w:cs="Times"/>
            <w:sz w:val="32"/>
            <w:szCs w:val="32"/>
            <w:lang w:val="en-US"/>
          </w:rPr>
          <w:delText>SEARCH RATE MODEL</w:delText>
        </w:r>
      </w:del>
    </w:p>
    <w:p w14:paraId="6BBA35BB" w14:textId="77777777" w:rsidR="00416353" w:rsidRPr="008438D9" w:rsidDel="009972D1" w:rsidRDefault="00416353" w:rsidP="006C6832">
      <w:pPr>
        <w:widowControl w:val="0"/>
        <w:autoSpaceDE w:val="0"/>
        <w:autoSpaceDN w:val="0"/>
        <w:adjustRightInd w:val="0"/>
        <w:spacing w:after="240"/>
        <w:jc w:val="both"/>
        <w:rPr>
          <w:del w:id="236" w:author="mhasoba" w:date="2018-02-02T07:52:00Z"/>
          <w:rFonts w:ascii="Times" w:hAnsi="Times" w:cs="Times"/>
          <w:lang w:val="en-US"/>
        </w:rPr>
      </w:pPr>
      <w:del w:id="237" w:author="mhasoba" w:date="2018-02-02T07:52:00Z">
        <w:r w:rsidRPr="008438D9" w:rsidDel="009972D1">
          <w:rPr>
            <w:rFonts w:ascii="Times" w:hAnsi="Times" w:cs="Times"/>
            <w:lang w:val="en-US"/>
          </w:rPr>
          <w:delText>Biological rates display a unimodal response to temperature (Angille</w:delText>
        </w:r>
        <w:r w:rsidR="004E09B1" w:rsidRPr="008438D9" w:rsidDel="009972D1">
          <w:rPr>
            <w:rFonts w:ascii="Times" w:hAnsi="Times" w:cs="Times"/>
            <w:lang w:val="en-US"/>
          </w:rPr>
          <w:delText>tta, 2009). Because of the bio</w:delText>
        </w:r>
        <w:r w:rsidRPr="008438D9" w:rsidDel="009972D1">
          <w:rPr>
            <w:rFonts w:ascii="Times" w:hAnsi="Times" w:cs="Times"/>
            <w:lang w:val="en-US"/>
          </w:rPr>
          <w:delText>chemical processes responsible for biological t</w:delText>
        </w:r>
        <w:r w:rsidR="004E09B1" w:rsidRPr="008438D9" w:rsidDel="009972D1">
          <w:rPr>
            <w:rFonts w:ascii="Times" w:hAnsi="Times" w:cs="Times"/>
            <w:lang w:val="en-US"/>
          </w:rPr>
          <w:delText>raits, these rates can be modeled as an Arrhenius-</w:delText>
        </w:r>
        <w:r w:rsidRPr="008438D9" w:rsidDel="009972D1">
          <w:rPr>
            <w:rFonts w:ascii="Times" w:hAnsi="Times" w:cs="Times"/>
            <w:lang w:val="en-US"/>
          </w:rPr>
          <w:delText xml:space="preserve">Boltzmann equation (Brown </w:delText>
        </w:r>
        <w:r w:rsidRPr="008438D9" w:rsidDel="009972D1">
          <w:rPr>
            <w:rFonts w:ascii="Times" w:hAnsi="Times" w:cs="Times"/>
            <w:i/>
            <w:lang w:val="en-US"/>
          </w:rPr>
          <w:delText>et al.</w:delText>
        </w:r>
        <w:r w:rsidRPr="008438D9" w:rsidDel="009972D1">
          <w:rPr>
            <w:rFonts w:ascii="Times" w:hAnsi="Times" w:cs="Times"/>
            <w:lang w:val="en-US"/>
          </w:rPr>
          <w:delText>, 2004), of which equation 2 is the linearised form. As all biological rates are intrinsically determined by an individual’s metabolic rate, they are expected to follow a similar relationship to temperature (equation 3).</w:delText>
        </w:r>
      </w:del>
    </w:p>
    <w:p w14:paraId="61AC482F" w14:textId="77777777" w:rsidR="00416353" w:rsidRPr="008438D9" w:rsidDel="009972D1" w:rsidRDefault="00D723B8" w:rsidP="006C6832">
      <w:pPr>
        <w:widowControl w:val="0"/>
        <w:autoSpaceDE w:val="0"/>
        <w:autoSpaceDN w:val="0"/>
        <w:adjustRightInd w:val="0"/>
        <w:spacing w:after="240"/>
        <w:jc w:val="both"/>
        <w:rPr>
          <w:del w:id="238" w:author="mhasoba" w:date="2018-02-02T07:52:00Z"/>
          <w:rFonts w:ascii="Times" w:hAnsi="Times" w:cs="Times"/>
          <w:lang w:val="en-US"/>
        </w:rPr>
      </w:pPr>
      <w:commentRangeStart w:id="239"/>
      <w:del w:id="240" w:author="mhasoba" w:date="2018-02-02T07:52:00Z">
        <w:r w:rsidDel="009972D1">
          <w:rPr>
            <w:rFonts w:ascii="Times" w:hAnsi="Times" w:cs="Times"/>
            <w:lang w:val="en-US"/>
          </w:rPr>
          <w:delText>I</w:delText>
        </w:r>
        <w:r w:rsidR="00416353" w:rsidRPr="008438D9" w:rsidDel="009972D1">
          <w:rPr>
            <w:rFonts w:ascii="Times" w:hAnsi="Times" w:cs="Times"/>
            <w:lang w:val="en-US"/>
          </w:rPr>
          <w:delText>n</w:delText>
        </w:r>
        <w:commentRangeEnd w:id="239"/>
        <w:r w:rsidR="00D2387D" w:rsidDel="009972D1">
          <w:rPr>
            <w:rStyle w:val="CommentReference"/>
          </w:rPr>
          <w:commentReference w:id="239"/>
        </w:r>
        <w:r w:rsidR="00416353" w:rsidRPr="008438D9" w:rsidDel="009972D1">
          <w:rPr>
            <w:rFonts w:ascii="Times" w:hAnsi="Times" w:cs="Times"/>
            <w:lang w:val="en-US"/>
          </w:rPr>
          <w:delText xml:space="preserve"> biologically realistic conditions, where prey abundance in the environment does not </w:delText>
        </w:r>
        <w:commentRangeStart w:id="241"/>
        <w:r w:rsidR="00416353" w:rsidRPr="008438D9" w:rsidDel="009972D1">
          <w:rPr>
            <w:rFonts w:ascii="Times" w:hAnsi="Times" w:cs="Times"/>
            <w:lang w:val="en-US"/>
          </w:rPr>
          <w:delText>reach predator saturation levels</w:delText>
        </w:r>
        <w:commentRangeEnd w:id="241"/>
        <w:r w:rsidR="00512FB1" w:rsidDel="009972D1">
          <w:rPr>
            <w:rStyle w:val="CommentReference"/>
          </w:rPr>
          <w:commentReference w:id="241"/>
        </w:r>
        <w:r w:rsidR="00416353" w:rsidRPr="008438D9" w:rsidDel="009972D1">
          <w:rPr>
            <w:rFonts w:ascii="Times" w:hAnsi="Times" w:cs="Times"/>
            <w:lang w:val="en-US"/>
          </w:rPr>
          <w:delText>, handling time (</w:delText>
        </w:r>
        <w:r w:rsidR="00416353" w:rsidRPr="008438D9" w:rsidDel="009972D1">
          <w:rPr>
            <w:rFonts w:ascii="Times" w:hAnsi="Times" w:cs="Times"/>
            <w:i/>
            <w:lang w:val="en-US"/>
          </w:rPr>
          <w:delText>h</w:delText>
        </w:r>
        <w:r w:rsidR="00416353" w:rsidRPr="008438D9" w:rsidDel="009972D1">
          <w:rPr>
            <w:rFonts w:ascii="Times" w:hAnsi="Times" w:cs="Times"/>
            <w:lang w:val="en-US"/>
          </w:rPr>
          <w:delText>) can be ignored (</w:delText>
        </w:r>
        <w:r w:rsidR="00416353" w:rsidRPr="008438D9" w:rsidDel="009972D1">
          <w:rPr>
            <w:rFonts w:ascii="Times" w:hAnsi="Times" w:cs="Times"/>
            <w:i/>
            <w:lang w:val="en-US"/>
          </w:rPr>
          <w:delText>h = 0</w:delText>
        </w:r>
        <w:r w:rsidR="00416353" w:rsidRPr="008438D9" w:rsidDel="009972D1">
          <w:rPr>
            <w:rFonts w:ascii="Times" w:hAnsi="Times" w:cs="Times"/>
            <w:lang w:val="en-US"/>
          </w:rPr>
          <w:delText xml:space="preserve">) as only the dynamics of the rising, search rate dominated, part of the </w:delText>
        </w:r>
        <w:r w:rsidDel="009972D1">
          <w:rPr>
            <w:rFonts w:ascii="Times" w:hAnsi="Times" w:cs="Times"/>
            <w:lang w:val="en-US"/>
          </w:rPr>
          <w:delText xml:space="preserve">disk </w:delText>
        </w:r>
        <w:r w:rsidR="00416353" w:rsidRPr="008438D9" w:rsidDel="009972D1">
          <w:rPr>
            <w:rFonts w:ascii="Times" w:hAnsi="Times" w:cs="Times"/>
            <w:lang w:val="en-US"/>
          </w:rPr>
          <w:delText>equation</w:delText>
        </w:r>
        <w:r w:rsidDel="009972D1">
          <w:rPr>
            <w:rFonts w:ascii="Times" w:hAnsi="Times" w:cs="Times"/>
            <w:lang w:val="en-US"/>
          </w:rPr>
          <w:delText xml:space="preserve"> (Holling, 1959)</w:delText>
        </w:r>
        <w:r w:rsidR="00416353" w:rsidRPr="008438D9" w:rsidDel="009972D1">
          <w:rPr>
            <w:rFonts w:ascii="Times" w:hAnsi="Times" w:cs="Times"/>
            <w:lang w:val="en-US"/>
          </w:rPr>
          <w:delText xml:space="preserve"> will take place. Thus, the functional response curve will be dependent upon temperature with respect to </w:delText>
        </w:r>
        <w:r w:rsidR="00416353" w:rsidRPr="00D723B8" w:rsidDel="009972D1">
          <w:rPr>
            <w:rFonts w:ascii="Times" w:hAnsi="Times" w:cs="Times"/>
            <w:i/>
            <w:lang w:val="en-US"/>
          </w:rPr>
          <w:delText>a</w:delText>
        </w:r>
        <w:r w:rsidR="00416353" w:rsidRPr="008438D9" w:rsidDel="009972D1">
          <w:rPr>
            <w:rFonts w:ascii="Times" w:hAnsi="Times" w:cs="Times"/>
            <w:lang w:val="en-US"/>
          </w:rPr>
          <w:delText xml:space="preserve">: the area, or volume, a predator will be able to look for a prey every second. Pawar </w:delText>
        </w:r>
        <w:r w:rsidR="00416353" w:rsidRPr="008438D9" w:rsidDel="009972D1">
          <w:rPr>
            <w:rFonts w:ascii="Times" w:hAnsi="Times" w:cs="Times"/>
            <w:i/>
            <w:lang w:val="en-US"/>
          </w:rPr>
          <w:delText>et al.</w:delText>
        </w:r>
        <w:r w:rsidR="00416353" w:rsidRPr="008438D9" w:rsidDel="009972D1">
          <w:rPr>
            <w:rFonts w:ascii="Times" w:hAnsi="Times" w:cs="Times"/>
            <w:lang w:val="en-US"/>
          </w:rPr>
          <w:delText xml:space="preserve"> (2012) have shown that search rate itself is influenced</w:delText>
        </w:r>
      </w:del>
      <w:ins w:id="242" w:author="Becca Kordas" w:date="2018-01-20T11:14:00Z">
        <w:del w:id="243" w:author="mhasoba" w:date="2018-02-02T07:52:00Z">
          <w:r w:rsidR="00512FB1" w:rsidDel="009972D1">
            <w:rPr>
              <w:rFonts w:ascii="Times" w:hAnsi="Times" w:cs="Times"/>
              <w:lang w:val="en-US"/>
            </w:rPr>
            <w:delText xml:space="preserve"> </w:delText>
          </w:r>
        </w:del>
      </w:ins>
      <w:del w:id="244" w:author="mhasoba" w:date="2018-02-02T07:52:00Z">
        <w:r w:rsidR="00416353" w:rsidRPr="008438D9" w:rsidDel="009972D1">
          <w:rPr>
            <w:rFonts w:ascii="Times" w:hAnsi="Times" w:cs="Times"/>
            <w:lang w:val="en-US"/>
          </w:rPr>
          <w:delText xml:space="preserve"> in part by prey and predator </w:delText>
        </w:r>
        <w:commentRangeStart w:id="245"/>
        <w:r w:rsidR="00416353" w:rsidRPr="008438D9" w:rsidDel="009972D1">
          <w:rPr>
            <w:rFonts w:ascii="Times" w:hAnsi="Times" w:cs="Times"/>
            <w:lang w:val="en-US"/>
          </w:rPr>
          <w:delText>traits</w:delText>
        </w:r>
        <w:commentRangeEnd w:id="245"/>
        <w:r w:rsidR="00D2387D" w:rsidDel="009972D1">
          <w:rPr>
            <w:rStyle w:val="CommentReference"/>
          </w:rPr>
          <w:commentReference w:id="245"/>
        </w:r>
      </w:del>
      <w:ins w:id="246" w:author="Becca Kordas" w:date="2018-01-20T11:14:00Z">
        <w:del w:id="247" w:author="mhasoba" w:date="2018-02-02T07:52:00Z">
          <w:r w:rsidR="00512FB1" w:rsidDel="009972D1">
            <w:rPr>
              <w:rFonts w:ascii="Times" w:hAnsi="Times" w:cs="Times"/>
              <w:lang w:val="en-US"/>
            </w:rPr>
            <w:delText xml:space="preserve"> (eg, mobility)</w:delText>
          </w:r>
        </w:del>
      </w:ins>
      <w:del w:id="248" w:author="mhasoba" w:date="2018-02-02T07:52:00Z">
        <w:r w:rsidR="00416353" w:rsidRPr="008438D9" w:rsidDel="009972D1">
          <w:rPr>
            <w:rFonts w:ascii="Times" w:hAnsi="Times" w:cs="Times"/>
            <w:lang w:val="en-US"/>
          </w:rPr>
          <w:delText xml:space="preserve"> and by the environment they interact in. The effect of dimensionality on search rate depends on whether the predator is foraging in a 2D or 3D environment and scales as follows:</w:delText>
        </w:r>
      </w:del>
    </w:p>
    <w:p w14:paraId="295A19A7" w14:textId="77777777" w:rsidR="00416353" w:rsidRPr="008438D9" w:rsidDel="009972D1" w:rsidRDefault="00416353" w:rsidP="006C6832">
      <w:pPr>
        <w:widowControl w:val="0"/>
        <w:autoSpaceDE w:val="0"/>
        <w:autoSpaceDN w:val="0"/>
        <w:adjustRightInd w:val="0"/>
        <w:spacing w:after="240"/>
        <w:jc w:val="both"/>
        <w:rPr>
          <w:del w:id="249" w:author="mhasoba" w:date="2018-02-02T07:52:00Z"/>
          <w:rFonts w:ascii="Times" w:hAnsi="Times" w:cs="Times"/>
          <w:lang w:val="en-US"/>
        </w:rPr>
      </w:pPr>
    </w:p>
    <w:p w14:paraId="0096E8B3" w14:textId="77777777" w:rsidR="00416353" w:rsidRPr="008438D9" w:rsidDel="009972D1" w:rsidRDefault="00416353" w:rsidP="006C6832">
      <w:pPr>
        <w:widowControl w:val="0"/>
        <w:autoSpaceDE w:val="0"/>
        <w:autoSpaceDN w:val="0"/>
        <w:adjustRightInd w:val="0"/>
        <w:spacing w:after="240"/>
        <w:jc w:val="both"/>
        <w:rPr>
          <w:del w:id="250" w:author="mhasoba" w:date="2018-02-02T07:52:00Z"/>
          <w:rFonts w:ascii="Times" w:hAnsi="Times" w:cs="Times"/>
          <w:lang w:val="en-US"/>
        </w:rPr>
      </w:pPr>
      <w:del w:id="251" w:author="mhasoba" w:date="2018-02-02T07:52:00Z">
        <w:r w:rsidRPr="008438D9" w:rsidDel="009972D1">
          <w:rPr>
            <w:rFonts w:ascii="Times" w:hAnsi="Times" w:cs="Times"/>
            <w:lang w:val="en-US"/>
          </w:rPr>
          <w:delText xml:space="preserve">Where </w:delText>
        </w:r>
        <w:r w:rsidRPr="008438D9" w:rsidDel="009972D1">
          <w:rPr>
            <w:rFonts w:ascii="Times" w:hAnsi="Times" w:cs="Times"/>
            <w:i/>
            <w:lang w:val="en-US"/>
          </w:rPr>
          <w:delText>v</w:delText>
        </w:r>
        <w:r w:rsidRPr="008438D9" w:rsidDel="009972D1">
          <w:rPr>
            <w:rFonts w:ascii="Times" w:hAnsi="Times" w:cs="Times"/>
            <w:i/>
            <w:position w:val="-6"/>
            <w:lang w:val="en-US"/>
          </w:rPr>
          <w:delText>r</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is the relative velocity of the prey and predator, </w:delText>
        </w:r>
        <w:r w:rsidRPr="008438D9" w:rsidDel="009972D1">
          <w:rPr>
            <w:rFonts w:ascii="Times" w:hAnsi="Times" w:cs="Times"/>
            <w:i/>
            <w:lang w:val="en-US"/>
          </w:rPr>
          <w:delText>d</w:delText>
        </w:r>
        <w:r w:rsidRPr="008438D9" w:rsidDel="009972D1">
          <w:rPr>
            <w:rFonts w:ascii="Times" w:hAnsi="Times" w:cs="Times"/>
            <w:i/>
            <w:position w:val="-6"/>
            <w:lang w:val="en-US"/>
          </w:rPr>
          <w:delText>0</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is the minimum detection distance, </w:delText>
        </w:r>
        <w:r w:rsidRPr="008438D9" w:rsidDel="009972D1">
          <w:rPr>
            <w:rFonts w:ascii="Times" w:hAnsi="Times" w:cs="Times"/>
            <w:i/>
            <w:lang w:val="en-US"/>
          </w:rPr>
          <w:delText>m</w:delText>
        </w:r>
        <w:r w:rsidRPr="008438D9" w:rsidDel="009972D1">
          <w:rPr>
            <w:rFonts w:ascii="Times" w:hAnsi="Times" w:cs="Times"/>
            <w:i/>
            <w:position w:val="-6"/>
            <w:lang w:val="en-US"/>
          </w:rPr>
          <w:delText>c</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and</w:delText>
        </w:r>
        <w:r w:rsidRPr="008438D9" w:rsidDel="009972D1">
          <w:rPr>
            <w:rFonts w:ascii="Times" w:hAnsi="Times" w:cs="Times"/>
            <w:i/>
            <w:lang w:val="en-US"/>
          </w:rPr>
          <w:delText xml:space="preserve"> m</w:delText>
        </w:r>
        <w:r w:rsidRPr="008438D9" w:rsidDel="009972D1">
          <w:rPr>
            <w:rFonts w:ascii="Times" w:hAnsi="Times" w:cs="Times"/>
            <w:i/>
            <w:position w:val="-6"/>
            <w:lang w:val="en-US"/>
          </w:rPr>
          <w:delText>r</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are predator and prey mass respectively and </w:delText>
        </w:r>
        <w:r w:rsidRPr="008438D9" w:rsidDel="009972D1">
          <w:rPr>
            <w:rFonts w:ascii="Times" w:hAnsi="Times" w:cs="Times"/>
            <w:i/>
            <w:lang w:val="en-US"/>
          </w:rPr>
          <w:delText>p</w:delText>
        </w:r>
        <w:r w:rsidRPr="008438D9" w:rsidDel="009972D1">
          <w:rPr>
            <w:rFonts w:ascii="Times" w:hAnsi="Times" w:cs="Times"/>
            <w:i/>
            <w:position w:val="-6"/>
            <w:lang w:val="en-US"/>
          </w:rPr>
          <w:delText xml:space="preserve">d </w:delText>
        </w:r>
        <w:r w:rsidRPr="008438D9" w:rsidDel="009972D1">
          <w:rPr>
            <w:rFonts w:ascii="Times" w:hAnsi="Times" w:cs="Times"/>
            <w:lang w:val="en-US"/>
          </w:rPr>
          <w:delText xml:space="preserve">is the scaling exponent of mass with dimensionality. The values of </w:delText>
        </w:r>
        <w:r w:rsidRPr="008438D9" w:rsidDel="009972D1">
          <w:rPr>
            <w:rFonts w:ascii="Times" w:hAnsi="Times" w:cs="Times"/>
            <w:i/>
            <w:lang w:val="en-US"/>
          </w:rPr>
          <w:delText>p</w:delText>
        </w:r>
        <w:r w:rsidRPr="008438D9" w:rsidDel="009972D1">
          <w:rPr>
            <w:rFonts w:ascii="Times" w:hAnsi="Times" w:cs="Times"/>
            <w:i/>
            <w:position w:val="-6"/>
            <w:lang w:val="en-US"/>
          </w:rPr>
          <w:delText>d</w:delText>
        </w:r>
        <w:r w:rsidRPr="008438D9" w:rsidDel="009972D1">
          <w:rPr>
            <w:rFonts w:ascii="Times" w:hAnsi="Times" w:cs="Times"/>
            <w:position w:val="-6"/>
            <w:lang w:val="en-US"/>
          </w:rPr>
          <w:delText xml:space="preserve"> </w:delText>
        </w:r>
        <w:r w:rsidRPr="008438D9" w:rsidDel="009972D1">
          <w:rPr>
            <w:rFonts w:ascii="Times" w:hAnsi="Times" w:cs="Times"/>
            <w:lang w:val="en-US"/>
          </w:rPr>
          <w:delText xml:space="preserve">in 2D and 3D are 0.68 and 1.05 respectively (Pawar </w:delText>
        </w:r>
        <w:r w:rsidRPr="008438D9" w:rsidDel="009972D1">
          <w:rPr>
            <w:rFonts w:ascii="Times" w:hAnsi="Times" w:cs="Times"/>
            <w:i/>
            <w:lang w:val="en-US"/>
          </w:rPr>
          <w:delText>et al.</w:delText>
        </w:r>
        <w:r w:rsidRPr="008438D9" w:rsidDel="009972D1">
          <w:rPr>
            <w:rFonts w:ascii="Times" w:hAnsi="Times" w:cs="Times"/>
            <w:lang w:val="en-US"/>
          </w:rPr>
          <w:delText>, 2012).</w:delText>
        </w:r>
      </w:del>
    </w:p>
    <w:p w14:paraId="3869C404" w14:textId="77777777" w:rsidR="00416353" w:rsidRPr="008438D9" w:rsidDel="009972D1" w:rsidRDefault="00416353" w:rsidP="006C6832">
      <w:pPr>
        <w:widowControl w:val="0"/>
        <w:autoSpaceDE w:val="0"/>
        <w:autoSpaceDN w:val="0"/>
        <w:adjustRightInd w:val="0"/>
        <w:spacing w:after="240"/>
        <w:jc w:val="both"/>
        <w:rPr>
          <w:del w:id="252" w:author="mhasoba" w:date="2018-02-02T07:52:00Z"/>
          <w:rFonts w:ascii="Times" w:hAnsi="Times" w:cs="Times"/>
          <w:lang w:val="en-US"/>
        </w:rPr>
      </w:pPr>
      <w:del w:id="253" w:author="mhasoba" w:date="2018-02-02T07:52:00Z">
        <w:r w:rsidRPr="008438D9" w:rsidDel="009972D1">
          <w:rPr>
            <w:rFonts w:ascii="Times" w:hAnsi="Times" w:cs="Times"/>
            <w:lang w:val="en-US"/>
          </w:rPr>
          <w:delText>For two species moving in random directions in the same environment, t</w:delText>
        </w:r>
        <w:r w:rsidR="004E09B1" w:rsidRPr="008438D9" w:rsidDel="009972D1">
          <w:rPr>
            <w:rFonts w:ascii="Times" w:hAnsi="Times" w:cs="Times"/>
            <w:lang w:val="en-US"/>
          </w:rPr>
          <w:delText>heir relative velocity de</w:delText>
        </w:r>
        <w:r w:rsidRPr="008438D9" w:rsidDel="009972D1">
          <w:rPr>
            <w:rFonts w:ascii="Times" w:hAnsi="Times" w:cs="Times"/>
            <w:lang w:val="en-US"/>
          </w:rPr>
          <w:delText xml:space="preserve">pends upon respective velocities of each species (Dell </w:delText>
        </w:r>
        <w:r w:rsidRPr="008438D9" w:rsidDel="009972D1">
          <w:rPr>
            <w:rFonts w:ascii="Times" w:hAnsi="Times" w:cs="Times"/>
            <w:i/>
            <w:lang w:val="en-US"/>
          </w:rPr>
          <w:delText>et al.</w:delText>
        </w:r>
        <w:r w:rsidRPr="008438D9" w:rsidDel="009972D1">
          <w:rPr>
            <w:rFonts w:ascii="Times" w:hAnsi="Times" w:cs="Times"/>
            <w:lang w:val="en-US"/>
          </w:rPr>
          <w:delText xml:space="preserve">, 2014). Velocity, as a biological rate is expected to follow equation 3 with respect to temperature dependence. The energetic power needed to put an individual in motion is provided by metabolism. Thus, the value for </w:delText>
        </w:r>
        <w:r w:rsidRPr="008438D9" w:rsidDel="009972D1">
          <w:rPr>
            <w:rFonts w:ascii="Times" w:hAnsi="Times" w:cs="Times"/>
            <w:i/>
            <w:lang w:val="en-US"/>
          </w:rPr>
          <w:delText>b</w:delText>
        </w:r>
        <w:r w:rsidRPr="008438D9" w:rsidDel="009972D1">
          <w:rPr>
            <w:rFonts w:ascii="Times" w:hAnsi="Times" w:cs="Times"/>
            <w:i/>
            <w:position w:val="-6"/>
            <w:lang w:val="en-US"/>
          </w:rPr>
          <w:delText>0</w:delText>
        </w:r>
        <w:r w:rsidRPr="008438D9" w:rsidDel="009972D1">
          <w:rPr>
            <w:rFonts w:ascii="Times" w:hAnsi="Times" w:cs="Times"/>
            <w:position w:val="-6"/>
            <w:lang w:val="en-US"/>
          </w:rPr>
          <w:delText xml:space="preserve"> </w:delText>
        </w:r>
        <w:r w:rsidR="00D723B8" w:rsidDel="009972D1">
          <w:rPr>
            <w:rFonts w:ascii="Times" w:hAnsi="Times" w:cs="Times"/>
            <w:lang w:val="en-US"/>
          </w:rPr>
          <w:delText>in equation 3 was</w:delText>
        </w:r>
        <w:r w:rsidRPr="008438D9" w:rsidDel="009972D1">
          <w:rPr>
            <w:rFonts w:ascii="Times" w:hAnsi="Times" w:cs="Times"/>
            <w:lang w:val="en-US"/>
          </w:rPr>
          <w:delText xml:space="preserve"> converted to a measure of velocity in </w:delText>
        </w:r>
        <w:r w:rsidR="004E09B1" w:rsidRPr="008438D9" w:rsidDel="009972D1">
          <w:rPr>
            <w:rFonts w:ascii="Times" w:hAnsi="Times" w:cs="Times"/>
            <w:i/>
            <w:lang w:val="en-US"/>
          </w:rPr>
          <w:delText>m.</w:delText>
        </w:r>
        <w:r w:rsidRPr="008438D9" w:rsidDel="009972D1">
          <w:rPr>
            <w:rFonts w:ascii="Times" w:hAnsi="Times" w:cs="Times"/>
            <w:i/>
            <w:lang w:val="en-US"/>
          </w:rPr>
          <w:delText>s</w:delText>
        </w:r>
        <w:r w:rsidR="004E09B1" w:rsidRPr="008438D9" w:rsidDel="009972D1">
          <w:rPr>
            <w:rFonts w:ascii="Times" w:hAnsi="Times" w:cs="Times"/>
            <w:i/>
            <w:vertAlign w:val="superscript"/>
            <w:lang w:val="en-US"/>
          </w:rPr>
          <w:delText>-1</w:delText>
        </w:r>
        <w:r w:rsidRPr="008438D9" w:rsidDel="009972D1">
          <w:rPr>
            <w:rFonts w:ascii="Times" w:hAnsi="Times" w:cs="Times"/>
            <w:lang w:val="en-US"/>
          </w:rPr>
          <w:delText xml:space="preserve">. Adding equation 3 into equations 4 or 5 (as </w:delText>
        </w:r>
        <w:r w:rsidRPr="008438D9" w:rsidDel="009972D1">
          <w:rPr>
            <w:rFonts w:ascii="Times" w:hAnsi="Times" w:cs="Times"/>
            <w:i/>
            <w:lang w:val="en-US"/>
          </w:rPr>
          <w:delText>D</w:delText>
        </w:r>
        <w:r w:rsidRPr="008438D9" w:rsidDel="009972D1">
          <w:rPr>
            <w:rFonts w:ascii="Times" w:hAnsi="Times" w:cs="Times"/>
            <w:lang w:val="en-US"/>
          </w:rPr>
          <w:delText>) thus yields:</w:delText>
        </w:r>
      </w:del>
    </w:p>
    <w:p w14:paraId="4C918EA4" w14:textId="77777777" w:rsidR="00416353" w:rsidRPr="008438D9" w:rsidDel="009972D1" w:rsidRDefault="00416353" w:rsidP="006C6832">
      <w:pPr>
        <w:widowControl w:val="0"/>
        <w:autoSpaceDE w:val="0"/>
        <w:autoSpaceDN w:val="0"/>
        <w:adjustRightInd w:val="0"/>
        <w:spacing w:after="240"/>
        <w:jc w:val="both"/>
        <w:rPr>
          <w:del w:id="254" w:author="mhasoba" w:date="2018-02-02T07:52:00Z"/>
          <w:rFonts w:ascii="Times" w:hAnsi="Times" w:cs="Times"/>
          <w:lang w:val="en-US"/>
        </w:rPr>
      </w:pPr>
    </w:p>
    <w:p w14:paraId="071A0FEF" w14:textId="77777777" w:rsidR="00416353" w:rsidRPr="008438D9" w:rsidDel="009972D1" w:rsidRDefault="00416353" w:rsidP="006C6832">
      <w:pPr>
        <w:widowControl w:val="0"/>
        <w:autoSpaceDE w:val="0"/>
        <w:autoSpaceDN w:val="0"/>
        <w:adjustRightInd w:val="0"/>
        <w:spacing w:after="240"/>
        <w:jc w:val="both"/>
        <w:rPr>
          <w:del w:id="255" w:author="mhasoba" w:date="2018-02-02T07:52:00Z"/>
          <w:rFonts w:ascii="Times" w:hAnsi="Times" w:cs="Times"/>
          <w:lang w:val="en-US"/>
        </w:rPr>
      </w:pPr>
      <w:del w:id="256" w:author="mhasoba" w:date="2018-02-02T07:52:00Z">
        <w:r w:rsidRPr="008438D9" w:rsidDel="009972D1">
          <w:rPr>
            <w:rFonts w:ascii="Times" w:hAnsi="Times" w:cs="Times"/>
            <w:lang w:val="en-US"/>
          </w:rPr>
          <w:delText>This model predicts the search rate of a predator foraging on an active moving prey in differ</w:delText>
        </w:r>
        <w:r w:rsidR="00D723B8" w:rsidDel="009972D1">
          <w:rPr>
            <w:rFonts w:ascii="Times" w:hAnsi="Times" w:cs="Times"/>
            <w:lang w:val="en-US"/>
          </w:rPr>
          <w:delText xml:space="preserve">ent environments. It can </w:delText>
        </w:r>
        <w:r w:rsidRPr="008438D9" w:rsidDel="009972D1">
          <w:rPr>
            <w:rFonts w:ascii="Times" w:hAnsi="Times" w:cs="Times"/>
            <w:lang w:val="en-US"/>
          </w:rPr>
          <w:delText>be adapted to a scenario for sessile prey by s</w:delText>
        </w:r>
        <w:r w:rsidR="00D723B8" w:rsidDel="009972D1">
          <w:rPr>
            <w:rFonts w:ascii="Times" w:hAnsi="Times" w:cs="Times"/>
            <w:lang w:val="en-US"/>
          </w:rPr>
          <w:delText>etting the prey’s velocity to 0</w:delText>
        </w:r>
        <w:r w:rsidRPr="008438D9" w:rsidDel="009972D1">
          <w:rPr>
            <w:rFonts w:ascii="Times" w:hAnsi="Times" w:cs="Times"/>
            <w:lang w:val="en-US"/>
          </w:rPr>
          <w:delText>:</w:delText>
        </w:r>
      </w:del>
    </w:p>
    <w:p w14:paraId="0DE1FBF3" w14:textId="77777777" w:rsidR="00AD66DB" w:rsidRPr="008438D9" w:rsidDel="009972D1" w:rsidRDefault="00AD66DB" w:rsidP="006C6832">
      <w:pPr>
        <w:widowControl w:val="0"/>
        <w:autoSpaceDE w:val="0"/>
        <w:autoSpaceDN w:val="0"/>
        <w:adjustRightInd w:val="0"/>
        <w:spacing w:after="240"/>
        <w:jc w:val="both"/>
        <w:rPr>
          <w:del w:id="257" w:author="mhasoba" w:date="2018-02-02T07:52:00Z"/>
          <w:rFonts w:ascii="Times" w:hAnsi="Times" w:cs="Times"/>
          <w:lang w:val="en-US"/>
        </w:rPr>
      </w:pPr>
    </w:p>
    <w:p w14:paraId="318B4EA1" w14:textId="77777777" w:rsidR="00416353" w:rsidRPr="008438D9" w:rsidDel="009972D1" w:rsidRDefault="00416353" w:rsidP="006C6832">
      <w:pPr>
        <w:widowControl w:val="0"/>
        <w:autoSpaceDE w:val="0"/>
        <w:autoSpaceDN w:val="0"/>
        <w:adjustRightInd w:val="0"/>
        <w:spacing w:after="240"/>
        <w:jc w:val="both"/>
        <w:rPr>
          <w:del w:id="258" w:author="mhasoba" w:date="2018-02-02T07:52:00Z"/>
          <w:rFonts w:ascii="Times" w:hAnsi="Times" w:cs="Times"/>
          <w:lang w:val="en-US"/>
        </w:rPr>
      </w:pPr>
    </w:p>
    <w:p w14:paraId="4854368D" w14:textId="77777777" w:rsidR="00416353" w:rsidRPr="008438D9" w:rsidDel="009972D1" w:rsidRDefault="00416353" w:rsidP="006C6832">
      <w:pPr>
        <w:widowControl w:val="0"/>
        <w:autoSpaceDE w:val="0"/>
        <w:autoSpaceDN w:val="0"/>
        <w:adjustRightInd w:val="0"/>
        <w:spacing w:after="240"/>
        <w:jc w:val="both"/>
        <w:rPr>
          <w:del w:id="259" w:author="mhasoba" w:date="2018-02-02T07:52:00Z"/>
          <w:rFonts w:ascii="Times" w:hAnsi="Times" w:cs="Times"/>
          <w:lang w:val="en-US"/>
        </w:rPr>
      </w:pPr>
      <w:commentRangeStart w:id="260"/>
      <w:del w:id="261" w:author="mhasoba" w:date="2018-02-02T07:52:00Z">
        <w:r w:rsidRPr="008438D9" w:rsidDel="009972D1">
          <w:rPr>
            <w:rFonts w:ascii="Times" w:hAnsi="Times" w:cs="Times"/>
            <w:lang w:val="en-US"/>
          </w:rPr>
          <w:delTex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delText>
        </w:r>
        <w:commentRangeEnd w:id="260"/>
        <w:r w:rsidR="00843E31" w:rsidDel="009972D1">
          <w:rPr>
            <w:rStyle w:val="CommentReference"/>
          </w:rPr>
          <w:commentReference w:id="260"/>
        </w:r>
      </w:del>
    </w:p>
    <w:p w14:paraId="61BDA4AD" w14:textId="77777777" w:rsidR="00416353" w:rsidRPr="008438D9" w:rsidDel="009972D1" w:rsidRDefault="00416353" w:rsidP="006C6832">
      <w:pPr>
        <w:widowControl w:val="0"/>
        <w:autoSpaceDE w:val="0"/>
        <w:autoSpaceDN w:val="0"/>
        <w:adjustRightInd w:val="0"/>
        <w:spacing w:after="240"/>
        <w:jc w:val="both"/>
        <w:rPr>
          <w:del w:id="262" w:author="mhasoba" w:date="2018-02-02T07:53:00Z"/>
          <w:rFonts w:ascii="Times" w:hAnsi="Times" w:cs="Times"/>
          <w:lang w:val="en-US"/>
        </w:rPr>
      </w:pPr>
      <w:del w:id="263" w:author="mhasoba" w:date="2018-02-02T07:52:00Z">
        <w:r w:rsidRPr="008438D9" w:rsidDel="009972D1">
          <w:rPr>
            <w:rFonts w:ascii="Times" w:hAnsi="Times" w:cs="Times"/>
            <w:lang w:val="en-US"/>
          </w:rPr>
          <w:delText xml:space="preserve">The </w:delText>
        </w:r>
        <w:r w:rsidR="00843E31" w:rsidDel="009972D1">
          <w:rPr>
            <w:rFonts w:ascii="Times" w:hAnsi="Times" w:cs="Times"/>
            <w:lang w:val="en-US"/>
          </w:rPr>
          <w:delText>model’s output was plotted for</w:delText>
        </w:r>
        <w:r w:rsidRPr="008438D9" w:rsidDel="009972D1">
          <w:rPr>
            <w:rFonts w:ascii="Times" w:hAnsi="Times" w:cs="Times"/>
            <w:lang w:val="en-US"/>
          </w:rPr>
          <w:delText xml:space="preserve"> different</w:delText>
        </w:r>
        <w:r w:rsidR="00843E31" w:rsidDel="009972D1">
          <w:rPr>
            <w:rFonts w:ascii="Times" w:hAnsi="Times" w:cs="Times"/>
            <w:lang w:val="en-US"/>
          </w:rPr>
          <w:delText xml:space="preserve">ly adapted </w:delText>
        </w:r>
        <w:r w:rsidRPr="008438D9" w:rsidDel="009972D1">
          <w:rPr>
            <w:rFonts w:ascii="Times" w:hAnsi="Times" w:cs="Times"/>
            <w:lang w:val="en-US"/>
          </w:rPr>
          <w:delText xml:space="preserve"> to qualitatively test their effect o</w:delText>
        </w:r>
        <w:r w:rsidR="00843E31" w:rsidDel="009972D1">
          <w:rPr>
            <w:rFonts w:ascii="Times" w:hAnsi="Times" w:cs="Times"/>
            <w:lang w:val="en-US"/>
          </w:rPr>
          <w:delText>n locally adapted species search rates over a gradient of temperature</w:delText>
        </w:r>
        <w:r w:rsidRPr="008438D9" w:rsidDel="009972D1">
          <w:rPr>
            <w:rFonts w:ascii="Times" w:hAnsi="Times" w:cs="Times"/>
            <w:lang w:val="en-US"/>
          </w:rPr>
          <w:delText>.</w:delText>
        </w:r>
      </w:del>
    </w:p>
    <w:p w14:paraId="43635870" w14:textId="77777777" w:rsidR="00E401B9" w:rsidRPr="00E401B9" w:rsidRDefault="00416353" w:rsidP="006C6832">
      <w:pPr>
        <w:widowControl w:val="0"/>
        <w:autoSpaceDE w:val="0"/>
        <w:autoSpaceDN w:val="0"/>
        <w:adjustRightInd w:val="0"/>
        <w:spacing w:after="240"/>
        <w:jc w:val="both"/>
        <w:rPr>
          <w:rFonts w:ascii="Times" w:hAnsi="Times" w:cs="Times"/>
          <w:b/>
          <w:sz w:val="38"/>
          <w:szCs w:val="38"/>
          <w:lang w:val="en-US"/>
        </w:rPr>
      </w:pPr>
      <w:r w:rsidRPr="00E401B9">
        <w:rPr>
          <w:rFonts w:ascii="Times" w:hAnsi="Times" w:cs="Times"/>
          <w:b/>
          <w:sz w:val="38"/>
          <w:szCs w:val="38"/>
          <w:lang w:val="en-US"/>
        </w:rPr>
        <w:t>Results</w:t>
      </w:r>
      <w:commentRangeStart w:id="264"/>
      <w:r w:rsidRPr="00E401B9">
        <w:rPr>
          <w:rFonts w:ascii="Times" w:hAnsi="Times" w:cs="Times"/>
          <w:b/>
          <w:sz w:val="38"/>
          <w:szCs w:val="38"/>
          <w:lang w:val="en-US"/>
        </w:rPr>
        <w:t> </w:t>
      </w:r>
      <w:commentRangeEnd w:id="264"/>
      <w:r w:rsidR="00FE18AA">
        <w:rPr>
          <w:rStyle w:val="CommentReference"/>
        </w:rPr>
        <w:commentReference w:id="264"/>
      </w:r>
    </w:p>
    <w:p w14:paraId="5544A77D" w14:textId="7BA3697E" w:rsidR="00416353" w:rsidRDefault="001D746D" w:rsidP="006C6832">
      <w:pPr>
        <w:widowControl w:val="0"/>
        <w:autoSpaceDE w:val="0"/>
        <w:autoSpaceDN w:val="0"/>
        <w:adjustRightInd w:val="0"/>
        <w:spacing w:after="240"/>
        <w:jc w:val="both"/>
        <w:rPr>
          <w:rFonts w:ascii="Times" w:hAnsi="Times" w:cs="Times"/>
          <w:lang w:val="en-US"/>
        </w:rPr>
      </w:pPr>
      <w:ins w:id="265" w:author="mhasoba" w:date="2018-02-02T07:53:00Z">
        <w:r>
          <w:rPr>
            <w:rFonts w:ascii="Times" w:hAnsi="Times" w:cs="Times"/>
            <w:sz w:val="32"/>
            <w:szCs w:val="32"/>
            <w:lang w:val="en-US"/>
          </w:rPr>
          <w:t xml:space="preserve">The temperature </w:t>
        </w:r>
      </w:ins>
      <w:ins w:id="266" w:author="mhasoba" w:date="2018-02-02T07:54:00Z">
        <w:r w:rsidR="001741B0">
          <w:rPr>
            <w:rFonts w:ascii="Times" w:hAnsi="Times" w:cs="Times"/>
            <w:sz w:val="32"/>
            <w:szCs w:val="32"/>
            <w:lang w:val="en-US"/>
          </w:rPr>
          <w:t>-</w:t>
        </w:r>
      </w:ins>
      <w:ins w:id="267" w:author="mhasoba" w:date="2018-02-02T07:53:00Z">
        <w:r>
          <w:rPr>
            <w:rFonts w:ascii="Times" w:hAnsi="Times" w:cs="Times"/>
            <w:sz w:val="32"/>
            <w:szCs w:val="32"/>
            <w:lang w:val="en-US"/>
          </w:rPr>
          <w:t xml:space="preserve">dependence of </w:t>
        </w:r>
        <w:r>
          <w:rPr>
            <w:rFonts w:ascii="Times" w:hAnsi="Times" w:cs="Times"/>
            <w:sz w:val="32"/>
            <w:szCs w:val="32"/>
            <w:lang w:val="en-US"/>
          </w:rPr>
          <w:t xml:space="preserve">respiration rate </w:t>
        </w:r>
      </w:ins>
    </w:p>
    <w:p w14:paraId="45DA4857"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268"/>
      <w:proofErr w:type="spellStart"/>
      <w:r w:rsidRPr="008438D9">
        <w:rPr>
          <w:rFonts w:ascii="Times" w:hAnsi="Times" w:cs="Times"/>
          <w:lang w:val="en-US"/>
        </w:rPr>
        <w:t>Schoolfield</w:t>
      </w:r>
      <w:proofErr w:type="spellEnd"/>
      <w:r w:rsidRPr="008438D9">
        <w:rPr>
          <w:rFonts w:ascii="Times" w:hAnsi="Times" w:cs="Times"/>
          <w:lang w:val="en-US"/>
        </w:rPr>
        <w:t xml:space="preserve"> models (equation 3) were fit to all the respiration data for the species where </w:t>
      </w:r>
      <w:commentRangeStart w:id="269"/>
      <w:r w:rsidRPr="008438D9">
        <w:rPr>
          <w:rFonts w:ascii="Times" w:hAnsi="Times" w:cs="Times"/>
          <w:lang w:val="en-US"/>
        </w:rPr>
        <w:t>enough was gathered in each specific location</w:t>
      </w:r>
      <w:commentRangeEnd w:id="269"/>
      <w:r w:rsidR="00D2387D">
        <w:rPr>
          <w:rStyle w:val="CommentReference"/>
        </w:rPr>
        <w:commentReference w:id="269"/>
      </w:r>
      <w:r w:rsidRPr="008438D9">
        <w:rPr>
          <w:rFonts w:ascii="Times" w:hAnsi="Times" w:cs="Times"/>
          <w:lang w:val="en-US"/>
        </w:rPr>
        <w:t xml:space="preserve">. The </w:t>
      </w:r>
      <w:r w:rsidR="008921B4" w:rsidRPr="008438D9">
        <w:rPr>
          <w:rFonts w:ascii="Times" w:hAnsi="Times" w:cs="Times"/>
          <w:lang w:val="en-US"/>
        </w:rPr>
        <w:t>best-fit</w:t>
      </w:r>
      <w:r w:rsidRPr="008438D9">
        <w:rPr>
          <w:rFonts w:ascii="Times" w:hAnsi="Times" w:cs="Times"/>
          <w:lang w:val="en-US"/>
        </w:rPr>
        <w:t xml:space="preserve"> model out of 10,000 runs in each case was kept to estimate the values of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i/>
          <w:lang w:val="en-US"/>
        </w:rPr>
        <w:t>, E</w:t>
      </w:r>
      <w:r w:rsidRPr="008438D9">
        <w:rPr>
          <w:rFonts w:ascii="Times" w:hAnsi="Times" w:cs="Times"/>
          <w:i/>
          <w:position w:val="-6"/>
          <w:lang w:val="en-US"/>
        </w:rPr>
        <w:t>d</w:t>
      </w:r>
      <w:r w:rsidRPr="008438D9">
        <w:rPr>
          <w:rFonts w:ascii="Times" w:hAnsi="Times" w:cs="Times"/>
          <w:i/>
          <w:lang w:val="en-US"/>
        </w:rPr>
        <w:t>, b</w:t>
      </w:r>
      <w:r w:rsidRPr="008438D9">
        <w:rPr>
          <w:rFonts w:ascii="Times" w:hAnsi="Times" w:cs="Times"/>
          <w:i/>
          <w:position w:val="-6"/>
          <w:lang w:val="en-US"/>
        </w:rPr>
        <w:t>0</w:t>
      </w:r>
      <w:r w:rsidRPr="008438D9">
        <w:rPr>
          <w:rFonts w:ascii="Times" w:hAnsi="Times" w:cs="Times"/>
          <w:i/>
          <w:lang w:val="en-US"/>
        </w:rPr>
        <w:t>, β</w:t>
      </w:r>
      <w:r w:rsidRPr="008438D9">
        <w:rPr>
          <w:rFonts w:ascii="Times" w:hAnsi="Times" w:cs="Times"/>
          <w:lang w:val="en-US"/>
        </w:rPr>
        <w:t xml:space="preserve"> and</w:t>
      </w:r>
      <w:r w:rsidRPr="008438D9">
        <w:rPr>
          <w:rFonts w:ascii="Times" w:hAnsi="Times" w:cs="Times"/>
          <w:i/>
          <w:lang w:val="en-US"/>
        </w:rPr>
        <w:t xml:space="preserve"> 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commentRangeEnd w:id="268"/>
      <w:r w:rsidR="00B01192">
        <w:rPr>
          <w:rStyle w:val="CommentReference"/>
        </w:rPr>
        <w:commentReference w:id="268"/>
      </w:r>
      <w:r w:rsidRPr="008438D9">
        <w:rPr>
          <w:rFonts w:ascii="Times" w:hAnsi="Times" w:cs="Times"/>
          <w:lang w:val="en-US"/>
        </w:rPr>
        <w:t>(Table S4).</w:t>
      </w:r>
    </w:p>
    <w:p w14:paraId="62161AF4"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270"/>
      <w:r w:rsidRPr="008438D9">
        <w:rPr>
          <w:rFonts w:ascii="Times" w:hAnsi="Times" w:cs="Times"/>
          <w:lang w:val="en-US"/>
        </w:rPr>
        <w:t>Local species populations’ metabolic rates are expected to vary as they adapt to new environments (Kingsolver, 2009). Horizontal shift scenarios in TPC (Figure 1b) between locally adapted populations were not supported for any taxa (</w:t>
      </w:r>
      <w:commentRangeStart w:id="271"/>
      <w:r w:rsidRPr="008438D9">
        <w:rPr>
          <w:rFonts w:ascii="Times" w:hAnsi="Times" w:cs="Times"/>
          <w:lang w:val="en-US"/>
        </w:rPr>
        <w:t>Figure 3</w:t>
      </w:r>
      <w:commentRangeEnd w:id="271"/>
      <w:r w:rsidR="00020678">
        <w:rPr>
          <w:rStyle w:val="CommentReference"/>
        </w:rPr>
        <w:commentReference w:id="271"/>
      </w:r>
      <w:r w:rsidRPr="008438D9">
        <w:rPr>
          <w:rFonts w:ascii="Times" w:hAnsi="Times" w:cs="Times"/>
          <w:lang w:val="en-US"/>
        </w:rPr>
        <w:t>).</w:t>
      </w:r>
      <w:commentRangeEnd w:id="270"/>
      <w:r w:rsidR="00B01192">
        <w:rPr>
          <w:rStyle w:val="CommentReference"/>
        </w:rPr>
        <w:commentReference w:id="270"/>
      </w:r>
      <w:r w:rsidRPr="008438D9">
        <w:rPr>
          <w:rFonts w:ascii="Times" w:hAnsi="Times" w:cs="Times"/>
          <w:lang w:val="en-US"/>
        </w:rPr>
        <w:t xml:space="preserve"> Temperature of peak performance for each </w:t>
      </w:r>
      <w:proofErr w:type="gramStart"/>
      <w:r w:rsidRPr="008438D9">
        <w:rPr>
          <w:rFonts w:ascii="Times" w:hAnsi="Times" w:cs="Times"/>
          <w:lang w:val="en-US"/>
        </w:rPr>
        <w:t>taxa</w:t>
      </w:r>
      <w:proofErr w:type="gramEnd"/>
      <w:r w:rsidRPr="008438D9">
        <w:rPr>
          <w:rFonts w:ascii="Times" w:hAnsi="Times" w:cs="Times"/>
          <w:lang w:val="en-US"/>
        </w:rPr>
        <w:t xml:space="preserve"> did not vary significantly between sites, </w:t>
      </w:r>
      <w:commentRangeStart w:id="272"/>
      <w:r w:rsidRPr="008438D9">
        <w:rPr>
          <w:rFonts w:ascii="Times" w:hAnsi="Times" w:cs="Times"/>
          <w:lang w:val="en-US"/>
        </w:rPr>
        <w:t xml:space="preserve">all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i/>
          <w:position w:val="-6"/>
          <w:lang w:val="en-US"/>
        </w:rPr>
        <w:t xml:space="preserve"> </w:t>
      </w:r>
      <w:r w:rsidRPr="008438D9">
        <w:rPr>
          <w:rFonts w:ascii="Times" w:hAnsi="Times" w:cs="Times"/>
          <w:lang w:val="en-US"/>
        </w:rPr>
        <w:t>values fell within the largest confidence interval measu</w:t>
      </w:r>
      <w:r w:rsidR="008921B4">
        <w:rPr>
          <w:rFonts w:ascii="Times" w:hAnsi="Times" w:cs="Times"/>
          <w:lang w:val="en-US"/>
        </w:rPr>
        <w:t>red for a given genus</w:t>
      </w:r>
      <w:commentRangeEnd w:id="272"/>
      <w:r w:rsidR="00B01192">
        <w:rPr>
          <w:rStyle w:val="CommentReference"/>
        </w:rPr>
        <w:commentReference w:id="272"/>
      </w:r>
      <w:r w:rsidR="008921B4">
        <w:rPr>
          <w:rFonts w:ascii="Times" w:hAnsi="Times" w:cs="Times"/>
          <w:lang w:val="en-US"/>
        </w:rPr>
        <w:t xml:space="preserve"> (Figure 4</w:t>
      </w:r>
      <w:r w:rsidRPr="008438D9">
        <w:rPr>
          <w:rFonts w:ascii="Times" w:hAnsi="Times" w:cs="Times"/>
          <w:lang w:val="en-US"/>
        </w:rPr>
        <w:t xml:space="preserve">). </w:t>
      </w:r>
      <w:commentRangeStart w:id="273"/>
      <w:r w:rsidRPr="008438D9">
        <w:rPr>
          <w:rFonts w:ascii="Times" w:hAnsi="Times" w:cs="Times"/>
          <w:lang w:val="en-US"/>
        </w:rPr>
        <w:t xml:space="preserve">Differences in TPC elevation between sites were measured for all three species </w:t>
      </w:r>
      <w:commentRangeEnd w:id="273"/>
      <w:r w:rsidR="00B01192">
        <w:rPr>
          <w:rStyle w:val="CommentReference"/>
        </w:rPr>
        <w:commentReference w:id="273"/>
      </w:r>
      <w:r w:rsidRPr="008438D9">
        <w:rPr>
          <w:rFonts w:ascii="Times" w:hAnsi="Times" w:cs="Times"/>
          <w:lang w:val="en-US"/>
        </w:rPr>
        <w:t xml:space="preserve">(Figure 3). These </w:t>
      </w:r>
      <w:commentRangeStart w:id="274"/>
      <w:r w:rsidRPr="008438D9">
        <w:rPr>
          <w:rFonts w:ascii="Times" w:hAnsi="Times" w:cs="Times"/>
          <w:lang w:val="en-US"/>
        </w:rPr>
        <w:t xml:space="preserve">changes in elevation were supported by large variations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recorded for all taxa</w:t>
      </w:r>
      <w:commentRangeEnd w:id="274"/>
      <w:r w:rsidR="00B01192">
        <w:rPr>
          <w:rStyle w:val="CommentReference"/>
        </w:rPr>
        <w:commentReference w:id="274"/>
      </w:r>
      <w:r w:rsidRPr="008438D9">
        <w:rPr>
          <w:rFonts w:ascii="Times" w:hAnsi="Times" w:cs="Times"/>
          <w:lang w:val="en-US"/>
        </w:rPr>
        <w:t xml:space="preserve">. Populations adapted to intermediate site temperatures displayed higher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values than </w:t>
      </w:r>
      <w:r w:rsidR="00D9729E">
        <w:rPr>
          <w:rFonts w:ascii="Times" w:hAnsi="Times" w:cs="Times"/>
          <w:lang w:val="en-US"/>
        </w:rPr>
        <w:t>those at each extreme (Figure 4</w:t>
      </w:r>
      <w:r w:rsidRPr="008438D9">
        <w:rPr>
          <w:rFonts w:ascii="Times" w:hAnsi="Times" w:cs="Times"/>
          <w:lang w:val="en-US"/>
        </w:rPr>
        <w:t xml:space="preserve">). </w:t>
      </w:r>
      <w:del w:id="275" w:author="Becca Kordas" w:date="2018-01-21T16:27:00Z">
        <w:r w:rsidRPr="008438D9" w:rsidDel="00C23827">
          <w:rPr>
            <w:rFonts w:ascii="Times" w:hAnsi="Times" w:cs="Times"/>
            <w:lang w:val="en-US"/>
          </w:rPr>
          <w:delText>Unexpectedly s</w:delText>
        </w:r>
      </w:del>
      <w:ins w:id="276" w:author="Becca Kordas" w:date="2018-01-21T16:27:00Z">
        <w:r w:rsidR="00C23827">
          <w:rPr>
            <w:rFonts w:ascii="Times" w:hAnsi="Times" w:cs="Times"/>
            <w:lang w:val="en-US"/>
          </w:rPr>
          <w:t>S</w:t>
        </w:r>
      </w:ins>
      <w:r w:rsidRPr="008438D9">
        <w:rPr>
          <w:rFonts w:ascii="Times" w:hAnsi="Times" w:cs="Times"/>
          <w:lang w:val="en-US"/>
        </w:rPr>
        <w:t>ignificant variation in</w:t>
      </w:r>
      <w:r w:rsidRPr="008438D9">
        <w:rPr>
          <w:rFonts w:ascii="Times" w:hAnsi="Times" w:cs="Times"/>
          <w:i/>
          <w:lang w:val="en-US"/>
        </w:rPr>
        <w:t xml:space="preserve"> E</w:t>
      </w:r>
      <w:r w:rsidRPr="008438D9">
        <w:rPr>
          <w:rFonts w:ascii="Times" w:hAnsi="Times" w:cs="Times"/>
          <w:i/>
          <w:position w:val="-6"/>
          <w:lang w:val="en-US"/>
        </w:rPr>
        <w:t xml:space="preserve">a </w:t>
      </w:r>
      <w:r w:rsidRPr="008438D9">
        <w:rPr>
          <w:rFonts w:ascii="Times" w:hAnsi="Times" w:cs="Times"/>
          <w:lang w:val="en-US"/>
        </w:rPr>
        <w:t xml:space="preserve">was also recorded between sites for each </w:t>
      </w:r>
      <w:proofErr w:type="gramStart"/>
      <w:r w:rsidRPr="008438D9">
        <w:rPr>
          <w:rFonts w:ascii="Times" w:hAnsi="Times" w:cs="Times"/>
          <w:lang w:val="en-US"/>
        </w:rPr>
        <w:t>taxa</w:t>
      </w:r>
      <w:proofErr w:type="gramEnd"/>
      <w:r w:rsidRPr="008438D9">
        <w:rPr>
          <w:rFonts w:ascii="Times" w:hAnsi="Times" w:cs="Times"/>
          <w:lang w:val="en-US"/>
        </w:rPr>
        <w:t xml:space="preserve">, with colder adapted populations showing </w:t>
      </w:r>
      <w:commentRangeStart w:id="277"/>
      <w:del w:id="278" w:author="Becca Kordas" w:date="2018-01-21T23:56:00Z">
        <w:r w:rsidRPr="008438D9" w:rsidDel="00020678">
          <w:rPr>
            <w:rFonts w:ascii="Times" w:hAnsi="Times" w:cs="Times"/>
            <w:lang w:val="en-US"/>
          </w:rPr>
          <w:delText xml:space="preserve">higher </w:delText>
        </w:r>
      </w:del>
      <w:ins w:id="279" w:author="Becca Kordas" w:date="2018-01-21T23:56:00Z">
        <w:r w:rsidR="00020678">
          <w:rPr>
            <w:rFonts w:ascii="Times" w:hAnsi="Times" w:cs="Times"/>
            <w:lang w:val="en-US"/>
          </w:rPr>
          <w:t>a steeper</w:t>
        </w:r>
        <w:commentRangeEnd w:id="277"/>
        <w:r w:rsidR="00020678">
          <w:rPr>
            <w:rStyle w:val="CommentReference"/>
          </w:rPr>
          <w:commentReference w:id="277"/>
        </w:r>
        <w:r w:rsidR="00020678">
          <w:rPr>
            <w:rFonts w:ascii="Times" w:hAnsi="Times" w:cs="Times"/>
            <w:lang w:val="en-US"/>
          </w:rPr>
          <w:t>(?)</w:t>
        </w:r>
        <w:r w:rsidR="00020678" w:rsidRPr="008438D9">
          <w:rPr>
            <w:rFonts w:ascii="Times" w:hAnsi="Times" w:cs="Times"/>
            <w:lang w:val="en-US"/>
          </w:rPr>
          <w:t xml:space="preserve"> </w:t>
        </w:r>
      </w:ins>
      <w:r w:rsidRPr="008438D9">
        <w:rPr>
          <w:rFonts w:ascii="Times" w:hAnsi="Times" w:cs="Times"/>
          <w:lang w:val="en-US"/>
        </w:rPr>
        <w:t>act</w:t>
      </w:r>
      <w:r w:rsidR="00D9729E">
        <w:rPr>
          <w:rFonts w:ascii="Times" w:hAnsi="Times" w:cs="Times"/>
          <w:lang w:val="en-US"/>
        </w:rPr>
        <w:t xml:space="preserve">ivation energy </w:t>
      </w:r>
      <w:del w:id="280" w:author="Becca Kordas" w:date="2018-01-21T23:56:00Z">
        <w:r w:rsidR="00D9729E" w:rsidDel="00020678">
          <w:rPr>
            <w:rFonts w:ascii="Times" w:hAnsi="Times" w:cs="Times"/>
            <w:lang w:val="en-US"/>
          </w:rPr>
          <w:delText xml:space="preserve">values </w:delText>
        </w:r>
      </w:del>
      <w:r w:rsidR="00D9729E">
        <w:rPr>
          <w:rFonts w:ascii="Times" w:hAnsi="Times" w:cs="Times"/>
          <w:lang w:val="en-US"/>
        </w:rPr>
        <w:t>(</w:t>
      </w:r>
      <w:commentRangeStart w:id="281"/>
      <w:r w:rsidR="00D9729E">
        <w:rPr>
          <w:rFonts w:ascii="Times" w:hAnsi="Times" w:cs="Times"/>
          <w:lang w:val="en-US"/>
        </w:rPr>
        <w:t>Figure 4</w:t>
      </w:r>
      <w:commentRangeEnd w:id="281"/>
      <w:r w:rsidR="00712128">
        <w:rPr>
          <w:rStyle w:val="CommentReference"/>
        </w:rPr>
        <w:commentReference w:id="281"/>
      </w:r>
      <w:r w:rsidRPr="008438D9">
        <w:rPr>
          <w:rFonts w:ascii="Times" w:hAnsi="Times" w:cs="Times"/>
          <w:lang w:val="en-US"/>
        </w:rPr>
        <w:t>).</w:t>
      </w:r>
    </w:p>
    <w:p w14:paraId="0514EB52" w14:textId="77777777" w:rsidR="00416353" w:rsidRDefault="00416353" w:rsidP="006C6832">
      <w:pPr>
        <w:widowControl w:val="0"/>
        <w:autoSpaceDE w:val="0"/>
        <w:autoSpaceDN w:val="0"/>
        <w:adjustRightInd w:val="0"/>
        <w:spacing w:after="240"/>
        <w:jc w:val="both"/>
        <w:rPr>
          <w:rFonts w:ascii="Times" w:hAnsi="Times" w:cs="Times"/>
          <w:lang w:val="en-US"/>
        </w:rPr>
      </w:pPr>
      <w:commentRangeStart w:id="282"/>
      <w:r w:rsidRPr="008438D9">
        <w:rPr>
          <w:rFonts w:ascii="Times" w:hAnsi="Times" w:cs="Times"/>
          <w:lang w:val="en-US"/>
        </w:rPr>
        <w:t xml:space="preserve">Metabolism temperature performance curves of each predator-prey pair per site were </w:t>
      </w:r>
      <w:del w:id="283" w:author="Becca Kordas" w:date="2018-01-21T23:48:00Z">
        <w:r w:rsidR="00D9729E" w:rsidDel="00712128">
          <w:rPr>
            <w:rFonts w:ascii="Times" w:hAnsi="Times" w:cs="Times"/>
            <w:lang w:val="en-US"/>
          </w:rPr>
          <w:delText>transformed, using equation 4</w:delText>
        </w:r>
        <w:r w:rsidRPr="008438D9" w:rsidDel="00712128">
          <w:rPr>
            <w:rFonts w:ascii="Times" w:hAnsi="Times" w:cs="Times"/>
            <w:lang w:val="en-US"/>
          </w:rPr>
          <w:delText>,</w:delText>
        </w:r>
      </w:del>
      <w:ins w:id="284" w:author="Becca Kordas" w:date="2018-01-21T23:48:00Z">
        <w:r w:rsidR="00712128">
          <w:rPr>
            <w:rFonts w:ascii="Times" w:hAnsi="Times" w:cs="Times"/>
            <w:lang w:val="en-US"/>
          </w:rPr>
          <w:t>converted</w:t>
        </w:r>
      </w:ins>
      <w:r w:rsidRPr="008438D9">
        <w:rPr>
          <w:rFonts w:ascii="Times" w:hAnsi="Times" w:cs="Times"/>
          <w:lang w:val="en-US"/>
        </w:rPr>
        <w:t xml:space="preserve"> into a measure of velocity</w:t>
      </w:r>
      <w:r w:rsidR="004E09B1" w:rsidRPr="008438D9">
        <w:rPr>
          <w:rFonts w:ascii="Times" w:hAnsi="Times" w:cs="Times"/>
          <w:lang w:val="en-US"/>
        </w:rPr>
        <w:t xml:space="preserve"> and plotted </w:t>
      </w:r>
      <w:commentRangeStart w:id="285"/>
      <w:r w:rsidR="004E09B1" w:rsidRPr="008438D9">
        <w:rPr>
          <w:rFonts w:ascii="Times" w:hAnsi="Times" w:cs="Times"/>
          <w:lang w:val="en-US"/>
        </w:rPr>
        <w:t>against</w:t>
      </w:r>
      <w:commentRangeEnd w:id="285"/>
      <w:r w:rsidR="00010179">
        <w:rPr>
          <w:rStyle w:val="CommentReference"/>
        </w:rPr>
        <w:commentReference w:id="285"/>
      </w:r>
      <w:r w:rsidR="004E09B1" w:rsidRPr="008438D9">
        <w:rPr>
          <w:rFonts w:ascii="Times" w:hAnsi="Times" w:cs="Times"/>
          <w:lang w:val="en-US"/>
        </w:rPr>
        <w:t xml:space="preserve"> experimen</w:t>
      </w:r>
      <w:r w:rsidRPr="008438D9">
        <w:rPr>
          <w:rFonts w:ascii="Times" w:hAnsi="Times" w:cs="Times"/>
          <w:lang w:val="en-US"/>
        </w:rPr>
        <w:t xml:space="preserve">tal temperature </w:t>
      </w:r>
      <w:commentRangeEnd w:id="282"/>
      <w:r w:rsidR="00712128">
        <w:rPr>
          <w:rStyle w:val="CommentReference"/>
        </w:rPr>
        <w:commentReference w:id="282"/>
      </w:r>
      <w:r w:rsidRPr="008438D9">
        <w:rPr>
          <w:rFonts w:ascii="Times" w:hAnsi="Times" w:cs="Times"/>
          <w:lang w:val="en-US"/>
        </w:rPr>
        <w:t>(</w:t>
      </w:r>
      <w:commentRangeStart w:id="286"/>
      <w:r w:rsidRPr="008438D9">
        <w:rPr>
          <w:rFonts w:ascii="Times" w:hAnsi="Times" w:cs="Times"/>
          <w:lang w:val="en-US"/>
        </w:rPr>
        <w:t>Figure 5</w:t>
      </w:r>
      <w:commentRangeEnd w:id="286"/>
      <w:r w:rsidR="00C23827">
        <w:rPr>
          <w:rStyle w:val="CommentReference"/>
        </w:rPr>
        <w:commentReference w:id="286"/>
      </w:r>
      <w:r w:rsidRPr="008438D9">
        <w:rPr>
          <w:rFonts w:ascii="Times" w:hAnsi="Times" w:cs="Times"/>
          <w:lang w:val="en-US"/>
        </w:rPr>
        <w:t xml:space="preserve">). Similar to respiration, no changes in velocity temperature performance curve </w:t>
      </w:r>
      <w:r w:rsidRPr="008438D9">
        <w:rPr>
          <w:rFonts w:ascii="Times" w:hAnsi="Times" w:cs="Times"/>
          <w:i/>
          <w:lang w:val="en-US"/>
        </w:rPr>
        <w:lastRenderedPageBreak/>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were observed (316±6.6K and 316±7.9K for </w:t>
      </w:r>
      <w:proofErr w:type="spellStart"/>
      <w:r w:rsidRPr="008438D9">
        <w:rPr>
          <w:rFonts w:ascii="Times" w:hAnsi="Times" w:cs="Times"/>
          <w:i/>
          <w:lang w:val="en-US"/>
        </w:rPr>
        <w:t>Chironomus</w:t>
      </w:r>
      <w:proofErr w:type="spellEnd"/>
      <w:r w:rsidRPr="008438D9">
        <w:rPr>
          <w:rFonts w:ascii="Times" w:hAnsi="Times" w:cs="Times"/>
          <w:lang w:val="en-US"/>
        </w:rPr>
        <w:t xml:space="preserve">, 308±1.2K and 312±1.5K for </w:t>
      </w:r>
      <w:r w:rsidRPr="008438D9">
        <w:rPr>
          <w:rFonts w:ascii="Times" w:hAnsi="Times" w:cs="Times"/>
          <w:i/>
          <w:lang w:val="en-US"/>
        </w:rPr>
        <w:t xml:space="preserve">S. </w:t>
      </w:r>
      <w:proofErr w:type="spellStart"/>
      <w:r w:rsidRPr="008438D9">
        <w:rPr>
          <w:rFonts w:ascii="Times" w:hAnsi="Times" w:cs="Times"/>
          <w:i/>
          <w:lang w:val="en-US"/>
        </w:rPr>
        <w:t>striolatum</w:t>
      </w:r>
      <w:proofErr w:type="spellEnd"/>
      <w:r w:rsidRPr="008438D9">
        <w:rPr>
          <w:rFonts w:ascii="Times" w:hAnsi="Times" w:cs="Times"/>
          <w:lang w:val="en-US"/>
        </w:rPr>
        <w:t xml:space="preserve">, 312±1.5K and 310±1.5K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in </w:t>
      </w:r>
      <w:proofErr w:type="spellStart"/>
      <w:r w:rsidRPr="008438D9">
        <w:rPr>
          <w:rFonts w:ascii="Times" w:hAnsi="Times" w:cs="Times"/>
          <w:lang w:val="en-US"/>
        </w:rPr>
        <w:t>Evora</w:t>
      </w:r>
      <w:proofErr w:type="spellEnd"/>
      <w:r w:rsidR="00322629">
        <w:rPr>
          <w:rFonts w:ascii="Times" w:hAnsi="Times" w:cs="Times"/>
          <w:lang w:val="en-US"/>
        </w:rPr>
        <w:t xml:space="preserve"> and Toledo respectively). </w:t>
      </w:r>
      <w:commentRangeStart w:id="287"/>
      <w:r w:rsidR="00322629">
        <w:rPr>
          <w:rFonts w:ascii="Times" w:hAnsi="Times" w:cs="Times"/>
          <w:lang w:val="en-US"/>
        </w:rPr>
        <w:t>We</w:t>
      </w:r>
      <w:commentRangeEnd w:id="287"/>
      <w:r w:rsidR="00712128">
        <w:rPr>
          <w:rStyle w:val="CommentReference"/>
        </w:rPr>
        <w:commentReference w:id="287"/>
      </w:r>
      <w:r w:rsidR="00322629">
        <w:rPr>
          <w:rFonts w:ascii="Times" w:hAnsi="Times" w:cs="Times"/>
          <w:lang w:val="en-US"/>
        </w:rPr>
        <w:t xml:space="preserve"> fou</w:t>
      </w:r>
      <w:r w:rsidRPr="008438D9">
        <w:rPr>
          <w:rFonts w:ascii="Times" w:hAnsi="Times" w:cs="Times"/>
          <w:lang w:val="en-US"/>
        </w:rPr>
        <w:t xml:space="preserve">nd higher elevation of the prey curve relative to the predator at warmer adaptation temperatures for </w:t>
      </w:r>
      <w:proofErr w:type="spellStart"/>
      <w:r w:rsidRPr="008438D9">
        <w:rPr>
          <w:rFonts w:ascii="Times" w:hAnsi="Times" w:cs="Times"/>
          <w:i/>
          <w:lang w:val="en-US"/>
        </w:rPr>
        <w:t>Chironomus</w:t>
      </w:r>
      <w:proofErr w:type="spellEnd"/>
      <w:r w:rsidRPr="008438D9">
        <w:rPr>
          <w:rFonts w:ascii="Times" w:hAnsi="Times" w:cs="Times"/>
          <w:lang w:val="en-US"/>
        </w:rPr>
        <w:t xml:space="preserve"> (0.50±0</w:t>
      </w:r>
      <w:r w:rsidR="00976B9D" w:rsidRPr="008438D9">
        <w:rPr>
          <w:rFonts w:ascii="Times" w:hAnsi="Times" w:cs="Times"/>
          <w:lang w:val="en-US"/>
        </w:rPr>
        <w:t>.07</w:t>
      </w:r>
      <w:r w:rsidR="00976B9D" w:rsidRPr="008438D9">
        <w:rPr>
          <w:rFonts w:ascii="Times" w:hAnsi="Times" w:cs="Times"/>
          <w:i/>
          <w:lang w:val="en-US"/>
        </w:rPr>
        <w:t>m.</w:t>
      </w:r>
      <w:r w:rsidRPr="008438D9">
        <w:rPr>
          <w:rFonts w:ascii="Times" w:hAnsi="Times" w:cs="Times"/>
          <w:i/>
          <w:lang w:val="en-US"/>
        </w:rPr>
        <w:t>s</w:t>
      </w:r>
      <w:r w:rsidR="00976B9D" w:rsidRPr="008438D9">
        <w:rPr>
          <w:rFonts w:ascii="Times" w:hAnsi="Times" w:cs="Times"/>
          <w:i/>
          <w:vertAlign w:val="superscript"/>
          <w:lang w:val="en-US"/>
        </w:rPr>
        <w:t>-1</w:t>
      </w:r>
      <w:r w:rsidRPr="008438D9">
        <w:rPr>
          <w:rFonts w:ascii="Times" w:hAnsi="Times" w:cs="Times"/>
          <w:lang w:val="en-US"/>
        </w:rPr>
        <w:t xml:space="preserve"> versus 0.22±0.10</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00322629">
        <w:rPr>
          <w:rFonts w:ascii="Times" w:hAnsi="Times" w:cs="Times"/>
          <w:lang w:val="en-US"/>
        </w:rPr>
        <w:t>difference</w:t>
      </w:r>
      <w:r w:rsidRPr="008438D9">
        <w:rPr>
          <w:rFonts w:ascii="Times" w:hAnsi="Times" w:cs="Times"/>
          <w:lang w:val="en-US"/>
        </w:rPr>
        <w:t xml:space="preserve">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but not for </w:t>
      </w:r>
      <w:r w:rsidRPr="008438D9">
        <w:rPr>
          <w:rFonts w:ascii="Times" w:hAnsi="Times" w:cs="Times"/>
          <w:i/>
          <w:lang w:val="en-US"/>
        </w:rPr>
        <w:t>C.</w:t>
      </w:r>
      <w:r w:rsidR="00976B9D"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(0.12±0.03</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versus 0.11±0.01</w:t>
      </w:r>
      <w:r w:rsidR="00976B9D" w:rsidRPr="008438D9">
        <w:rPr>
          <w:rFonts w:ascii="Times" w:hAnsi="Times" w:cs="Times"/>
          <w:i/>
          <w:lang w:val="en-US"/>
        </w:rPr>
        <w:t>m.s</w:t>
      </w:r>
      <w:r w:rsidR="00976B9D" w:rsidRPr="008438D9">
        <w:rPr>
          <w:rFonts w:ascii="Times" w:hAnsi="Times" w:cs="Times"/>
          <w:i/>
          <w:vertAlign w:val="superscript"/>
          <w:lang w:val="en-US"/>
        </w:rPr>
        <w:t>-1</w:t>
      </w:r>
      <w:r w:rsidRPr="008438D9">
        <w:rPr>
          <w:rFonts w:ascii="Times" w:hAnsi="Times" w:cs="Times"/>
          <w:lang w:val="en-US"/>
        </w:rPr>
        <w:t xml:space="preserve"> 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w:t>
      </w:r>
      <w:ins w:id="288" w:author="Becca Kordas" w:date="2018-01-21T23:57:00Z">
        <w:r w:rsidR="00D83262">
          <w:rPr>
            <w:rFonts w:ascii="Times" w:hAnsi="Times" w:cs="Times"/>
            <w:lang w:val="en-US"/>
          </w:rPr>
          <w:t xml:space="preserve">The </w:t>
        </w:r>
      </w:ins>
      <w:r w:rsidR="00322629">
        <w:rPr>
          <w:rFonts w:ascii="Times" w:hAnsi="Times" w:cs="Times"/>
          <w:lang w:val="en-US"/>
        </w:rPr>
        <w:t>Relative d</w:t>
      </w:r>
      <w:r w:rsidRPr="008438D9">
        <w:rPr>
          <w:rFonts w:ascii="Times" w:hAnsi="Times" w:cs="Times"/>
          <w:lang w:val="en-US"/>
        </w:rPr>
        <w:t>ifference in curve elevation</w:t>
      </w:r>
      <w:r w:rsidR="00322629">
        <w:rPr>
          <w:rFonts w:ascii="Times" w:hAnsi="Times" w:cs="Times"/>
          <w:lang w:val="en-US"/>
        </w:rPr>
        <w:t>, which wa</w:t>
      </w:r>
      <w:r w:rsidRPr="008438D9">
        <w:rPr>
          <w:rFonts w:ascii="Times" w:hAnsi="Times" w:cs="Times"/>
          <w:lang w:val="en-US"/>
        </w:rPr>
        <w:t>s itself driven by a change in performance at warmer temperatures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w:t>
      </w:r>
      <w:r w:rsidR="00322629">
        <w:rPr>
          <w:rFonts w:ascii="Times" w:hAnsi="Times" w:cs="Times"/>
          <w:lang w:val="en-US"/>
        </w:rPr>
        <w:t xml:space="preserve">, was found to be driving the </w:t>
      </w:r>
      <w:r w:rsidR="00322629" w:rsidRPr="008438D9">
        <w:rPr>
          <w:rFonts w:ascii="Times" w:hAnsi="Times" w:cs="Times"/>
          <w:lang w:val="en-US"/>
        </w:rPr>
        <w:t>predator-prey mismatch</w:t>
      </w:r>
      <w:r w:rsidR="00322629">
        <w:rPr>
          <w:rFonts w:ascii="Times" w:hAnsi="Times" w:cs="Times"/>
          <w:lang w:val="en-US"/>
        </w:rPr>
        <w:t xml:space="preserve"> in TPCs </w:t>
      </w:r>
      <w:r w:rsidR="00322629" w:rsidRPr="008438D9">
        <w:rPr>
          <w:rFonts w:ascii="Times" w:hAnsi="Times" w:cs="Times"/>
          <w:lang w:val="en-US"/>
        </w:rPr>
        <w:t>(Figures 1c and 3)</w:t>
      </w:r>
      <w:r w:rsidRPr="008438D9">
        <w:rPr>
          <w:rFonts w:ascii="Times" w:hAnsi="Times" w:cs="Times"/>
          <w:lang w:val="en-US"/>
        </w:rPr>
        <w:t>.</w:t>
      </w:r>
    </w:p>
    <w:p w14:paraId="0E9452C1" w14:textId="77777777" w:rsidR="004A3844" w:rsidRDefault="004A3844" w:rsidP="006C6832">
      <w:pPr>
        <w:widowControl w:val="0"/>
        <w:autoSpaceDE w:val="0"/>
        <w:autoSpaceDN w:val="0"/>
        <w:adjustRightInd w:val="0"/>
        <w:spacing w:after="240"/>
        <w:jc w:val="both"/>
        <w:rPr>
          <w:rFonts w:ascii="Times" w:hAnsi="Times" w:cs="Times"/>
          <w:lang w:val="en-US"/>
        </w:rPr>
      </w:pPr>
    </w:p>
    <w:p w14:paraId="6B375ECC" w14:textId="24B9E495" w:rsidR="00416353" w:rsidRDefault="00D4762D"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E</w:t>
      </w:r>
      <w:r w:rsidR="00DF7A72">
        <w:rPr>
          <w:rFonts w:ascii="Times" w:hAnsi="Times" w:cs="Times"/>
          <w:sz w:val="32"/>
          <w:szCs w:val="32"/>
          <w:lang w:val="en-US"/>
        </w:rPr>
        <w:t>FFECT OF TEMPERATURE ON SEARCH AND ENCOUNTER RATE</w:t>
      </w:r>
    </w:p>
    <w:p w14:paraId="463CAA26" w14:textId="77777777" w:rsidR="00416353" w:rsidRPr="008438D9" w:rsidRDefault="00416353" w:rsidP="006C6832">
      <w:pPr>
        <w:widowControl w:val="0"/>
        <w:autoSpaceDE w:val="0"/>
        <w:autoSpaceDN w:val="0"/>
        <w:adjustRightInd w:val="0"/>
        <w:spacing w:after="240"/>
        <w:jc w:val="both"/>
        <w:rPr>
          <w:rFonts w:ascii="Times" w:hAnsi="Times" w:cs="Times"/>
          <w:lang w:val="en-US"/>
        </w:rPr>
      </w:pPr>
      <w:commentRangeStart w:id="289"/>
      <w:r w:rsidRPr="008438D9">
        <w:rPr>
          <w:rFonts w:ascii="Times" w:hAnsi="Times" w:cs="Times"/>
          <w:lang w:val="en-US"/>
        </w:rPr>
        <w:t>Expect</w:t>
      </w:r>
      <w:r w:rsidR="00D9729E">
        <w:rPr>
          <w:rFonts w:ascii="Times" w:hAnsi="Times" w:cs="Times"/>
          <w:lang w:val="en-US"/>
        </w:rPr>
        <w:t>ed search rates from equations 7 and 8</w:t>
      </w:r>
      <w:r w:rsidRPr="008438D9">
        <w:rPr>
          <w:rFonts w:ascii="Times" w:hAnsi="Times" w:cs="Times"/>
          <w:lang w:val="en-US"/>
        </w:rPr>
        <w:t xml:space="preserve"> were plotted over a range of temperatures covering the species’ operational temperature range (Figure 6). </w:t>
      </w:r>
      <w:commentRangeEnd w:id="289"/>
      <w:r w:rsidR="00010179">
        <w:rPr>
          <w:rStyle w:val="CommentReference"/>
        </w:rPr>
        <w:commentReference w:id="289"/>
      </w:r>
      <w:r w:rsidRPr="008438D9">
        <w:rPr>
          <w:rFonts w:ascii="Times" w:hAnsi="Times" w:cs="Times"/>
          <w:lang w:val="en-US"/>
        </w:rPr>
        <w:t xml:space="preserve">For both species pairs and all strategies at both sites, we </w:t>
      </w:r>
      <w:commentRangeStart w:id="290"/>
      <w:r w:rsidRPr="008438D9">
        <w:rPr>
          <w:rFonts w:ascii="Times" w:hAnsi="Times" w:cs="Times"/>
          <w:lang w:val="en-US"/>
        </w:rPr>
        <w:t>observe</w:t>
      </w:r>
      <w:r w:rsidR="004A3844">
        <w:rPr>
          <w:rFonts w:ascii="Times" w:hAnsi="Times" w:cs="Times"/>
          <w:lang w:val="en-US"/>
        </w:rPr>
        <w:t>d</w:t>
      </w:r>
      <w:commentRangeEnd w:id="290"/>
      <w:r w:rsidR="00010179">
        <w:rPr>
          <w:rStyle w:val="CommentReference"/>
        </w:rPr>
        <w:commentReference w:id="290"/>
      </w:r>
      <w:r w:rsidRPr="008438D9">
        <w:rPr>
          <w:rFonts w:ascii="Times" w:hAnsi="Times" w:cs="Times"/>
          <w:lang w:val="en-US"/>
        </w:rPr>
        <w:t xml:space="preserve"> an exponential increase in searc</w:t>
      </w:r>
      <w:bookmarkStart w:id="291" w:name="_GoBack"/>
      <w:bookmarkEnd w:id="291"/>
      <w:r w:rsidRPr="008438D9">
        <w:rPr>
          <w:rFonts w:ascii="Times" w:hAnsi="Times" w:cs="Times"/>
          <w:lang w:val="en-US"/>
        </w:rPr>
        <w:t>h rates</w:t>
      </w:r>
      <w:r w:rsidR="004A3844">
        <w:rPr>
          <w:rFonts w:ascii="Times" w:hAnsi="Times" w:cs="Times"/>
          <w:lang w:val="en-US"/>
        </w:rPr>
        <w:t>,</w:t>
      </w:r>
      <w:r w:rsidRPr="008438D9">
        <w:rPr>
          <w:rFonts w:ascii="Times" w:hAnsi="Times" w:cs="Times"/>
          <w:lang w:val="en-US"/>
        </w:rPr>
        <w:t xml:space="preserve"> as expected from Boltzmann-Arrhenius scaling of biological rates. Both 2D strategies displayed the highest search rates over the OTR in all cases except for cold acclimated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where 3D active prey search rates were higher than 2D sessile prey search rates. Search rates for the 3D sessile prey model were consistently smaller for both species pairs at each site.</w:t>
      </w:r>
    </w:p>
    <w:p w14:paraId="20585F54" w14:textId="77777777" w:rsidR="004A3844" w:rsidRDefault="00416353" w:rsidP="006C6832">
      <w:pPr>
        <w:widowControl w:val="0"/>
        <w:autoSpaceDE w:val="0"/>
        <w:autoSpaceDN w:val="0"/>
        <w:adjustRightInd w:val="0"/>
        <w:spacing w:after="240"/>
        <w:jc w:val="both"/>
        <w:rPr>
          <w:rFonts w:ascii="Times" w:hAnsi="Times" w:cs="Times"/>
          <w:lang w:val="en-US"/>
        </w:rPr>
      </w:pPr>
      <w:commentRangeStart w:id="292"/>
      <w:r w:rsidRPr="008438D9">
        <w:rPr>
          <w:rFonts w:ascii="Times" w:hAnsi="Times" w:cs="Times"/>
          <w:lang w:val="en-US"/>
        </w:rPr>
        <w:t>Activation energies and elevation of all search rate curves</w:t>
      </w:r>
      <w:r w:rsidR="00D9729E">
        <w:rPr>
          <w:rFonts w:ascii="Times" w:hAnsi="Times" w:cs="Times"/>
          <w:lang w:val="en-US"/>
        </w:rPr>
        <w:t xml:space="preserve"> were estimated using equation 1</w:t>
      </w:r>
      <w:commentRangeEnd w:id="292"/>
      <w:r w:rsidR="00010179">
        <w:rPr>
          <w:rStyle w:val="CommentReference"/>
        </w:rPr>
        <w:commentReference w:id="292"/>
      </w:r>
      <w:r w:rsidRPr="008438D9">
        <w:rPr>
          <w:rFonts w:ascii="Times" w:hAnsi="Times" w:cs="Times"/>
          <w:lang w:val="en-US"/>
        </w:rPr>
        <w:t xml:space="preserve"> (Figure 7). Activation energies of sessile search rate models remained the same for both species pairs regardless of the acclimation temperature. Diverging patterns were found for active prey strategies where activation energies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lang w:val="en-US"/>
        </w:rPr>
        <w:t xml:space="preserve">)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search rates were higher in warm acclimated populations whilst activation energies for </w:t>
      </w:r>
      <w:proofErr w:type="spellStart"/>
      <w:r w:rsidRPr="008438D9">
        <w:rPr>
          <w:rFonts w:ascii="Times" w:hAnsi="Times" w:cs="Times"/>
          <w:i/>
          <w:lang w:val="en-US"/>
        </w:rPr>
        <w:t>Chironomus</w:t>
      </w:r>
      <w:proofErr w:type="spellEnd"/>
      <w:r w:rsidRPr="008438D9">
        <w:rPr>
          <w:rFonts w:ascii="Times" w:hAnsi="Times" w:cs="Times"/>
          <w:lang w:val="en-US"/>
        </w:rPr>
        <w:t xml:space="preserve"> search rates were higher in colder acclimated populations. The opposite pattern was observed for the elevation parameter (</w:t>
      </w:r>
      <w:proofErr w:type="spellStart"/>
      <w:proofErr w:type="gramStart"/>
      <w:r w:rsidRPr="008438D9">
        <w:rPr>
          <w:rFonts w:ascii="Times" w:hAnsi="Times" w:cs="Times"/>
          <w:i/>
          <w:lang w:val="en-US"/>
        </w:rPr>
        <w:t>ln</w:t>
      </w:r>
      <w:proofErr w:type="spellEnd"/>
      <w:r w:rsidRPr="008438D9">
        <w:rPr>
          <w:rFonts w:ascii="Times" w:hAnsi="Times" w:cs="Times"/>
          <w:i/>
          <w:lang w:val="en-US"/>
        </w:rPr>
        <w:t>(</w:t>
      </w:r>
      <w:proofErr w:type="gramEnd"/>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i/>
          <w:lang w:val="en-US"/>
        </w:rPr>
        <w:t>)</w:t>
      </w:r>
      <w:r w:rsidRPr="008438D9">
        <w:rPr>
          <w:rFonts w:ascii="Times" w:hAnsi="Times" w:cs="Times"/>
          <w:lang w:val="en-US"/>
        </w:rPr>
        <w:t xml:space="preserve">) where higher values were recorded for cold acclimated populations in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but warm acclimated populations for </w:t>
      </w:r>
      <w:proofErr w:type="spellStart"/>
      <w:r w:rsidRPr="008438D9">
        <w:rPr>
          <w:rFonts w:ascii="Times" w:hAnsi="Times" w:cs="Times"/>
          <w:i/>
          <w:lang w:val="en-US"/>
        </w:rPr>
        <w:t>Chironomus</w:t>
      </w:r>
      <w:proofErr w:type="spellEnd"/>
      <w:r w:rsidRPr="008438D9">
        <w:rPr>
          <w:rFonts w:ascii="Times" w:hAnsi="Times" w:cs="Times"/>
          <w:lang w:val="en-US"/>
        </w:rPr>
        <w:t>, regardless of foraging strategy model.</w:t>
      </w:r>
    </w:p>
    <w:p w14:paraId="794DE617" w14:textId="77777777" w:rsidR="004A3844" w:rsidRPr="008438D9" w:rsidRDefault="004A3844" w:rsidP="006C6832">
      <w:pPr>
        <w:widowControl w:val="0"/>
        <w:autoSpaceDE w:val="0"/>
        <w:autoSpaceDN w:val="0"/>
        <w:adjustRightInd w:val="0"/>
        <w:spacing w:after="240"/>
        <w:jc w:val="both"/>
        <w:rPr>
          <w:rFonts w:ascii="Times" w:hAnsi="Times" w:cs="Times"/>
          <w:lang w:val="en-US"/>
        </w:rPr>
      </w:pPr>
    </w:p>
    <w:p w14:paraId="3C80F29F" w14:textId="77777777" w:rsidR="00416353" w:rsidRPr="00E401B9" w:rsidRDefault="00416353" w:rsidP="006C6832">
      <w:pPr>
        <w:widowControl w:val="0"/>
        <w:autoSpaceDE w:val="0"/>
        <w:autoSpaceDN w:val="0"/>
        <w:adjustRightInd w:val="0"/>
        <w:spacing w:after="240"/>
        <w:jc w:val="both"/>
        <w:rPr>
          <w:rFonts w:ascii="Times" w:hAnsi="Times" w:cs="Times"/>
          <w:b/>
          <w:lang w:val="en-US"/>
        </w:rPr>
      </w:pPr>
      <w:r w:rsidRPr="00E401B9">
        <w:rPr>
          <w:rFonts w:ascii="Times" w:hAnsi="Times" w:cs="Times"/>
          <w:b/>
          <w:sz w:val="38"/>
          <w:szCs w:val="38"/>
          <w:lang w:val="en-US"/>
        </w:rPr>
        <w:t>Discussion</w:t>
      </w:r>
    </w:p>
    <w:p w14:paraId="39E897C0"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Species-specific population temperature performance curves in this study display a vertical shift in the whole curve with increasing temperature (Figures 1c and 3). We d</w:t>
      </w:r>
      <w:ins w:id="293" w:author="Becca Kordas" w:date="2018-01-22T08:53:00Z">
        <w:r w:rsidR="007512A8">
          <w:rPr>
            <w:rFonts w:ascii="Times" w:hAnsi="Times" w:cs="Times"/>
            <w:lang w:val="en-US"/>
          </w:rPr>
          <w:t>id</w:t>
        </w:r>
      </w:ins>
      <w:del w:id="294" w:author="Becca Kordas" w:date="2018-01-22T08:53:00Z">
        <w:r w:rsidRPr="008438D9" w:rsidDel="007512A8">
          <w:rPr>
            <w:rFonts w:ascii="Times" w:hAnsi="Times" w:cs="Times"/>
            <w:lang w:val="en-US"/>
          </w:rPr>
          <w:delText>o</w:delText>
        </w:r>
      </w:del>
      <w:r w:rsidRPr="008438D9">
        <w:rPr>
          <w:rFonts w:ascii="Times" w:hAnsi="Times" w:cs="Times"/>
          <w:lang w:val="en-US"/>
        </w:rPr>
        <w:t xml:space="preserve"> not observe any significant horizontal shift in the TPCs, typical of a shift in optimal performance temperature determined by trade-offs of performing better at higher temperatures and thus worse at lower ones (Figure 1b). The energy available to these species seems to increase with temperature. Yet, this observed increase is not monotonous; both high and low temperature extremes display lower elevation than intermediate temperatures. This suggests a potential optimum adaptation towards the mid-range temperatures of the OTR. Furthermore, it is worth noting that the value for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higher than the operational range of temperature (Figure 3). Displaying </w:t>
      </w:r>
      <w:r w:rsidR="00976B9D" w:rsidRPr="008438D9">
        <w:rPr>
          <w:rFonts w:ascii="Times" w:hAnsi="Times" w:cs="Times"/>
          <w:i/>
          <w:lang w:val="en-US"/>
        </w:rPr>
        <w:t>T</w:t>
      </w:r>
      <w:proofErr w:type="spellStart"/>
      <w:r w:rsidR="00976B9D" w:rsidRPr="008438D9">
        <w:rPr>
          <w:rFonts w:ascii="Times" w:hAnsi="Times" w:cs="Times"/>
          <w:i/>
          <w:position w:val="-6"/>
          <w:lang w:val="en-US"/>
        </w:rPr>
        <w:t>pk</w:t>
      </w:r>
      <w:proofErr w:type="spellEnd"/>
      <w:r w:rsidRPr="008438D9">
        <w:rPr>
          <w:rFonts w:ascii="Times" w:hAnsi="Times" w:cs="Times"/>
          <w:lang w:val="en-US"/>
        </w:rPr>
        <w:t xml:space="preserve"> values at unrealistically high temperatures of 35 °C or more provides a margin of safety to these taxa should climate change bring ambient temperatures higher than they currently are.</w:t>
      </w:r>
    </w:p>
    <w:p w14:paraId="2B12805C" w14:textId="77777777" w:rsidR="00416353"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lastRenderedPageBreak/>
        <w:t xml:space="preserve">Converting metabolic rate measurements into velocity, a key driver of species interactions (Dell </w:t>
      </w:r>
      <w:r w:rsidRPr="008438D9">
        <w:rPr>
          <w:rFonts w:ascii="Times" w:hAnsi="Times" w:cs="Times"/>
          <w:i/>
          <w:lang w:val="en-US"/>
        </w:rPr>
        <w:t>et al.</w:t>
      </w:r>
      <w:r w:rsidRPr="008438D9">
        <w:rPr>
          <w:rFonts w:ascii="Times" w:hAnsi="Times" w:cs="Times"/>
          <w:lang w:val="en-US"/>
        </w:rPr>
        <w:t>, 2014), enables us to directly consider the potential mismatch in trait performance between a prey and its predator (Figures 1d and 4). Our study suggests that species adapt to new environments within the limits imposed by their physiology and phenotypic plasticity, which will lead to differing changes in performance and thus interaction types and strengths (</w:t>
      </w:r>
      <w:proofErr w:type="spellStart"/>
      <w:r w:rsidRPr="008438D9">
        <w:rPr>
          <w:rFonts w:ascii="Times" w:hAnsi="Times" w:cs="Times"/>
          <w:lang w:val="en-US"/>
        </w:rPr>
        <w:t>Angilletta</w:t>
      </w:r>
      <w:proofErr w:type="spellEnd"/>
      <w:r w:rsidRPr="008438D9">
        <w:rPr>
          <w:rFonts w:ascii="Times" w:hAnsi="Times" w:cs="Times"/>
          <w:lang w:val="en-US"/>
        </w:rPr>
        <w:t xml:space="preserve">, 2009; </w:t>
      </w:r>
      <w:proofErr w:type="spellStart"/>
      <w:r w:rsidRPr="008438D9">
        <w:rPr>
          <w:rFonts w:ascii="Times" w:hAnsi="Times" w:cs="Times"/>
          <w:lang w:val="en-US"/>
        </w:rPr>
        <w:t>Gibert</w:t>
      </w:r>
      <w:proofErr w:type="spellEnd"/>
      <w:r w:rsidRPr="008438D9">
        <w:rPr>
          <w:rFonts w:ascii="Times" w:hAnsi="Times" w:cs="Times"/>
          <w:lang w:val="en-US"/>
        </w:rPr>
        <w:t xml:space="preserve"> and De- Long, 2014; Kordas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In this case, the predatory dragonflies of this species may be less able to feed on </w:t>
      </w:r>
      <w:proofErr w:type="spellStart"/>
      <w:r w:rsidRPr="008438D9">
        <w:rPr>
          <w:rFonts w:ascii="Times" w:hAnsi="Times" w:cs="Times"/>
          <w:i/>
          <w:lang w:val="en-US"/>
        </w:rPr>
        <w:t>Chironomus</w:t>
      </w:r>
      <w:proofErr w:type="spellEnd"/>
      <w:r w:rsidRPr="008438D9">
        <w:rPr>
          <w:rFonts w:ascii="Times" w:hAnsi="Times" w:cs="Times"/>
          <w:lang w:val="en-US"/>
        </w:rPr>
        <w:t xml:space="preserve"> species at higher temperatures as these may be able to move faster, and escape better, relative to their predator. On the other hand, hotter environments seem to lower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performance at higher temperatures. These differences in prey response to increased temperatures could be due to the decreased oxygen concentration in warm water (?). Indeed, mayfly species are very sensitive to low </w:t>
      </w:r>
      <w:r w:rsidRPr="008438D9">
        <w:rPr>
          <w:rFonts w:ascii="Times" w:hAnsi="Times" w:cs="Times"/>
          <w:i/>
          <w:lang w:val="en-US"/>
        </w:rPr>
        <w:t>O</w:t>
      </w:r>
      <w:r w:rsidRPr="008438D9">
        <w:rPr>
          <w:rFonts w:ascii="Times" w:hAnsi="Times" w:cs="Times"/>
          <w:i/>
          <w:position w:val="-6"/>
          <w:lang w:val="en-US"/>
        </w:rPr>
        <w:t>2</w:t>
      </w:r>
      <w:r w:rsidRPr="008438D9">
        <w:rPr>
          <w:rFonts w:ascii="Times" w:hAnsi="Times" w:cs="Times"/>
          <w:position w:val="-6"/>
          <w:lang w:val="en-US"/>
        </w:rPr>
        <w:t xml:space="preserve"> </w:t>
      </w:r>
      <w:r w:rsidRPr="008438D9">
        <w:rPr>
          <w:rFonts w:ascii="Times" w:hAnsi="Times" w:cs="Times"/>
          <w:lang w:val="en-US"/>
        </w:rPr>
        <w:t>environments (</w:t>
      </w:r>
      <w:proofErr w:type="spellStart"/>
      <w:r w:rsidRPr="008438D9">
        <w:rPr>
          <w:rFonts w:ascii="Times" w:hAnsi="Times" w:cs="Times"/>
          <w:lang w:val="en-US"/>
        </w:rPr>
        <w:t>Bauernfeind</w:t>
      </w:r>
      <w:proofErr w:type="spellEnd"/>
      <w:r w:rsidRPr="008438D9">
        <w:rPr>
          <w:rFonts w:ascii="Times" w:hAnsi="Times" w:cs="Times"/>
          <w:lang w:val="en-US"/>
        </w:rPr>
        <w:t xml:space="preserve"> and </w:t>
      </w:r>
      <w:proofErr w:type="spellStart"/>
      <w:r w:rsidRPr="008438D9">
        <w:rPr>
          <w:rFonts w:ascii="Times" w:hAnsi="Times" w:cs="Times"/>
          <w:lang w:val="en-US"/>
        </w:rPr>
        <w:t>Soldan</w:t>
      </w:r>
      <w:proofErr w:type="spellEnd"/>
      <w:r w:rsidRPr="008438D9">
        <w:rPr>
          <w:rFonts w:ascii="Times" w:hAnsi="Times" w:cs="Times"/>
          <w:lang w:val="en-US"/>
        </w:rPr>
        <w:t>, 2012), making them potentially more susceptible to rises in temperature th</w:t>
      </w:r>
      <w:r w:rsidR="003D767D" w:rsidRPr="008438D9">
        <w:rPr>
          <w:rFonts w:ascii="Times" w:hAnsi="Times" w:cs="Times"/>
          <w:lang w:val="en-US"/>
        </w:rPr>
        <w:t xml:space="preserve">an the bottom-dwelling </w:t>
      </w:r>
      <w:proofErr w:type="spellStart"/>
      <w:r w:rsidR="003D767D" w:rsidRPr="008438D9">
        <w:rPr>
          <w:rFonts w:ascii="Times" w:hAnsi="Times" w:cs="Times"/>
          <w:i/>
          <w:lang w:val="en-US"/>
        </w:rPr>
        <w:t>Chirono</w:t>
      </w:r>
      <w:r w:rsidRPr="008438D9">
        <w:rPr>
          <w:rFonts w:ascii="Times" w:hAnsi="Times" w:cs="Times"/>
          <w:i/>
          <w:lang w:val="en-US"/>
        </w:rPr>
        <w:t>mus</w:t>
      </w:r>
      <w:proofErr w:type="spellEnd"/>
      <w:r w:rsidRPr="008438D9">
        <w:rPr>
          <w:rFonts w:ascii="Times" w:hAnsi="Times" w:cs="Times"/>
          <w:lang w:val="en-US"/>
        </w:rPr>
        <w:t>. However, this relative change in performance on</w:t>
      </w:r>
      <w:r w:rsidR="003D767D" w:rsidRPr="008438D9">
        <w:rPr>
          <w:rFonts w:ascii="Times" w:hAnsi="Times" w:cs="Times"/>
          <w:lang w:val="en-US"/>
        </w:rPr>
        <w:t>ly seems to be relevant past 30</w:t>
      </w:r>
      <w:r w:rsidR="003D767D" w:rsidRPr="008438D9">
        <w:rPr>
          <w:rFonts w:ascii="Times" w:hAnsi="Times" w:cs="Times"/>
          <w:i/>
          <w:lang w:val="en-US"/>
        </w:rPr>
        <w:t>°</w:t>
      </w:r>
      <w:r w:rsidRPr="008438D9">
        <w:rPr>
          <w:rFonts w:ascii="Times" w:hAnsi="Times" w:cs="Times"/>
          <w:i/>
          <w:lang w:val="en-US"/>
        </w:rPr>
        <w:t>C</w:t>
      </w:r>
      <w:r w:rsidRPr="008438D9">
        <w:rPr>
          <w:rFonts w:ascii="Times" w:hAnsi="Times" w:cs="Times"/>
          <w:lang w:val="en-US"/>
        </w:rPr>
        <w:t>, thus not affecting species interactions within most of their OTR.</w:t>
      </w:r>
    </w:p>
    <w:p w14:paraId="7FD31A91" w14:textId="77777777" w:rsidR="00230DCA" w:rsidRPr="008438D9" w:rsidRDefault="00230DCA" w:rsidP="006C6832">
      <w:pPr>
        <w:widowControl w:val="0"/>
        <w:autoSpaceDE w:val="0"/>
        <w:autoSpaceDN w:val="0"/>
        <w:adjustRightInd w:val="0"/>
        <w:spacing w:after="240"/>
        <w:jc w:val="both"/>
        <w:rPr>
          <w:rFonts w:ascii="Times" w:hAnsi="Times" w:cs="Times"/>
          <w:lang w:val="en-US"/>
        </w:rPr>
      </w:pPr>
      <w:r>
        <w:rPr>
          <w:rFonts w:ascii="Times" w:hAnsi="Times" w:cs="Times"/>
          <w:lang w:val="en-US"/>
        </w:rPr>
        <w:t>Predator-prey interactions are key to community-level dynamics in aquatic environments (</w:t>
      </w:r>
      <w:proofErr w:type="spellStart"/>
      <w:r>
        <w:rPr>
          <w:rFonts w:ascii="Times" w:hAnsi="Times" w:cs="Times"/>
          <w:lang w:val="en-US"/>
        </w:rPr>
        <w:t>Pawar</w:t>
      </w:r>
      <w:proofErr w:type="spellEnd"/>
      <w:r>
        <w:rPr>
          <w:rFonts w:ascii="Times" w:hAnsi="Times" w:cs="Times"/>
          <w:lang w:val="en-US"/>
        </w:rPr>
        <w:t xml:space="preserve"> </w:t>
      </w:r>
      <w:r w:rsidRPr="00230DCA">
        <w:rPr>
          <w:rFonts w:ascii="Times" w:hAnsi="Times" w:cs="Times"/>
          <w:i/>
          <w:lang w:val="en-US"/>
        </w:rPr>
        <w:t>et al.</w:t>
      </w:r>
      <w:r>
        <w:rPr>
          <w:rFonts w:ascii="Times" w:hAnsi="Times" w:cs="Times"/>
          <w:lang w:val="en-US"/>
        </w:rPr>
        <w:t>, 2015). Here we show that it is possible to predict the behavior of search rates from a mechanistic model</w:t>
      </w:r>
      <w:r w:rsidR="00BC6A27">
        <w:rPr>
          <w:rFonts w:ascii="Times" w:hAnsi="Times" w:cs="Times"/>
          <w:lang w:val="en-US"/>
        </w:rPr>
        <w:t xml:space="preserve"> relying on metabolic rates data. We find support for an exponential increase in search rates with temperature (Brown </w:t>
      </w:r>
      <w:r w:rsidR="00BC6A27" w:rsidRPr="00BC6A27">
        <w:rPr>
          <w:rFonts w:ascii="Times" w:hAnsi="Times" w:cs="Times"/>
          <w:i/>
          <w:lang w:val="en-US"/>
        </w:rPr>
        <w:t>et al.</w:t>
      </w:r>
      <w:r w:rsidR="00BC6A27">
        <w:rPr>
          <w:rFonts w:ascii="Times" w:hAnsi="Times" w:cs="Times"/>
          <w:lang w:val="en-US"/>
        </w:rPr>
        <w:t xml:space="preserve">, 2004, </w:t>
      </w:r>
      <w:proofErr w:type="spellStart"/>
      <w:r w:rsidR="00BC6A27">
        <w:rPr>
          <w:rFonts w:ascii="Times" w:hAnsi="Times" w:cs="Times"/>
          <w:lang w:val="en-US"/>
        </w:rPr>
        <w:t>Vuvic-Pestic</w:t>
      </w:r>
      <w:proofErr w:type="spellEnd"/>
      <w:r w:rsidR="00BC6A27">
        <w:rPr>
          <w:rFonts w:ascii="Times" w:hAnsi="Times" w:cs="Times"/>
          <w:lang w:val="en-US"/>
        </w:rPr>
        <w:t xml:space="preserve"> </w:t>
      </w:r>
      <w:r w:rsidR="00BC6A27" w:rsidRPr="00BC6A27">
        <w:rPr>
          <w:rFonts w:ascii="Times" w:hAnsi="Times" w:cs="Times"/>
          <w:i/>
          <w:lang w:val="en-US"/>
        </w:rPr>
        <w:t>et al.</w:t>
      </w:r>
      <w:r w:rsidR="00BC6A27">
        <w:rPr>
          <w:rFonts w:ascii="Times" w:hAnsi="Times" w:cs="Times"/>
          <w:lang w:val="en-US"/>
        </w:rPr>
        <w:t xml:space="preserve">, 2011, </w:t>
      </w:r>
      <w:proofErr w:type="spellStart"/>
      <w:r w:rsidR="00BC6A27">
        <w:rPr>
          <w:rFonts w:ascii="Times" w:hAnsi="Times" w:cs="Times"/>
          <w:lang w:val="en-US"/>
        </w:rPr>
        <w:t>Rall</w:t>
      </w:r>
      <w:proofErr w:type="spellEnd"/>
      <w:r w:rsidR="00BC6A27">
        <w:rPr>
          <w:rFonts w:ascii="Times" w:hAnsi="Times" w:cs="Times"/>
          <w:lang w:val="en-US"/>
        </w:rPr>
        <w:t xml:space="preserve"> </w:t>
      </w:r>
      <w:r w:rsidR="00BC6A27" w:rsidRPr="00BC6A27">
        <w:rPr>
          <w:rFonts w:ascii="Times" w:hAnsi="Times" w:cs="Times"/>
          <w:i/>
          <w:lang w:val="en-US"/>
        </w:rPr>
        <w:t>et al.</w:t>
      </w:r>
      <w:r w:rsidR="00BC6A27">
        <w:rPr>
          <w:rFonts w:ascii="Times" w:hAnsi="Times" w:cs="Times"/>
          <w:lang w:val="en-US"/>
        </w:rPr>
        <w:t>, 2012).</w:t>
      </w:r>
      <w:r w:rsidR="006751D0">
        <w:rPr>
          <w:rFonts w:ascii="Times" w:hAnsi="Times" w:cs="Times"/>
          <w:lang w:val="en-US"/>
        </w:rPr>
        <w:t xml:space="preserve"> This relationship is maintained across foraging strategies but the magnitude of the increase varies, u</w:t>
      </w:r>
      <w:r w:rsidR="009A00D6">
        <w:rPr>
          <w:rFonts w:ascii="Times" w:hAnsi="Times" w:cs="Times"/>
          <w:lang w:val="en-US"/>
        </w:rPr>
        <w:t xml:space="preserve">nderlying the importance of </w:t>
      </w:r>
      <w:proofErr w:type="spellStart"/>
      <w:r w:rsidR="009A00D6">
        <w:rPr>
          <w:rFonts w:ascii="Times" w:hAnsi="Times" w:cs="Times"/>
          <w:lang w:val="en-US"/>
        </w:rPr>
        <w:t>environemental</w:t>
      </w:r>
      <w:proofErr w:type="spellEnd"/>
      <w:r w:rsidR="009A00D6">
        <w:rPr>
          <w:rFonts w:ascii="Times" w:hAnsi="Times" w:cs="Times"/>
          <w:lang w:val="en-US"/>
        </w:rPr>
        <w:t xml:space="preserve"> dimensionality in species interactions (</w:t>
      </w:r>
      <w:proofErr w:type="spellStart"/>
      <w:r w:rsidR="009A00D6">
        <w:rPr>
          <w:rFonts w:ascii="Times" w:hAnsi="Times" w:cs="Times"/>
          <w:lang w:val="en-US"/>
        </w:rPr>
        <w:t>Pawar</w:t>
      </w:r>
      <w:proofErr w:type="spellEnd"/>
      <w:r w:rsidR="009A00D6">
        <w:rPr>
          <w:rFonts w:ascii="Times" w:hAnsi="Times" w:cs="Times"/>
          <w:lang w:val="en-US"/>
        </w:rPr>
        <w:t xml:space="preserve"> </w:t>
      </w:r>
      <w:r w:rsidR="009A00D6" w:rsidRPr="009A00D6">
        <w:rPr>
          <w:rFonts w:ascii="Times" w:hAnsi="Times" w:cs="Times"/>
          <w:i/>
          <w:lang w:val="en-US"/>
        </w:rPr>
        <w:t>et al.</w:t>
      </w:r>
      <w:r w:rsidR="009A00D6">
        <w:rPr>
          <w:rFonts w:ascii="Times" w:hAnsi="Times" w:cs="Times"/>
          <w:lang w:val="en-US"/>
        </w:rPr>
        <w:t>, 2012).</w:t>
      </w:r>
      <w:r w:rsidR="00BC6A27">
        <w:rPr>
          <w:rFonts w:ascii="Times" w:hAnsi="Times" w:cs="Times"/>
          <w:lang w:val="en-US"/>
        </w:rPr>
        <w:t xml:space="preserve"> Species-specific metabolic adaptation to warmer environ</w:t>
      </w:r>
      <w:r w:rsidR="006751D0">
        <w:rPr>
          <w:rFonts w:ascii="Times" w:hAnsi="Times" w:cs="Times"/>
          <w:lang w:val="en-US"/>
        </w:rPr>
        <w:t xml:space="preserve">ments, via </w:t>
      </w:r>
      <w:r w:rsidR="00BC6A27">
        <w:rPr>
          <w:rFonts w:ascii="Times" w:hAnsi="Times" w:cs="Times"/>
          <w:lang w:val="en-US"/>
        </w:rPr>
        <w:t xml:space="preserve">changes in </w:t>
      </w:r>
      <w:r w:rsidR="00BC6A27" w:rsidRPr="006751D0">
        <w:rPr>
          <w:rFonts w:ascii="Times" w:hAnsi="Times" w:cs="Times"/>
          <w:i/>
          <w:lang w:val="en-US"/>
        </w:rPr>
        <w:t>b</w:t>
      </w:r>
      <w:r w:rsidR="00BC6A27" w:rsidRPr="006751D0">
        <w:rPr>
          <w:rFonts w:ascii="Times" w:hAnsi="Times" w:cs="Times"/>
          <w:i/>
          <w:vertAlign w:val="subscript"/>
          <w:lang w:val="en-US"/>
        </w:rPr>
        <w:t>0</w:t>
      </w:r>
      <w:r w:rsidR="00BC6A27">
        <w:rPr>
          <w:rFonts w:ascii="Times" w:hAnsi="Times" w:cs="Times"/>
          <w:lang w:val="en-US"/>
        </w:rPr>
        <w:t xml:space="preserve"> and </w:t>
      </w:r>
      <w:r w:rsidR="00BC6A27" w:rsidRPr="006751D0">
        <w:rPr>
          <w:rFonts w:ascii="Times" w:hAnsi="Times" w:cs="Times"/>
          <w:i/>
          <w:lang w:val="en-US"/>
        </w:rPr>
        <w:t>E</w:t>
      </w:r>
      <w:r w:rsidR="00BC6A27" w:rsidRPr="006751D0">
        <w:rPr>
          <w:rFonts w:ascii="Times" w:hAnsi="Times" w:cs="Times"/>
          <w:i/>
          <w:vertAlign w:val="subscript"/>
          <w:lang w:val="en-US"/>
        </w:rPr>
        <w:t>a</w:t>
      </w:r>
      <w:r w:rsidR="006751D0">
        <w:rPr>
          <w:rFonts w:ascii="Times" w:hAnsi="Times" w:cs="Times"/>
          <w:i/>
          <w:vertAlign w:val="subscript"/>
          <w:lang w:val="en-US"/>
        </w:rPr>
        <w:t xml:space="preserve"> </w:t>
      </w:r>
      <w:r w:rsidR="006751D0">
        <w:rPr>
          <w:rFonts w:ascii="Times" w:hAnsi="Times" w:cs="Times"/>
          <w:lang w:val="en-US"/>
        </w:rPr>
        <w:t>(Figure 4),</w:t>
      </w:r>
      <w:r w:rsidR="00BC6A27">
        <w:rPr>
          <w:rFonts w:ascii="Times" w:hAnsi="Times" w:cs="Times"/>
          <w:lang w:val="en-US"/>
        </w:rPr>
        <w:t xml:space="preserve"> transfers directly to mismatches in biological traits</w:t>
      </w:r>
      <w:r w:rsidR="006751D0">
        <w:rPr>
          <w:rFonts w:ascii="Times" w:hAnsi="Times" w:cs="Times"/>
          <w:lang w:val="en-US"/>
        </w:rPr>
        <w:t xml:space="preserve"> (Figure 5) and is</w:t>
      </w:r>
      <w:r w:rsidR="00BC6A27">
        <w:rPr>
          <w:rFonts w:ascii="Times" w:hAnsi="Times" w:cs="Times"/>
          <w:lang w:val="en-US"/>
        </w:rPr>
        <w:t xml:space="preserve"> </w:t>
      </w:r>
      <w:r w:rsidR="006751D0">
        <w:rPr>
          <w:rFonts w:ascii="Times" w:hAnsi="Times" w:cs="Times"/>
          <w:lang w:val="en-US"/>
        </w:rPr>
        <w:t>re</w:t>
      </w:r>
      <w:r w:rsidR="00BC6A27">
        <w:rPr>
          <w:rFonts w:ascii="Times" w:hAnsi="Times" w:cs="Times"/>
          <w:lang w:val="en-US"/>
        </w:rPr>
        <w:t>covered in search rate ad</w:t>
      </w:r>
      <w:r w:rsidR="006751D0">
        <w:rPr>
          <w:rFonts w:ascii="Times" w:hAnsi="Times" w:cs="Times"/>
          <w:lang w:val="en-US"/>
        </w:rPr>
        <w:t>aptation to temperature (Figure</w:t>
      </w:r>
      <w:r w:rsidR="00BC6A27">
        <w:rPr>
          <w:rFonts w:ascii="Times" w:hAnsi="Times" w:cs="Times"/>
          <w:lang w:val="en-US"/>
        </w:rPr>
        <w:t xml:space="preserve"> </w:t>
      </w:r>
      <w:commentRangeStart w:id="295"/>
      <w:r w:rsidR="00BC6A27">
        <w:rPr>
          <w:rFonts w:ascii="Times" w:hAnsi="Times" w:cs="Times"/>
          <w:lang w:val="en-US"/>
        </w:rPr>
        <w:t>7</w:t>
      </w:r>
      <w:commentRangeEnd w:id="295"/>
      <w:r w:rsidR="00536083">
        <w:rPr>
          <w:rStyle w:val="CommentReference"/>
        </w:rPr>
        <w:commentReference w:id="295"/>
      </w:r>
      <w:r w:rsidR="00BC6A27">
        <w:rPr>
          <w:rFonts w:ascii="Times" w:hAnsi="Times" w:cs="Times"/>
          <w:lang w:val="en-US"/>
        </w:rPr>
        <w:t>).</w:t>
      </w:r>
      <w:r w:rsidR="006751D0">
        <w:rPr>
          <w:rFonts w:ascii="Times" w:hAnsi="Times" w:cs="Times"/>
          <w:lang w:val="en-US"/>
        </w:rPr>
        <w:t xml:space="preserve"> </w:t>
      </w:r>
    </w:p>
    <w:p w14:paraId="60AF2203" w14:textId="77777777" w:rsidR="00416353" w:rsidRPr="008438D9" w:rsidRDefault="00416353" w:rsidP="006C6832">
      <w:pPr>
        <w:widowControl w:val="0"/>
        <w:autoSpaceDE w:val="0"/>
        <w:autoSpaceDN w:val="0"/>
        <w:adjustRightInd w:val="0"/>
        <w:spacing w:after="240"/>
        <w:jc w:val="both"/>
        <w:rPr>
          <w:rFonts w:ascii="Times" w:hAnsi="Times" w:cs="Times"/>
          <w:lang w:val="en-US"/>
        </w:rPr>
      </w:pPr>
      <w:r w:rsidRPr="008438D9">
        <w:rPr>
          <w:rFonts w:ascii="Times" w:hAnsi="Times" w:cs="Times"/>
          <w:lang w:val="en-US"/>
        </w:rPr>
        <w:t>The set of assumptions of this model may limit its application to all types of predator-prey pairs. First, random movement has been shown to approximate animal dispersion in most cases but may not suffice in all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Second, the effect of dimensionality is largely dependent on the environment and the predator’s detection mechanism, as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(minimum detection distance) will depend both on the medium and trait used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Third, the model uses an established relationship for general forms of movement in water and cost of transport (Tucker, 1970; </w:t>
      </w:r>
      <w:proofErr w:type="spellStart"/>
      <w:r w:rsidRPr="008438D9">
        <w:rPr>
          <w:rFonts w:ascii="Times" w:hAnsi="Times" w:cs="Times"/>
          <w:lang w:val="en-US"/>
        </w:rPr>
        <w:t>Videler</w:t>
      </w:r>
      <w:proofErr w:type="spellEnd"/>
      <w:r w:rsidRPr="008438D9">
        <w:rPr>
          <w:rFonts w:ascii="Times" w:hAnsi="Times" w:cs="Times"/>
          <w:lang w:val="en-US"/>
        </w:rPr>
        <w:t xml:space="preserve"> and </w:t>
      </w:r>
      <w:proofErr w:type="spellStart"/>
      <w:r w:rsidRPr="008438D9">
        <w:rPr>
          <w:rFonts w:ascii="Times" w:hAnsi="Times" w:cs="Times"/>
          <w:lang w:val="en-US"/>
        </w:rPr>
        <w:t>Nolet</w:t>
      </w:r>
      <w:proofErr w:type="spellEnd"/>
      <w:r w:rsidRPr="008438D9">
        <w:rPr>
          <w:rFonts w:ascii="Times" w:hAnsi="Times" w:cs="Times"/>
          <w:lang w:val="en-US"/>
        </w:rPr>
        <w:t xml:space="preserve">, 1990; </w:t>
      </w:r>
      <w:proofErr w:type="spellStart"/>
      <w:r w:rsidRPr="008438D9">
        <w:rPr>
          <w:rFonts w:ascii="Times" w:hAnsi="Times" w:cs="Times"/>
          <w:lang w:val="en-US"/>
        </w:rPr>
        <w:t>Videler</w:t>
      </w:r>
      <w:proofErr w:type="spellEnd"/>
      <w:r w:rsidRPr="008438D9">
        <w:rPr>
          <w:rFonts w:ascii="Times" w:hAnsi="Times" w:cs="Times"/>
          <w:lang w:val="en-US"/>
        </w:rPr>
        <w:t>, 1993). Alternatives can be used based on specific locomotion techniques and the physics involved therein but this was not available for our species (Alexander, 2003). We suggest that this drawback is only minor, for it is much easier to find information on higher taxa’s locomotion and work is ongoing on the physics of animal movement with regard to metabolism (</w:t>
      </w:r>
      <w:proofErr w:type="spellStart"/>
      <w:r w:rsidRPr="008438D9">
        <w:rPr>
          <w:rFonts w:ascii="Times" w:hAnsi="Times" w:cs="Times"/>
          <w:lang w:val="en-US"/>
        </w:rPr>
        <w:t>Gibert</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Hein</w:t>
      </w:r>
      <w:r w:rsidRPr="008438D9">
        <w:rPr>
          <w:rFonts w:ascii="Times" w:hAnsi="Times" w:cs="Times"/>
          <w:i/>
          <w:lang w:val="en-US"/>
        </w:rPr>
        <w:t xml:space="preserve"> et al.</w:t>
      </w:r>
      <w:r w:rsidRPr="008438D9">
        <w:rPr>
          <w:rFonts w:ascii="Times" w:hAnsi="Times" w:cs="Times"/>
          <w:lang w:val="en-US"/>
        </w:rPr>
        <w:t>, 2012). However, these shortcomings all point towards the fact that more empirical work on life history, habitat choice and animal movement is needed for a better integration of computational methods into biological studies. Finally, for ease of study and because</w:t>
      </w:r>
      <w:r w:rsidR="000E1233" w:rsidRPr="008438D9">
        <w:rPr>
          <w:rFonts w:ascii="Times" w:hAnsi="Times" w:cs="Times"/>
          <w:lang w:val="en-US"/>
        </w:rPr>
        <w:t xml:space="preserve"> no such information was avail</w:t>
      </w:r>
      <w:r w:rsidRPr="008438D9">
        <w:rPr>
          <w:rFonts w:ascii="Times" w:hAnsi="Times" w:cs="Times"/>
          <w:lang w:val="en-US"/>
        </w:rPr>
        <w:t xml:space="preserve">able, we ignored energetic budgets and assumed that all the energy produced by metabolism was used for locomotion. This assumption will be broken in all cases as the energy produced by metabolism needs to be allocated to several other biological needs, such as growth and maintenance. Furthermore, of the energy allocated to locomotion, a large amount will be lost due to muscular inefficiency in most animals (Alexander, 2003). Indeed, up to 60% of the energy allocated for muscle contraction may be lost due to this inefficiency (Tucker, 1975). Although these assumptions are most likely affecting our results, we suggest that this model can, and should, be easily adapted for taxa where more information is available and may lead to predictions that can be validated </w:t>
      </w:r>
      <w:r w:rsidR="000E1233" w:rsidRPr="008438D9">
        <w:rPr>
          <w:rFonts w:ascii="Times" w:hAnsi="Times" w:cs="Times"/>
          <w:lang w:val="en-US"/>
        </w:rPr>
        <w:t>empirically</w:t>
      </w:r>
      <w:r w:rsidRPr="008438D9">
        <w:rPr>
          <w:rFonts w:ascii="Times" w:hAnsi="Times" w:cs="Times"/>
          <w:lang w:val="en-US"/>
        </w:rPr>
        <w:t xml:space="preserve">. This in turn would be hugely beneficial in </w:t>
      </w:r>
      <w:r w:rsidRPr="008438D9">
        <w:rPr>
          <w:rFonts w:ascii="Times" w:hAnsi="Times" w:cs="Times"/>
          <w:lang w:val="en-US"/>
        </w:rPr>
        <w:lastRenderedPageBreak/>
        <w:t>studies on the effects of global warming on the dynamics of predation as search rates are notoriously complicated to estimate experimentally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2011).</w:t>
      </w:r>
    </w:p>
    <w:p w14:paraId="39B8B850" w14:textId="77777777" w:rsidR="008913FE" w:rsidRPr="008913FE" w:rsidRDefault="00536083" w:rsidP="006C6832">
      <w:pPr>
        <w:jc w:val="both"/>
        <w:rPr>
          <w:rFonts w:ascii="Times" w:hAnsi="Times"/>
          <w:lang w:val="en-US"/>
        </w:rPr>
      </w:pPr>
      <w:r w:rsidRPr="008913FE">
        <w:rPr>
          <w:rFonts w:ascii="Times" w:hAnsi="Times"/>
          <w:lang w:val="en-US"/>
        </w:rPr>
        <w:t>The link between metabolic rates, functional traits, their scope for adaptation and its effect on species interactions can be</w:t>
      </w:r>
      <w:r w:rsidR="008913FE" w:rsidRPr="008913FE">
        <w:rPr>
          <w:rFonts w:ascii="Times" w:hAnsi="Times"/>
          <w:lang w:val="en-US"/>
        </w:rPr>
        <w:t xml:space="preserve"> understood via mechanistic modeling. The current increase in understanding of trait temperature dependence and the mechanics of movement enabled the design of a biologically representative model based on empirical data gathered in the field. </w:t>
      </w:r>
      <w:r w:rsidR="008913FE">
        <w:rPr>
          <w:rFonts w:ascii="Times" w:hAnsi="Times"/>
          <w:lang w:val="en-US"/>
        </w:rPr>
        <w:t>Here, we reveal the patterns of thermal adaptation in a set of</w:t>
      </w:r>
      <w:r w:rsidR="000F4362">
        <w:rPr>
          <w:rFonts w:ascii="Times" w:hAnsi="Times"/>
          <w:lang w:val="en-US"/>
        </w:rPr>
        <w:t xml:space="preserve"> Iberian</w:t>
      </w:r>
      <w:r w:rsidR="008913FE">
        <w:rPr>
          <w:rFonts w:ascii="Times" w:hAnsi="Times"/>
          <w:lang w:val="en-US"/>
        </w:rPr>
        <w:t xml:space="preserve"> aquatic invertebrates </w:t>
      </w:r>
      <w:r w:rsidR="000F4362">
        <w:rPr>
          <w:rFonts w:ascii="Times" w:hAnsi="Times"/>
          <w:lang w:val="en-US"/>
        </w:rPr>
        <w:t>and show how theoretical models enable qualitative predictions of complex biological traits and species interactions.</w:t>
      </w:r>
      <w:r w:rsidR="008913FE">
        <w:rPr>
          <w:rFonts w:ascii="Times" w:hAnsi="Times"/>
          <w:lang w:val="en-US"/>
        </w:rPr>
        <w:t xml:space="preserve"> </w:t>
      </w:r>
      <w:r w:rsidR="008913FE" w:rsidRPr="008913FE">
        <w:rPr>
          <w:rFonts w:ascii="Times" w:hAnsi="Times"/>
          <w:lang w:val="en-US"/>
        </w:rPr>
        <w:t xml:space="preserve">Future work should focus on integrative approaches linking theoretical predictions to measured empirical data to understand the multi-level processes affecting thermal ecology. There is still much to understand about the effect temperature plays on metabolism and all the processes it controls. In the light of recent global warming, it is thus crucial that more effort be focused on the role temperature plays in all things related to life on Earth. </w:t>
      </w:r>
    </w:p>
    <w:p w14:paraId="7E83AC20" w14:textId="77777777" w:rsidR="00416353" w:rsidRDefault="00416353" w:rsidP="006C6832">
      <w:pPr>
        <w:widowControl w:val="0"/>
        <w:autoSpaceDE w:val="0"/>
        <w:autoSpaceDN w:val="0"/>
        <w:adjustRightInd w:val="0"/>
        <w:spacing w:after="240"/>
        <w:jc w:val="both"/>
        <w:rPr>
          <w:rFonts w:ascii="Times" w:hAnsi="Times" w:cs="Times"/>
          <w:lang w:val="en-US"/>
        </w:rPr>
      </w:pPr>
    </w:p>
    <w:p w14:paraId="1C6F4A61" w14:textId="77777777" w:rsidR="007C527B" w:rsidRPr="007C527B" w:rsidRDefault="007C527B" w:rsidP="006C6832">
      <w:pPr>
        <w:widowControl w:val="0"/>
        <w:autoSpaceDE w:val="0"/>
        <w:autoSpaceDN w:val="0"/>
        <w:adjustRightInd w:val="0"/>
        <w:spacing w:after="240"/>
        <w:rPr>
          <w:rFonts w:ascii="Times" w:hAnsi="Times" w:cs="Times"/>
          <w:b/>
          <w:lang w:val="en-US"/>
        </w:rPr>
      </w:pPr>
      <w:r w:rsidRPr="007C527B">
        <w:rPr>
          <w:rFonts w:ascii="Times" w:hAnsi="Times" w:cs="Times"/>
          <w:b/>
          <w:sz w:val="38"/>
          <w:szCs w:val="38"/>
          <w:lang w:val="en-US"/>
        </w:rPr>
        <w:t>Acknowledgements</w:t>
      </w:r>
    </w:p>
    <w:p w14:paraId="74851D5D" w14:textId="77777777" w:rsidR="007C527B" w:rsidRPr="008438D9" w:rsidRDefault="007C527B" w:rsidP="006C6832">
      <w:pPr>
        <w:widowControl w:val="0"/>
        <w:autoSpaceDE w:val="0"/>
        <w:autoSpaceDN w:val="0"/>
        <w:adjustRightInd w:val="0"/>
        <w:spacing w:after="240"/>
        <w:rPr>
          <w:rFonts w:ascii="Times" w:hAnsi="Times" w:cs="Times"/>
          <w:lang w:val="en-US"/>
        </w:rPr>
      </w:pPr>
      <w:r w:rsidRPr="008438D9">
        <w:rPr>
          <w:rFonts w:ascii="Times" w:hAnsi="Times" w:cs="Times"/>
          <w:lang w:val="en-US"/>
        </w:rPr>
        <w:t xml:space="preserve">Special thanks go to Dr </w:t>
      </w:r>
      <w:proofErr w:type="spellStart"/>
      <w:r w:rsidRPr="008438D9">
        <w:rPr>
          <w:rFonts w:ascii="Times" w:hAnsi="Times" w:cs="Times"/>
          <w:lang w:val="en-US"/>
        </w:rPr>
        <w:t>Ka</w:t>
      </w:r>
      <w:r w:rsidR="003E56E0">
        <w:rPr>
          <w:rFonts w:ascii="Times" w:hAnsi="Times" w:cs="Times"/>
          <w:lang w:val="en-US"/>
        </w:rPr>
        <w:t>tarzyna</w:t>
      </w:r>
      <w:proofErr w:type="spellEnd"/>
      <w:r w:rsidR="003E56E0">
        <w:rPr>
          <w:rFonts w:ascii="Times" w:hAnsi="Times" w:cs="Times"/>
          <w:lang w:val="en-US"/>
        </w:rPr>
        <w:t xml:space="preserve"> </w:t>
      </w:r>
      <w:proofErr w:type="spellStart"/>
      <w:r w:rsidR="003E56E0">
        <w:rPr>
          <w:rFonts w:ascii="Times" w:hAnsi="Times" w:cs="Times"/>
          <w:lang w:val="en-US"/>
        </w:rPr>
        <w:t>Sroczynska</w:t>
      </w:r>
      <w:proofErr w:type="spellEnd"/>
      <w:r w:rsidR="003E56E0">
        <w:rPr>
          <w:rFonts w:ascii="Times" w:hAnsi="Times" w:cs="Times"/>
          <w:lang w:val="en-US"/>
        </w:rPr>
        <w:t xml:space="preserve"> and Miss </w:t>
      </w:r>
      <w:proofErr w:type="spellStart"/>
      <w:r w:rsidR="003E56E0">
        <w:rPr>
          <w:rFonts w:ascii="Times" w:hAnsi="Times" w:cs="Times"/>
          <w:lang w:val="en-US"/>
        </w:rPr>
        <w:t>Cà</w:t>
      </w:r>
      <w:r w:rsidRPr="008438D9">
        <w:rPr>
          <w:rFonts w:ascii="Times" w:hAnsi="Times" w:cs="Times"/>
          <w:lang w:val="en-US"/>
        </w:rPr>
        <w:t>tia</w:t>
      </w:r>
      <w:proofErr w:type="spellEnd"/>
      <w:r w:rsidRPr="008438D9">
        <w:rPr>
          <w:rFonts w:ascii="Times" w:hAnsi="Times" w:cs="Times"/>
          <w:lang w:val="en-US"/>
        </w:rPr>
        <w:t xml:space="preserve"> </w:t>
      </w:r>
      <w:proofErr w:type="spellStart"/>
      <w:r w:rsidRPr="008438D9">
        <w:rPr>
          <w:rFonts w:ascii="Times" w:hAnsi="Times" w:cs="Times"/>
          <w:lang w:val="en-US"/>
        </w:rPr>
        <w:t>Lucio</w:t>
      </w:r>
      <w:proofErr w:type="spellEnd"/>
      <w:r w:rsidRPr="008438D9">
        <w:rPr>
          <w:rFonts w:ascii="Times" w:hAnsi="Times" w:cs="Times"/>
          <w:lang w:val="en-US"/>
        </w:rPr>
        <w:t xml:space="preserve"> Pereira for their support in collecting the data used in this study.</w:t>
      </w:r>
    </w:p>
    <w:p w14:paraId="31C4667B" w14:textId="77777777" w:rsidR="007C527B" w:rsidRDefault="007C527B" w:rsidP="006C6832">
      <w:pPr>
        <w:widowControl w:val="0"/>
        <w:autoSpaceDE w:val="0"/>
        <w:autoSpaceDN w:val="0"/>
        <w:adjustRightInd w:val="0"/>
        <w:spacing w:after="240"/>
        <w:rPr>
          <w:rFonts w:ascii="Times" w:hAnsi="Times" w:cs="Times"/>
          <w:lang w:val="en-US"/>
        </w:rPr>
      </w:pPr>
    </w:p>
    <w:p w14:paraId="569C5386" w14:textId="77777777" w:rsidR="007C527B" w:rsidRPr="007C527B" w:rsidRDefault="007C527B" w:rsidP="006C6832">
      <w:pPr>
        <w:widowControl w:val="0"/>
        <w:autoSpaceDE w:val="0"/>
        <w:autoSpaceDN w:val="0"/>
        <w:adjustRightInd w:val="0"/>
        <w:spacing w:after="240"/>
        <w:rPr>
          <w:rFonts w:ascii="Times" w:hAnsi="Times" w:cs="Times"/>
          <w:b/>
          <w:lang w:val="en-US"/>
        </w:rPr>
      </w:pPr>
      <w:proofErr w:type="gramStart"/>
      <w:r w:rsidRPr="007C527B">
        <w:rPr>
          <w:rFonts w:ascii="Times" w:hAnsi="Times" w:cs="Times"/>
          <w:b/>
          <w:sz w:val="38"/>
          <w:szCs w:val="38"/>
          <w:lang w:val="en-US"/>
        </w:rPr>
        <w:t>Authors</w:t>
      </w:r>
      <w:proofErr w:type="gramEnd"/>
      <w:r w:rsidRPr="007C527B">
        <w:rPr>
          <w:rFonts w:ascii="Times" w:hAnsi="Times" w:cs="Times"/>
          <w:b/>
          <w:sz w:val="38"/>
          <w:szCs w:val="38"/>
          <w:lang w:val="en-US"/>
        </w:rPr>
        <w:t xml:space="preserve"> contribution statement</w:t>
      </w:r>
    </w:p>
    <w:p w14:paraId="463D2986"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Kordas conceived the ideas and designed methodology; </w:t>
      </w:r>
    </w:p>
    <w:p w14:paraId="336EDE76"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and R. Kordas collected the data</w:t>
      </w:r>
      <w:proofErr w:type="gramStart"/>
      <w:r w:rsidRPr="003E56E0">
        <w:rPr>
          <w:rFonts w:ascii="Times" w:hAnsi="Times" w:cs="Times"/>
          <w:lang w:val="en-US"/>
        </w:rPr>
        <w:t>; </w:t>
      </w:r>
      <w:proofErr w:type="gramEnd"/>
    </w:p>
    <w:p w14:paraId="3F59141B"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w:t>
      </w:r>
      <w:proofErr w:type="spellStart"/>
      <w:r w:rsidRPr="003E56E0">
        <w:rPr>
          <w:rFonts w:ascii="Times" w:hAnsi="Times" w:cs="Times"/>
          <w:lang w:val="en-US"/>
        </w:rPr>
        <w:t>analysed</w:t>
      </w:r>
      <w:proofErr w:type="spellEnd"/>
      <w:r w:rsidRPr="003E56E0">
        <w:rPr>
          <w:rFonts w:ascii="Times" w:hAnsi="Times" w:cs="Times"/>
          <w:lang w:val="en-US"/>
        </w:rPr>
        <w:t xml:space="preserve"> the data</w:t>
      </w:r>
      <w:proofErr w:type="gramStart"/>
      <w:r w:rsidRPr="003E56E0">
        <w:rPr>
          <w:rFonts w:ascii="Times" w:hAnsi="Times" w:cs="Times"/>
          <w:lang w:val="en-US"/>
        </w:rPr>
        <w:t>; </w:t>
      </w:r>
      <w:proofErr w:type="gramEnd"/>
    </w:p>
    <w:p w14:paraId="57653556"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F. Affinito led the writing of the manuscript.</w:t>
      </w:r>
    </w:p>
    <w:p w14:paraId="60BC02CD"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Kordas revised and corrected the manuscript. </w:t>
      </w:r>
    </w:p>
    <w:p w14:paraId="27C45528" w14:textId="77777777" w:rsidR="007C527B" w:rsidRPr="003E56E0" w:rsidRDefault="007C527B" w:rsidP="006C6832">
      <w:pPr>
        <w:widowControl w:val="0"/>
        <w:autoSpaceDE w:val="0"/>
        <w:autoSpaceDN w:val="0"/>
        <w:adjustRightInd w:val="0"/>
        <w:spacing w:after="240"/>
        <w:rPr>
          <w:rFonts w:ascii="Times" w:hAnsi="Times" w:cs="Times"/>
          <w:lang w:val="en-US"/>
        </w:rPr>
      </w:pPr>
      <w:r w:rsidRPr="003E56E0">
        <w:rPr>
          <w:rFonts w:ascii="Times" w:hAnsi="Times" w:cs="Times"/>
          <w:lang w:val="en-US"/>
        </w:rPr>
        <w:t>All authors contributed critically to the drafts and gave final approval for publication.</w:t>
      </w:r>
    </w:p>
    <w:p w14:paraId="32039B7A" w14:textId="77777777" w:rsidR="00416353" w:rsidRDefault="00416353" w:rsidP="006C6832">
      <w:pPr>
        <w:widowControl w:val="0"/>
        <w:autoSpaceDE w:val="0"/>
        <w:autoSpaceDN w:val="0"/>
        <w:adjustRightInd w:val="0"/>
        <w:spacing w:after="240"/>
        <w:jc w:val="both"/>
        <w:rPr>
          <w:rFonts w:ascii="Times" w:hAnsi="Times" w:cs="Times"/>
          <w:lang w:val="en-US"/>
        </w:rPr>
      </w:pPr>
    </w:p>
    <w:p w14:paraId="4F7056C9" w14:textId="77777777" w:rsidR="007C527B" w:rsidRDefault="007C527B" w:rsidP="006C6832">
      <w:pPr>
        <w:widowControl w:val="0"/>
        <w:autoSpaceDE w:val="0"/>
        <w:autoSpaceDN w:val="0"/>
        <w:adjustRightInd w:val="0"/>
        <w:spacing w:after="240"/>
        <w:jc w:val="both"/>
        <w:rPr>
          <w:rFonts w:ascii="Times" w:hAnsi="Times" w:cs="Times"/>
          <w:lang w:val="en-US"/>
        </w:rPr>
      </w:pPr>
    </w:p>
    <w:p w14:paraId="23BE3117" w14:textId="77777777" w:rsidR="00416353" w:rsidRPr="00E401B9" w:rsidRDefault="00416353" w:rsidP="006C6832">
      <w:pPr>
        <w:widowControl w:val="0"/>
        <w:autoSpaceDE w:val="0"/>
        <w:autoSpaceDN w:val="0"/>
        <w:adjustRightInd w:val="0"/>
        <w:spacing w:after="240"/>
        <w:jc w:val="both"/>
        <w:rPr>
          <w:rFonts w:ascii="Times" w:hAnsi="Times" w:cs="Times"/>
          <w:b/>
          <w:sz w:val="38"/>
          <w:szCs w:val="38"/>
          <w:lang w:val="en-US"/>
        </w:rPr>
      </w:pPr>
      <w:r w:rsidRPr="00E401B9">
        <w:rPr>
          <w:rFonts w:ascii="Times" w:hAnsi="Times" w:cs="Times"/>
          <w:b/>
          <w:sz w:val="38"/>
          <w:szCs w:val="38"/>
          <w:lang w:val="en-US"/>
        </w:rPr>
        <w:t xml:space="preserve">Supplementary Material </w:t>
      </w:r>
    </w:p>
    <w:p w14:paraId="526E118D"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LENGTH-WEIGHT REGRESSION</w:t>
      </w:r>
    </w:p>
    <w:p w14:paraId="63A43206"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Between 50 and 10</w:t>
      </w:r>
      <w:r w:rsidR="000E1233" w:rsidRPr="003E56E0">
        <w:rPr>
          <w:rFonts w:ascii="Times" w:hAnsi="Times" w:cs="Times"/>
          <w:lang w:val="en-US"/>
        </w:rPr>
        <w:t>0 individuals of all three tax “types”</w:t>
      </w:r>
      <w:r w:rsidRPr="003E56E0">
        <w:rPr>
          <w:rFonts w:ascii="Times" w:hAnsi="Times" w:cs="Times"/>
          <w:lang w:val="en-US"/>
        </w:rPr>
        <w:t xml:space="preserve">, </w:t>
      </w:r>
      <w:proofErr w:type="spellStart"/>
      <w:r w:rsidRPr="003E56E0">
        <w:rPr>
          <w:rFonts w:ascii="Times" w:hAnsi="Times" w:cs="Times"/>
          <w:i/>
          <w:lang w:val="en-US"/>
        </w:rPr>
        <w:t>Odonata</w:t>
      </w:r>
      <w:proofErr w:type="spellEnd"/>
      <w:r w:rsidRPr="003E56E0">
        <w:rPr>
          <w:rFonts w:ascii="Times" w:hAnsi="Times" w:cs="Times"/>
          <w:lang w:val="en-US"/>
        </w:rPr>
        <w:t xml:space="preserve">, </w:t>
      </w:r>
      <w:proofErr w:type="spellStart"/>
      <w:r w:rsidRPr="003E56E0">
        <w:rPr>
          <w:rFonts w:ascii="Times" w:hAnsi="Times" w:cs="Times"/>
          <w:i/>
          <w:lang w:val="en-US"/>
        </w:rPr>
        <w:t>Ephemeroptera</w:t>
      </w:r>
      <w:proofErr w:type="spellEnd"/>
      <w:r w:rsidRPr="003E56E0">
        <w:rPr>
          <w:rFonts w:ascii="Times" w:hAnsi="Times" w:cs="Times"/>
          <w:lang w:val="en-US"/>
        </w:rPr>
        <w:t xml:space="preserve"> and </w:t>
      </w:r>
      <w:proofErr w:type="spellStart"/>
      <w:r w:rsidRPr="003E56E0">
        <w:rPr>
          <w:rFonts w:ascii="Times" w:hAnsi="Times" w:cs="Times"/>
          <w:i/>
          <w:lang w:val="en-US"/>
        </w:rPr>
        <w:t>Chironomidae</w:t>
      </w:r>
      <w:proofErr w:type="spellEnd"/>
      <w:r w:rsidRPr="003E56E0">
        <w:rPr>
          <w:rFonts w:ascii="Times" w:hAnsi="Times" w:cs="Times"/>
          <w:lang w:val="en-US"/>
        </w:rPr>
        <w:t xml:space="preserve">, were used in each length-weight regression experiments. Each individual was measured under the microscope and placed in an individual foil cup. All cups were </w:t>
      </w:r>
      <w:r w:rsidR="000E1233" w:rsidRPr="003E56E0">
        <w:rPr>
          <w:rFonts w:ascii="Times" w:hAnsi="Times" w:cs="Times"/>
          <w:lang w:val="en-US"/>
        </w:rPr>
        <w:lastRenderedPageBreak/>
        <w:t>labeled</w:t>
      </w:r>
      <w:r w:rsidRPr="003E56E0">
        <w:rPr>
          <w:rFonts w:ascii="Times" w:hAnsi="Times" w:cs="Times"/>
          <w:lang w:val="en-US"/>
        </w:rPr>
        <w:t xml:space="preserve"> and left in an oven at 80</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for 16 to 18 hours. Dry-weight measurements were then done for each indiv</w:t>
      </w:r>
      <w:r w:rsidR="000E1233" w:rsidRPr="003E56E0">
        <w:rPr>
          <w:rFonts w:ascii="Times" w:hAnsi="Times" w:cs="Times"/>
          <w:lang w:val="en-US"/>
        </w:rPr>
        <w:t>id</w:t>
      </w:r>
      <w:r w:rsidRPr="003E56E0">
        <w:rPr>
          <w:rFonts w:ascii="Times" w:hAnsi="Times" w:cs="Times"/>
          <w:lang w:val="en-US"/>
        </w:rPr>
        <w:t>ual in turn. The obtained length and biomass measurements were then fitted to two different linear models, one with dry-weight log</w:t>
      </w:r>
      <w:r w:rsidR="000E1233" w:rsidRPr="003E56E0">
        <w:rPr>
          <w:rFonts w:ascii="Times" w:hAnsi="Times" w:cs="Times"/>
          <w:lang w:val="en-US"/>
        </w:rPr>
        <w:t>ged and not the other. The best-</w:t>
      </w:r>
      <w:r w:rsidRPr="003E56E0">
        <w:rPr>
          <w:rFonts w:ascii="Times" w:hAnsi="Times" w:cs="Times"/>
          <w:lang w:val="en-US"/>
        </w:rPr>
        <w:t xml:space="preserve">fit model (highest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xml:space="preserve">) was kept. Only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linear models yielded satisfactory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&gt; 0.6) and were thus kept. The length-weight regression for </w:t>
      </w:r>
      <w:proofErr w:type="spellStart"/>
      <w:r w:rsidRPr="003E56E0">
        <w:rPr>
          <w:rFonts w:ascii="Times" w:hAnsi="Times" w:cs="Times"/>
          <w:i/>
          <w:lang w:val="en-US"/>
        </w:rPr>
        <w:t>Chironomidae</w:t>
      </w:r>
      <w:proofErr w:type="spellEnd"/>
      <w:r w:rsidRPr="003E56E0">
        <w:rPr>
          <w:rFonts w:ascii="Times" w:hAnsi="Times" w:cs="Times"/>
          <w:lang w:val="en-US"/>
        </w:rPr>
        <w:t xml:space="preserve"> was taken from (?). The equations for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and corresponding </w:t>
      </w:r>
      <w:r w:rsidRPr="003E56E0">
        <w:rPr>
          <w:rFonts w:ascii="Times" w:hAnsi="Times" w:cs="Times"/>
          <w:i/>
          <w:lang w:val="en-US"/>
        </w:rPr>
        <w:t>R</w:t>
      </w:r>
      <w:r w:rsidRPr="003E56E0">
        <w:rPr>
          <w:rFonts w:ascii="Times" w:hAnsi="Times" w:cs="Times"/>
          <w:i/>
          <w:position w:val="10"/>
          <w:lang w:val="en-US"/>
        </w:rPr>
        <w:t>2</w:t>
      </w:r>
      <w:r w:rsidR="000E1233" w:rsidRPr="003E56E0">
        <w:rPr>
          <w:rFonts w:ascii="Times" w:hAnsi="Times" w:cs="Times"/>
          <w:i/>
          <w:position w:val="10"/>
          <w:lang w:val="en-US"/>
        </w:rPr>
        <w:t xml:space="preserve"> </w:t>
      </w:r>
      <w:r w:rsidRPr="003E56E0">
        <w:rPr>
          <w:rFonts w:ascii="Times" w:hAnsi="Times" w:cs="Times"/>
          <w:lang w:val="en-US"/>
        </w:rPr>
        <w:t>values can be found in table S2.</w:t>
      </w:r>
    </w:p>
    <w:p w14:paraId="2D200E49"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RESPIROMETRY PROTOCOL</w:t>
      </w:r>
    </w:p>
    <w:p w14:paraId="41D0D4E5"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All individuals selected for </w:t>
      </w:r>
      <w:proofErr w:type="spellStart"/>
      <w:r w:rsidRPr="003E56E0">
        <w:rPr>
          <w:rFonts w:ascii="Times" w:hAnsi="Times" w:cs="Times"/>
          <w:lang w:val="en-US"/>
        </w:rPr>
        <w:t>respirometry</w:t>
      </w:r>
      <w:proofErr w:type="spellEnd"/>
      <w:r w:rsidRPr="003E56E0">
        <w:rPr>
          <w:rFonts w:ascii="Times" w:hAnsi="Times" w:cs="Times"/>
          <w:lang w:val="en-US"/>
        </w:rPr>
        <w:t xml:space="preserve"> experiments were initially stored in filtered pond water kept at </w:t>
      </w:r>
      <w:r w:rsidR="000E1233" w:rsidRPr="003E56E0">
        <w:rPr>
          <w:rFonts w:ascii="Times" w:hAnsi="Times" w:cs="Times"/>
          <w:lang w:val="en-US"/>
        </w:rPr>
        <w:t>ambient</w:t>
      </w:r>
      <w:r w:rsidRPr="003E56E0">
        <w:rPr>
          <w:rFonts w:ascii="Times" w:hAnsi="Times" w:cs="Times"/>
          <w:lang w:val="en-US"/>
        </w:rPr>
        <w:t xml:space="preserve"> temperature. These were then placed in a water bath, </w:t>
      </w:r>
      <w:r w:rsidR="000E1233" w:rsidRPr="003E56E0">
        <w:rPr>
          <w:rFonts w:ascii="Times" w:hAnsi="Times" w:cs="Times"/>
          <w:lang w:val="en-US"/>
        </w:rPr>
        <w:t>previously heated at the exper</w:t>
      </w:r>
      <w:r w:rsidRPr="003E56E0">
        <w:rPr>
          <w:rFonts w:ascii="Times" w:hAnsi="Times" w:cs="Times"/>
          <w:lang w:val="en-US"/>
        </w:rPr>
        <w:t xml:space="preserve">imental temperature, for 15min to allow them an acclimation time from their </w:t>
      </w:r>
      <w:r w:rsidR="000E1233" w:rsidRPr="003E56E0">
        <w:rPr>
          <w:rFonts w:ascii="Times" w:hAnsi="Times" w:cs="Times"/>
          <w:lang w:val="en-US"/>
        </w:rPr>
        <w:t>ambient</w:t>
      </w:r>
      <w:r w:rsidRPr="003E56E0">
        <w:rPr>
          <w:rFonts w:ascii="Times" w:hAnsi="Times" w:cs="Times"/>
          <w:lang w:val="en-US"/>
        </w:rPr>
        <w:t xml:space="preserve"> temperature storage to the new temperature. After acclimation, individuals were placed in glass chambers, filled with fully </w:t>
      </w:r>
      <w:r w:rsidR="000E1233" w:rsidRPr="003E56E0">
        <w:rPr>
          <w:rFonts w:ascii="Times" w:hAnsi="Times" w:cs="Times"/>
          <w:lang w:val="en-US"/>
        </w:rPr>
        <w:t>oxygenated</w:t>
      </w:r>
      <w:r w:rsidRPr="003E56E0">
        <w:rPr>
          <w:rFonts w:ascii="Times" w:hAnsi="Times" w:cs="Times"/>
          <w:lang w:val="en-US"/>
        </w:rPr>
        <w:t xml:space="preserve"> filtered pond water, of 4, 2 or 0.75</w:t>
      </w:r>
      <w:r w:rsidR="000E1233" w:rsidRPr="003E56E0">
        <w:rPr>
          <w:rFonts w:ascii="Times" w:hAnsi="Times" w:cs="Times"/>
          <w:lang w:val="en-US"/>
        </w:rPr>
        <w:t xml:space="preserve"> </w:t>
      </w:r>
      <w:r w:rsidRPr="003E56E0">
        <w:rPr>
          <w:rFonts w:ascii="Times" w:hAnsi="Times" w:cs="Times"/>
          <w:i/>
          <w:lang w:val="en-US"/>
        </w:rPr>
        <w:t>ml</w:t>
      </w:r>
      <w:r w:rsidRPr="003E56E0">
        <w:rPr>
          <w:rFonts w:ascii="Times" w:hAnsi="Times" w:cs="Times"/>
          <w:lang w:val="en-US"/>
        </w:rPr>
        <w:t xml:space="preserve"> depending on the size of the organism. These chambers were then placed in the </w:t>
      </w:r>
      <w:proofErr w:type="spellStart"/>
      <w:r w:rsidRPr="003E56E0">
        <w:rPr>
          <w:rFonts w:ascii="Times" w:hAnsi="Times" w:cs="Times"/>
          <w:lang w:val="en-US"/>
        </w:rPr>
        <w:t>respirometry</w:t>
      </w:r>
      <w:proofErr w:type="spellEnd"/>
      <w:r w:rsidRPr="003E56E0">
        <w:rPr>
          <w:rFonts w:ascii="Times" w:hAnsi="Times" w:cs="Times"/>
          <w:lang w:val="en-US"/>
        </w:rPr>
        <w:t xml:space="preserve"> apparatus inside the water bath. A total of eight chambers </w:t>
      </w:r>
      <w:proofErr w:type="gramStart"/>
      <w:r w:rsidRPr="003E56E0">
        <w:rPr>
          <w:rFonts w:ascii="Times" w:hAnsi="Times" w:cs="Times"/>
          <w:lang w:val="en-US"/>
        </w:rPr>
        <w:t>was</w:t>
      </w:r>
      <w:proofErr w:type="gramEnd"/>
      <w:r w:rsidRPr="003E56E0">
        <w:rPr>
          <w:rFonts w:ascii="Times" w:hAnsi="Times" w:cs="Times"/>
          <w:lang w:val="en-US"/>
        </w:rPr>
        <w:t xml:space="preserve"> used per experimental trial, one control -empty- chamber and seven treatment -organism- chambers. A </w:t>
      </w:r>
      <w:proofErr w:type="spellStart"/>
      <w:r w:rsidRPr="003E56E0">
        <w:rPr>
          <w:rFonts w:ascii="Times" w:hAnsi="Times" w:cs="Times"/>
          <w:lang w:val="en-US"/>
        </w:rPr>
        <w:t>Unisense</w:t>
      </w:r>
      <w:proofErr w:type="spellEnd"/>
      <w:r w:rsidRPr="003E56E0">
        <w:rPr>
          <w:rFonts w:ascii="Times" w:hAnsi="Times" w:cs="Times"/>
          <w:lang w:val="en-US"/>
        </w:rPr>
        <w:t xml:space="preserve"> O</w:t>
      </w:r>
      <w:r w:rsidRPr="003E56E0">
        <w:rPr>
          <w:rFonts w:ascii="Times" w:hAnsi="Times" w:cs="Times"/>
          <w:position w:val="-6"/>
          <w:lang w:val="en-US"/>
        </w:rPr>
        <w:t xml:space="preserve">2 </w:t>
      </w:r>
      <w:r w:rsidRPr="003E56E0">
        <w:rPr>
          <w:rFonts w:ascii="Times" w:hAnsi="Times" w:cs="Times"/>
          <w:lang w:val="en-US"/>
        </w:rPr>
        <w:t xml:space="preserve">optical measuring probe was </w:t>
      </w:r>
      <w:r w:rsidR="000E1233" w:rsidRPr="003E56E0">
        <w:rPr>
          <w:rFonts w:ascii="Times" w:hAnsi="Times" w:cs="Times"/>
          <w:lang w:val="en-US"/>
        </w:rPr>
        <w:t>used to measure oxygen consump</w:t>
      </w:r>
      <w:r w:rsidRPr="003E56E0">
        <w:rPr>
          <w:rFonts w:ascii="Times" w:hAnsi="Times" w:cs="Times"/>
          <w:lang w:val="en-US"/>
        </w:rPr>
        <w:t xml:space="preserve">tion over time in the </w:t>
      </w:r>
      <w:proofErr w:type="gramStart"/>
      <w:r w:rsidRPr="003E56E0">
        <w:rPr>
          <w:rFonts w:ascii="Times" w:hAnsi="Times" w:cs="Times"/>
          <w:lang w:val="en-US"/>
        </w:rPr>
        <w:t>chambers,</w:t>
      </w:r>
      <w:proofErr w:type="gramEnd"/>
      <w:r w:rsidRPr="003E56E0">
        <w:rPr>
          <w:rFonts w:ascii="Times" w:hAnsi="Times" w:cs="Times"/>
          <w:lang w:val="en-US"/>
        </w:rPr>
        <w:t xml:space="preserve"> three readings were recorded for each chamber in order to measure the slope of O</w:t>
      </w:r>
      <w:r w:rsidRPr="003E56E0">
        <w:rPr>
          <w:rFonts w:ascii="Times" w:hAnsi="Times" w:cs="Times"/>
          <w:position w:val="-6"/>
          <w:lang w:val="en-US"/>
        </w:rPr>
        <w:t xml:space="preserve">2 </w:t>
      </w:r>
      <w:r w:rsidRPr="003E56E0">
        <w:rPr>
          <w:rFonts w:ascii="Times" w:hAnsi="Times" w:cs="Times"/>
          <w:lang w:val="en-US"/>
        </w:rPr>
        <w:t xml:space="preserve">consumption. This value was corrected for individual chamber volumes and the value of the control was </w:t>
      </w:r>
      <w:r w:rsidR="000E1233" w:rsidRPr="003E56E0">
        <w:rPr>
          <w:rFonts w:ascii="Times" w:hAnsi="Times" w:cs="Times"/>
          <w:lang w:val="en-US"/>
        </w:rPr>
        <w:t>subtracted</w:t>
      </w:r>
      <w:r w:rsidRPr="003E56E0">
        <w:rPr>
          <w:rFonts w:ascii="Times" w:hAnsi="Times" w:cs="Times"/>
          <w:lang w:val="en-US"/>
        </w:rPr>
        <w:t xml:space="preserve"> from the treatment slopes to account for any respiration </w:t>
      </w:r>
      <w:r w:rsidR="000E1233" w:rsidRPr="003E56E0">
        <w:rPr>
          <w:rFonts w:ascii="Times" w:hAnsi="Times" w:cs="Times"/>
          <w:lang w:val="en-US"/>
        </w:rPr>
        <w:t>occurring</w:t>
      </w:r>
      <w:r w:rsidRPr="003E56E0">
        <w:rPr>
          <w:rFonts w:ascii="Times" w:hAnsi="Times" w:cs="Times"/>
          <w:lang w:val="en-US"/>
        </w:rPr>
        <w:t xml:space="preserve"> in the chambers due to microorganisms. This slope value was then used as the value for oxygen consumption of the organism at the </w:t>
      </w:r>
      <w:r w:rsidR="000E1233" w:rsidRPr="003E56E0">
        <w:rPr>
          <w:rFonts w:ascii="Times" w:hAnsi="Times" w:cs="Times"/>
          <w:lang w:val="en-US"/>
        </w:rPr>
        <w:t>corresponding</w:t>
      </w:r>
      <w:r w:rsidRPr="003E56E0">
        <w:rPr>
          <w:rFonts w:ascii="Times" w:hAnsi="Times" w:cs="Times"/>
          <w:lang w:val="en-US"/>
        </w:rPr>
        <w:t xml:space="preserve"> experimental temperature in all subsequent analysis.</w:t>
      </w:r>
    </w:p>
    <w:p w14:paraId="03842EE2" w14:textId="77777777" w:rsidR="00416353" w:rsidRDefault="00E401B9" w:rsidP="006C6832">
      <w:pPr>
        <w:widowControl w:val="0"/>
        <w:autoSpaceDE w:val="0"/>
        <w:autoSpaceDN w:val="0"/>
        <w:adjustRightInd w:val="0"/>
        <w:spacing w:after="240"/>
        <w:jc w:val="both"/>
        <w:rPr>
          <w:rFonts w:ascii="Times" w:hAnsi="Times" w:cs="Times"/>
          <w:lang w:val="en-US"/>
        </w:rPr>
      </w:pPr>
      <w:r>
        <w:rPr>
          <w:rFonts w:ascii="Times" w:hAnsi="Times" w:cs="Times"/>
          <w:sz w:val="32"/>
          <w:szCs w:val="32"/>
          <w:lang w:val="en-US"/>
        </w:rPr>
        <w:t>RESPIRATION MODEL CHOICE</w:t>
      </w:r>
    </w:p>
    <w:p w14:paraId="010757D7"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A simplified version ignoring low temperature inactivation of the mechanistic model for respiration designed by Sharpe &amp; </w:t>
      </w:r>
      <w:proofErr w:type="spellStart"/>
      <w:r w:rsidRPr="003E56E0">
        <w:rPr>
          <w:rFonts w:ascii="Times" w:hAnsi="Times" w:cs="Times"/>
          <w:lang w:val="en-US"/>
        </w:rPr>
        <w:t>Schoolfield</w:t>
      </w:r>
      <w:proofErr w:type="spellEnd"/>
      <w:r w:rsidRPr="003E56E0">
        <w:rPr>
          <w:rFonts w:ascii="Times" w:hAnsi="Times" w:cs="Times"/>
          <w:lang w:val="en-US"/>
        </w:rPr>
        <w:t xml:space="preserve"> (</w:t>
      </w:r>
      <w:proofErr w:type="spellStart"/>
      <w:r w:rsidRPr="003E56E0">
        <w:rPr>
          <w:rFonts w:ascii="Times" w:hAnsi="Times" w:cs="Times"/>
          <w:lang w:val="en-US"/>
        </w:rPr>
        <w:t>Schoolfield</w:t>
      </w:r>
      <w:proofErr w:type="spellEnd"/>
      <w:r w:rsidRPr="003E56E0">
        <w:rPr>
          <w:rFonts w:ascii="Times" w:hAnsi="Times" w:cs="Times"/>
          <w:lang w:val="en-US"/>
        </w:rPr>
        <w:t xml:space="preserve"> </w:t>
      </w:r>
      <w:r w:rsidRPr="003E56E0">
        <w:rPr>
          <w:rFonts w:ascii="Times" w:hAnsi="Times" w:cs="Times"/>
          <w:i/>
          <w:lang w:val="en-US"/>
        </w:rPr>
        <w:t>et al.</w:t>
      </w:r>
      <w:r w:rsidRPr="003E56E0">
        <w:rPr>
          <w:rFonts w:ascii="Times" w:hAnsi="Times" w:cs="Times"/>
          <w:lang w:val="en-US"/>
        </w:rPr>
        <w:t xml:space="preserve">, 1981) was used to fit the </w:t>
      </w:r>
      <w:proofErr w:type="spellStart"/>
      <w:r w:rsidRPr="003E56E0">
        <w:rPr>
          <w:rFonts w:ascii="Times" w:hAnsi="Times" w:cs="Times"/>
          <w:lang w:val="en-US"/>
        </w:rPr>
        <w:t>respirometry</w:t>
      </w:r>
      <w:proofErr w:type="spellEnd"/>
      <w:r w:rsidRPr="003E56E0">
        <w:rPr>
          <w:rFonts w:ascii="Times" w:hAnsi="Times" w:cs="Times"/>
          <w:lang w:val="en-US"/>
        </w:rPr>
        <w:t xml:space="preserve"> data. Three variants of this model were tested for each species at each site. The model is as follows:</w:t>
      </w:r>
    </w:p>
    <w:p w14:paraId="11C18E60" w14:textId="77777777" w:rsidR="00416353" w:rsidRPr="003E56E0" w:rsidRDefault="00416353" w:rsidP="006C6832">
      <w:pPr>
        <w:widowControl w:val="0"/>
        <w:autoSpaceDE w:val="0"/>
        <w:autoSpaceDN w:val="0"/>
        <w:adjustRightInd w:val="0"/>
        <w:spacing w:after="240"/>
        <w:jc w:val="both"/>
        <w:rPr>
          <w:rFonts w:ascii="Times" w:hAnsi="Times" w:cs="Times"/>
          <w:lang w:val="en-US"/>
        </w:rPr>
      </w:pPr>
    </w:p>
    <w:p w14:paraId="497FC65A"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B</w:t>
      </w:r>
      <w:r w:rsidRPr="003E56E0">
        <w:rPr>
          <w:rFonts w:ascii="Times" w:hAnsi="Times" w:cs="Times"/>
          <w:lang w:val="en-US"/>
        </w:rPr>
        <w:t xml:space="preserve"> is oxygen consumption rate,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is th</w:t>
      </w:r>
      <w:r w:rsidR="000E1233" w:rsidRPr="003E56E0">
        <w:rPr>
          <w:rFonts w:ascii="Times" w:hAnsi="Times" w:cs="Times"/>
          <w:lang w:val="en-US"/>
        </w:rPr>
        <w:t xml:space="preserve">e </w:t>
      </w:r>
      <w:proofErr w:type="spellStart"/>
      <w:r w:rsidR="000E1233" w:rsidRPr="003E56E0">
        <w:rPr>
          <w:rFonts w:ascii="Times" w:hAnsi="Times" w:cs="Times"/>
          <w:lang w:val="en-US"/>
        </w:rPr>
        <w:t>normalisation</w:t>
      </w:r>
      <w:proofErr w:type="spellEnd"/>
      <w:r w:rsidR="000E1233" w:rsidRPr="003E56E0">
        <w:rPr>
          <w:rFonts w:ascii="Times" w:hAnsi="Times" w:cs="Times"/>
          <w:lang w:val="en-US"/>
        </w:rPr>
        <w:t xml:space="preserve"> constant at 15</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w:t>
      </w:r>
      <w:r w:rsidRPr="003E56E0">
        <w:rPr>
          <w:rFonts w:ascii="Times" w:hAnsi="Times" w:cs="Times"/>
          <w:i/>
          <w:lang w:val="en-US"/>
        </w:rPr>
        <w:t>E</w:t>
      </w:r>
      <w:r w:rsidRPr="003E56E0">
        <w:rPr>
          <w:rFonts w:ascii="Times" w:hAnsi="Times" w:cs="Times"/>
          <w:i/>
          <w:position w:val="-6"/>
          <w:lang w:val="en-US"/>
        </w:rPr>
        <w:t>a</w:t>
      </w:r>
      <w:r w:rsidRPr="003E56E0">
        <w:rPr>
          <w:rFonts w:ascii="Times" w:hAnsi="Times" w:cs="Times"/>
          <w:position w:val="-6"/>
          <w:lang w:val="en-US"/>
        </w:rPr>
        <w:t xml:space="preserve"> </w:t>
      </w:r>
      <w:r w:rsidRPr="003E56E0">
        <w:rPr>
          <w:rFonts w:ascii="Times" w:hAnsi="Times" w:cs="Times"/>
          <w:lang w:val="en-US"/>
        </w:rPr>
        <w:t xml:space="preserve">is the enzyme’s activation energy, </w:t>
      </w:r>
      <w:r w:rsidRPr="003E56E0">
        <w:rPr>
          <w:rFonts w:ascii="Times" w:hAnsi="Times" w:cs="Times"/>
          <w:i/>
          <w:lang w:val="en-US"/>
        </w:rPr>
        <w:t>E</w:t>
      </w:r>
      <w:r w:rsidRPr="003E56E0">
        <w:rPr>
          <w:rFonts w:ascii="Times" w:hAnsi="Times" w:cs="Times"/>
          <w:i/>
          <w:position w:val="-6"/>
          <w:lang w:val="en-US"/>
        </w:rPr>
        <w:t>d</w:t>
      </w:r>
      <w:r w:rsidRPr="003E56E0">
        <w:rPr>
          <w:rFonts w:ascii="Times" w:hAnsi="Times" w:cs="Times"/>
          <w:position w:val="-6"/>
          <w:lang w:val="en-US"/>
        </w:rPr>
        <w:t xml:space="preserve"> </w:t>
      </w:r>
      <w:r w:rsidRPr="003E56E0">
        <w:rPr>
          <w:rFonts w:ascii="Times" w:hAnsi="Times" w:cs="Times"/>
          <w:lang w:val="en-US"/>
        </w:rPr>
        <w:t xml:space="preserve">is its deactivation energy, </w:t>
      </w:r>
      <w:r w:rsidRPr="003E56E0">
        <w:rPr>
          <w:rFonts w:ascii="Times" w:hAnsi="Times" w:cs="Times"/>
          <w:i/>
          <w:lang w:val="en-US"/>
        </w:rPr>
        <w:t>k</w:t>
      </w:r>
      <w:r w:rsidRPr="003E56E0">
        <w:rPr>
          <w:rFonts w:ascii="Times" w:hAnsi="Times" w:cs="Times"/>
          <w:lang w:val="en-US"/>
        </w:rPr>
        <w:t xml:space="preserve"> is Boltzmann’s constant, </w:t>
      </w:r>
      <w:r w:rsidRPr="003E56E0">
        <w:rPr>
          <w:rFonts w:ascii="Times" w:hAnsi="Times" w:cs="Times"/>
          <w:i/>
          <w:lang w:val="en-US"/>
        </w:rPr>
        <w:t>T</w:t>
      </w:r>
      <w:r w:rsidRPr="003E56E0">
        <w:rPr>
          <w:rFonts w:ascii="Times" w:hAnsi="Times" w:cs="Times"/>
          <w:lang w:val="en-US"/>
        </w:rPr>
        <w:t xml:space="preserve"> is temperature and </w:t>
      </w:r>
      <w:r w:rsidRPr="003E56E0">
        <w:rPr>
          <w:rFonts w:ascii="Times" w:hAnsi="Times" w:cs="Times"/>
          <w:i/>
          <w:lang w:val="en-US"/>
        </w:rPr>
        <w:t>T</w:t>
      </w:r>
      <w:proofErr w:type="spellStart"/>
      <w:r w:rsidRPr="003E56E0">
        <w:rPr>
          <w:rFonts w:ascii="Times" w:hAnsi="Times" w:cs="Times"/>
          <w:i/>
          <w:position w:val="-6"/>
          <w:lang w:val="en-US"/>
        </w:rPr>
        <w:t>pk</w:t>
      </w:r>
      <w:proofErr w:type="spellEnd"/>
      <w:r w:rsidRPr="003E56E0">
        <w:rPr>
          <w:rFonts w:ascii="Times" w:hAnsi="Times" w:cs="Times"/>
          <w:i/>
          <w:position w:val="-6"/>
          <w:lang w:val="en-US"/>
        </w:rPr>
        <w:t xml:space="preserve"> </w:t>
      </w:r>
      <w:r w:rsidRPr="003E56E0">
        <w:rPr>
          <w:rFonts w:ascii="Times" w:hAnsi="Times" w:cs="Times"/>
          <w:lang w:val="en-US"/>
        </w:rPr>
        <w:t xml:space="preserve">is the temperature at which </w:t>
      </w:r>
      <w:r w:rsidRPr="003E56E0">
        <w:rPr>
          <w:rFonts w:ascii="Times" w:hAnsi="Times" w:cs="Times"/>
          <w:i/>
          <w:lang w:val="en-US"/>
        </w:rPr>
        <w:t>B</w:t>
      </w:r>
      <w:r w:rsidRPr="003E56E0">
        <w:rPr>
          <w:rFonts w:ascii="Times" w:hAnsi="Times" w:cs="Times"/>
          <w:lang w:val="en-US"/>
        </w:rPr>
        <w:t xml:space="preserve"> is </w:t>
      </w:r>
      <w:proofErr w:type="spellStart"/>
      <w:r w:rsidRPr="003E56E0">
        <w:rPr>
          <w:rFonts w:ascii="Times" w:hAnsi="Times" w:cs="Times"/>
          <w:lang w:val="en-US"/>
        </w:rPr>
        <w:t>maximised</w:t>
      </w:r>
      <w:proofErr w:type="spellEnd"/>
      <w:r w:rsidRPr="003E56E0">
        <w:rPr>
          <w:rFonts w:ascii="Times" w:hAnsi="Times" w:cs="Times"/>
          <w:lang w:val="en-US"/>
        </w:rPr>
        <w:t>.</w:t>
      </w:r>
    </w:p>
    <w:p w14:paraId="45E948FE"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scales with mass as follows:</w:t>
      </w:r>
    </w:p>
    <w:p w14:paraId="21A215C9" w14:textId="77777777" w:rsidR="00416353" w:rsidRPr="003E56E0" w:rsidRDefault="00416353" w:rsidP="006C6832">
      <w:pPr>
        <w:widowControl w:val="0"/>
        <w:autoSpaceDE w:val="0"/>
        <w:autoSpaceDN w:val="0"/>
        <w:adjustRightInd w:val="0"/>
        <w:spacing w:after="240"/>
        <w:jc w:val="both"/>
        <w:rPr>
          <w:rFonts w:ascii="Times" w:hAnsi="Times" w:cs="Times"/>
          <w:lang w:val="en-US"/>
        </w:rPr>
      </w:pPr>
    </w:p>
    <w:p w14:paraId="622A8DDE" w14:textId="77777777" w:rsidR="00416353" w:rsidRPr="003E56E0"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w:t>
      </w:r>
      <w:r w:rsidRPr="003E56E0">
        <w:rPr>
          <w:rFonts w:ascii="Times" w:hAnsi="Times" w:cs="Times"/>
          <w:i/>
          <w:lang w:val="en-US"/>
        </w:rPr>
        <w:t>β</w:t>
      </w:r>
      <w:r w:rsidRPr="003E56E0">
        <w:rPr>
          <w:rFonts w:ascii="Times" w:hAnsi="Times" w:cs="Times"/>
          <w:lang w:val="en-US"/>
        </w:rPr>
        <w:t xml:space="preserve"> is the scaling exponent and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is 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of the Arrhenius model.</w:t>
      </w:r>
    </w:p>
    <w:p w14:paraId="1591734A" w14:textId="77777777" w:rsidR="00416353" w:rsidRPr="00416353" w:rsidRDefault="00416353" w:rsidP="006C6832">
      <w:pPr>
        <w:widowControl w:val="0"/>
        <w:autoSpaceDE w:val="0"/>
        <w:autoSpaceDN w:val="0"/>
        <w:adjustRightInd w:val="0"/>
        <w:spacing w:after="240"/>
        <w:jc w:val="both"/>
        <w:rPr>
          <w:rFonts w:ascii="Times" w:hAnsi="Times" w:cs="Times"/>
          <w:lang w:val="en-US"/>
        </w:rPr>
      </w:pPr>
      <w:r w:rsidRPr="003E56E0">
        <w:rPr>
          <w:rFonts w:ascii="Times" w:hAnsi="Times" w:cs="Times"/>
          <w:lang w:val="en-US"/>
        </w:rPr>
        <w:t>Thus, three Sharpe-</w:t>
      </w:r>
      <w:proofErr w:type="spellStart"/>
      <w:r w:rsidRPr="003E56E0">
        <w:rPr>
          <w:rFonts w:ascii="Times" w:hAnsi="Times" w:cs="Times"/>
          <w:lang w:val="en-US"/>
        </w:rPr>
        <w:t>Schoolfield</w:t>
      </w:r>
      <w:proofErr w:type="spellEnd"/>
      <w:r w:rsidRPr="003E56E0">
        <w:rPr>
          <w:rFonts w:ascii="Times" w:hAnsi="Times" w:cs="Times"/>
          <w:lang w:val="en-US"/>
        </w:rPr>
        <w:t xml:space="preserve"> models were run with different </w:t>
      </w:r>
      <w:proofErr w:type="spellStart"/>
      <w:r w:rsidRPr="003E56E0">
        <w:rPr>
          <w:rFonts w:ascii="Times" w:hAnsi="Times" w:cs="Times"/>
          <w:lang w:val="en-US"/>
        </w:rPr>
        <w:t>scalings</w:t>
      </w:r>
      <w:proofErr w:type="spellEnd"/>
      <w:r w:rsidRPr="003E56E0">
        <w:rPr>
          <w:rFonts w:ascii="Times" w:hAnsi="Times" w:cs="Times"/>
          <w:lang w:val="en-US"/>
        </w:rPr>
        <w:t xml:space="preserve"> for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One model where mass scaling was ignored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xml:space="preserve">), one where </w:t>
      </w:r>
      <w:r w:rsidRPr="003E56E0">
        <w:rPr>
          <w:rFonts w:ascii="Times" w:hAnsi="Times" w:cs="Times"/>
          <w:i/>
          <w:lang w:val="en-US"/>
        </w:rPr>
        <w:t>B</w:t>
      </w:r>
      <w:r w:rsidRPr="003E56E0">
        <w:rPr>
          <w:rFonts w:ascii="Times" w:hAnsi="Times" w:cs="Times"/>
          <w:position w:val="-6"/>
          <w:lang w:val="en-US"/>
        </w:rPr>
        <w:t xml:space="preserve">0 </w:t>
      </w:r>
      <w:r w:rsidRPr="003E56E0">
        <w:rPr>
          <w:rFonts w:ascii="Times" w:hAnsi="Times" w:cs="Times"/>
          <w:lang w:val="en-US"/>
        </w:rPr>
        <w:t>scaled with mass according to the metabolic theory of ecology (</w:t>
      </w:r>
      <w:r w:rsidRPr="003E56E0">
        <w:rPr>
          <w:rFonts w:ascii="Times" w:hAnsi="Times" w:cs="Times"/>
          <w:i/>
          <w:lang w:val="en-US"/>
        </w:rPr>
        <w:t>β</w:t>
      </w:r>
      <w:r w:rsidRPr="003E56E0">
        <w:rPr>
          <w:rFonts w:ascii="Times" w:hAnsi="Times" w:cs="Times"/>
          <w:lang w:val="en-US"/>
        </w:rPr>
        <w:t xml:space="preserve"> = 0.75, (Brown et al., 2004)) and one where mass scaling was left free and β was estimated from the data along with all other </w:t>
      </w:r>
      <w:r w:rsidRPr="003E56E0">
        <w:rPr>
          <w:rFonts w:ascii="Times" w:hAnsi="Times" w:cs="Times"/>
          <w:lang w:val="en-US"/>
        </w:rPr>
        <w:lastRenderedPageBreak/>
        <w:t>parameters of the model. For each species at each site, 10,000 models of each type were run, the best fit model was selected based on the overall mean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AIC and BIC values of all runs (Table S3).</w:t>
      </w:r>
    </w:p>
    <w:sectPr w:rsidR="00416353" w:rsidRPr="00416353" w:rsidSect="00207667">
      <w:pgSz w:w="12240" w:h="15840"/>
      <w:pgMar w:top="1440" w:right="1800" w:bottom="1440" w:left="1800" w:header="720" w:footer="720" w:gutter="0"/>
      <w:lnNumType w:countBy="1" w:restart="continuous"/>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hasoba" w:date="2018-02-02T08:15:00Z" w:initials="SP">
    <w:p w14:paraId="0800981B" w14:textId="77777777" w:rsidR="00091D3C" w:rsidRDefault="00091D3C">
      <w:pPr>
        <w:pStyle w:val="CommentText"/>
      </w:pPr>
      <w:r>
        <w:rPr>
          <w:rStyle w:val="CommentReference"/>
        </w:rPr>
        <w:annotationRef/>
      </w:r>
      <w:r>
        <w:t>Title is too vague/enigmatic. Lets discuss options.</w:t>
      </w:r>
    </w:p>
  </w:comment>
  <w:comment w:id="2" w:author="mhasoba" w:date="2018-02-02T08:15:00Z" w:initials="SP">
    <w:p w14:paraId="0DFCD445" w14:textId="77777777" w:rsidR="00091D3C" w:rsidRDefault="00091D3C">
      <w:pPr>
        <w:pStyle w:val="CommentText"/>
      </w:pPr>
      <w:r>
        <w:rPr>
          <w:rStyle w:val="CommentReference"/>
        </w:rPr>
        <w:annotationRef/>
      </w:r>
      <w:r>
        <w:t xml:space="preserve">I have looked at this rather superfically, focusing mainly on major structure and flow. In the next iteration, I can dive deeper. But for this Please send me a version with : </w:t>
      </w:r>
    </w:p>
    <w:p w14:paraId="376824A6" w14:textId="77777777" w:rsidR="00091D3C" w:rsidRDefault="00091D3C" w:rsidP="00CD688C">
      <w:pPr>
        <w:pStyle w:val="CommentText"/>
        <w:numPr>
          <w:ilvl w:val="0"/>
          <w:numId w:val="2"/>
        </w:numPr>
      </w:pPr>
      <w:r>
        <w:t xml:space="preserve"> NO tracked changes (that is, address all the tracked changes and as many of the comments as possible).</w:t>
      </w:r>
    </w:p>
    <w:p w14:paraId="3152B605" w14:textId="77777777" w:rsidR="00091D3C" w:rsidRDefault="00091D3C" w:rsidP="00CD688C">
      <w:pPr>
        <w:pStyle w:val="CommentText"/>
        <w:numPr>
          <w:ilvl w:val="0"/>
          <w:numId w:val="2"/>
        </w:numPr>
      </w:pPr>
      <w:r>
        <w:t xml:space="preserve"> Equations editable, and embedded in text  --- I could not see any equations otehr than in a separate document.</w:t>
      </w:r>
    </w:p>
    <w:p w14:paraId="4D1D9CC1" w14:textId="77777777" w:rsidR="00091D3C" w:rsidRDefault="00091D3C" w:rsidP="00CD688C">
      <w:pPr>
        <w:pStyle w:val="CommentText"/>
        <w:numPr>
          <w:ilvl w:val="0"/>
          <w:numId w:val="2"/>
        </w:numPr>
      </w:pPr>
      <w:r>
        <w:t xml:space="preserve"> Figures with caption nd legend embedded in the main text, appearing about where you would like them to appear. </w:t>
      </w:r>
    </w:p>
    <w:p w14:paraId="04138823" w14:textId="77777777" w:rsidR="00091D3C" w:rsidRDefault="00091D3C">
      <w:pPr>
        <w:pStyle w:val="CommentText"/>
      </w:pPr>
    </w:p>
    <w:p w14:paraId="7C5A4907" w14:textId="77777777" w:rsidR="00091D3C" w:rsidRDefault="00091D3C">
      <w:pPr>
        <w:pStyle w:val="CommentText"/>
      </w:pPr>
      <w:r>
        <w:t xml:space="preserve">We can also have a video meeting about some of the changes if needed. </w:t>
      </w:r>
    </w:p>
    <w:p w14:paraId="2EB09917" w14:textId="77777777" w:rsidR="00091D3C" w:rsidRDefault="00091D3C">
      <w:pPr>
        <w:pStyle w:val="CommentText"/>
      </w:pPr>
    </w:p>
    <w:p w14:paraId="47EDD176" w14:textId="77777777" w:rsidR="00091D3C" w:rsidRDefault="00091D3C">
      <w:pPr>
        <w:pStyle w:val="CommentText"/>
      </w:pPr>
      <w:r>
        <w:t>Looking forward to the next version !</w:t>
      </w:r>
    </w:p>
  </w:comment>
  <w:comment w:id="3" w:author="mhasoba" w:date="2018-02-02T08:15:00Z" w:initials="SP">
    <w:p w14:paraId="3587D97A" w14:textId="77777777" w:rsidR="00091D3C" w:rsidRDefault="00091D3C">
      <w:pPr>
        <w:pStyle w:val="CommentText"/>
      </w:pPr>
      <w:r>
        <w:rPr>
          <w:rStyle w:val="CommentReference"/>
        </w:rPr>
        <w:annotationRef/>
      </w:r>
      <w:r>
        <w:t>first sentence is far too wordy...</w:t>
      </w:r>
    </w:p>
  </w:comment>
  <w:comment w:id="6" w:author="Becca Kordas" w:date="2018-02-02T08:15:00Z" w:initials="BK">
    <w:p w14:paraId="37AEDB10" w14:textId="77777777" w:rsidR="00091D3C" w:rsidRDefault="00091D3C">
      <w:pPr>
        <w:pStyle w:val="CommentText"/>
      </w:pPr>
      <w:r>
        <w:rPr>
          <w:rStyle w:val="CommentReference"/>
        </w:rPr>
        <w:annotationRef/>
      </w:r>
      <w:r>
        <w:t>meaning ?</w:t>
      </w:r>
    </w:p>
  </w:comment>
  <w:comment w:id="4" w:author="Becca Kordas" w:date="2018-02-02T08:15:00Z" w:initials="BK">
    <w:p w14:paraId="4A16C210" w14:textId="77777777" w:rsidR="00091D3C" w:rsidRDefault="00091D3C">
      <w:pPr>
        <w:pStyle w:val="CommentText"/>
      </w:pPr>
      <w:r>
        <w:rPr>
          <w:rStyle w:val="CommentReference"/>
        </w:rPr>
        <w:annotationRef/>
      </w:r>
      <w:r>
        <w:t>Good, you’ve identified the problem. But don’t leave it hanging – end this paragraph with 1 sentence describing how you are addressing this problem – this is the ‘hook’ for the reader.</w:t>
      </w:r>
    </w:p>
    <w:p w14:paraId="661FC411" w14:textId="77777777" w:rsidR="00091D3C" w:rsidRDefault="00091D3C">
      <w:pPr>
        <w:pStyle w:val="CommentText"/>
      </w:pPr>
    </w:p>
    <w:p w14:paraId="6BB19B5C" w14:textId="77777777" w:rsidR="00091D3C" w:rsidRDefault="00091D3C">
      <w:pPr>
        <w:pStyle w:val="CommentText"/>
      </w:pPr>
      <w:r>
        <w:t>Also, need to weave adaptation into this paragraph. Basically, we are trying to understand how spp interactions will change when the individual species adapt to warmer temps – and we are using a ‘space for time substitution’ to figure this out. This is the big picture &gt;&gt; need to make this paragraph about these things. Adaptation of spp interactions is a big hook ! Very few other studies have quantified this – put the idea front &amp; center. Don’t need to get into metabolism until paragraph 2-3 – that is just the metric / response we used to assess adaptation of spp interactions.</w:t>
      </w:r>
    </w:p>
  </w:comment>
  <w:comment w:id="11" w:author="Becca Kordas" w:date="2018-02-02T08:15:00Z" w:initials="BK">
    <w:p w14:paraId="17A21ACD" w14:textId="77777777" w:rsidR="00091D3C" w:rsidRDefault="00091D3C">
      <w:pPr>
        <w:pStyle w:val="CommentText"/>
      </w:pPr>
      <w:r>
        <w:rPr>
          <w:rStyle w:val="CommentReference"/>
        </w:rPr>
        <w:annotationRef/>
      </w:r>
      <w:r>
        <w:t>Meaning what exactly ? Is the MTE an approach ? Rephrase.</w:t>
      </w:r>
    </w:p>
  </w:comment>
  <w:comment w:id="12" w:author="Becca Kordas" w:date="2018-02-02T08:15:00Z" w:initials="BK">
    <w:p w14:paraId="40EAE00C" w14:textId="77777777" w:rsidR="00091D3C" w:rsidRDefault="00091D3C">
      <w:pPr>
        <w:pStyle w:val="CommentText"/>
      </w:pPr>
      <w:r>
        <w:rPr>
          <w:rStyle w:val="CommentReference"/>
        </w:rPr>
        <w:annotationRef/>
      </w:r>
      <w:r>
        <w:t>wordchoice – be more specific</w:t>
      </w:r>
    </w:p>
  </w:comment>
  <w:comment w:id="13" w:author="Becca Kordas" w:date="2018-02-02T08:15:00Z" w:initials="BK">
    <w:p w14:paraId="0DA20155" w14:textId="77777777" w:rsidR="00091D3C" w:rsidRDefault="00091D3C">
      <w:pPr>
        <w:pStyle w:val="CommentText"/>
      </w:pPr>
      <w:r>
        <w:rPr>
          <w:rStyle w:val="CommentReference"/>
        </w:rPr>
        <w:annotationRef/>
      </w:r>
      <w:r>
        <w:t>Rephrase, not clear what you mean</w:t>
      </w:r>
    </w:p>
  </w:comment>
  <w:comment w:id="14" w:author="Becca Kordas" w:date="2018-02-02T08:15:00Z" w:initials="BK">
    <w:p w14:paraId="1B19CC9C" w14:textId="77777777" w:rsidR="00091D3C" w:rsidRDefault="00091D3C">
      <w:pPr>
        <w:pStyle w:val="CommentText"/>
      </w:pPr>
      <w:r>
        <w:rPr>
          <w:rStyle w:val="CommentReference"/>
        </w:rPr>
        <w:annotationRef/>
      </w:r>
      <w:r>
        <w:t>Rephrase, not clear what you mean.</w:t>
      </w:r>
    </w:p>
  </w:comment>
  <w:comment w:id="16" w:author="Becca Kordas" w:date="2018-02-02T08:15:00Z" w:initials="BK">
    <w:p w14:paraId="47CB2F06" w14:textId="77777777" w:rsidR="00091D3C" w:rsidRDefault="00091D3C">
      <w:pPr>
        <w:pStyle w:val="CommentText"/>
      </w:pPr>
      <w:r>
        <w:rPr>
          <w:rStyle w:val="CommentReference"/>
        </w:rPr>
        <w:annotationRef/>
      </w:r>
      <w:r>
        <w:t>Spp can ‘adapt’ to warming in numerous ways – they can change the location where they live (change in spp range), change the timing of their life history events (phenology), etc. Changing their TPC is a physiological response. This is all to say that you need to make sure you’re phrasing reflects the fact that a TPC alteration is one adaptive strategy.</w:t>
      </w:r>
    </w:p>
  </w:comment>
  <w:comment w:id="18" w:author="Becca Kordas" w:date="2018-02-02T08:15:00Z" w:initials="BK">
    <w:p w14:paraId="58D7D56A" w14:textId="77777777" w:rsidR="00091D3C" w:rsidRDefault="00091D3C">
      <w:pPr>
        <w:pStyle w:val="CommentText"/>
      </w:pPr>
      <w:r>
        <w:rPr>
          <w:rStyle w:val="CommentReference"/>
        </w:rPr>
        <w:annotationRef/>
      </w:r>
      <w:r>
        <w:t>While I’m flattered that you would cite me here, its probably not the most appropriate choice, since my paper is a review about TPCs and spp interactions. Best to cite something about adaptation of TPCs, eg – prob. the Angilletta papers. Also these different strategies have names – eg, there is the Hotter is Better (also in an Angilletta paper, plus also see Padfield et al 2016 Eco Letters), there is also one I think called, Biochemical compensation/adaptation( ?). Anyway, point being – there’s such a huge body of literature on these different strategies &amp; we need to acknowledge that.</w:t>
      </w:r>
    </w:p>
    <w:p w14:paraId="6B233459" w14:textId="77777777" w:rsidR="00091D3C" w:rsidRDefault="00091D3C">
      <w:pPr>
        <w:pStyle w:val="CommentText"/>
      </w:pPr>
    </w:p>
    <w:p w14:paraId="409C294D" w14:textId="77777777" w:rsidR="00091D3C" w:rsidRDefault="00091D3C">
      <w:pPr>
        <w:pStyle w:val="CommentText"/>
      </w:pPr>
      <w:r>
        <w:t>Once you start talking about TPCs &amp; spp interactions – then my 2011 and the Dell/Pawar papers are good citations.</w:t>
      </w:r>
    </w:p>
  </w:comment>
  <w:comment w:id="19" w:author="Becca Kordas" w:date="2018-02-02T08:15:00Z" w:initials="BK">
    <w:p w14:paraId="41E94943" w14:textId="77777777" w:rsidR="00091D3C" w:rsidRDefault="00091D3C">
      <w:pPr>
        <w:pStyle w:val="CommentText"/>
      </w:pPr>
      <w:r>
        <w:rPr>
          <w:rStyle w:val="CommentReference"/>
        </w:rPr>
        <w:annotationRef/>
      </w:r>
      <w:r>
        <w:t>what do you mean by short term ?</w:t>
      </w:r>
    </w:p>
  </w:comment>
  <w:comment w:id="20" w:author="Becca Kordas" w:date="2018-02-02T08:15:00Z" w:initials="BK">
    <w:p w14:paraId="2DAC6476" w14:textId="77777777" w:rsidR="00091D3C" w:rsidRDefault="00091D3C">
      <w:pPr>
        <w:pStyle w:val="CommentText"/>
      </w:pPr>
      <w:r>
        <w:rPr>
          <w:rStyle w:val="CommentReference"/>
        </w:rPr>
        <w:annotationRef/>
      </w:r>
      <w:r>
        <w:t>what do you mean by ‘perform’ ? what do you mean by ‘pressure to perform’ ? vague, rephrase.</w:t>
      </w:r>
    </w:p>
  </w:comment>
  <w:comment w:id="22" w:author="Becca Kordas" w:date="2018-02-02T08:15:00Z" w:initials="BK">
    <w:p w14:paraId="4996C388" w14:textId="77777777" w:rsidR="00091D3C" w:rsidRDefault="00091D3C">
      <w:pPr>
        <w:pStyle w:val="CommentText"/>
      </w:pPr>
      <w:r>
        <w:rPr>
          <w:rStyle w:val="CommentReference"/>
        </w:rPr>
        <w:annotationRef/>
      </w:r>
      <w:r>
        <w:t>wtih sentences like this, try to be a bit more clear as to how this effect might come about – eg, by changing consumption rates or spp getting outcompeted, etc.</w:t>
      </w:r>
    </w:p>
  </w:comment>
  <w:comment w:id="30" w:author="Becca Kordas" w:date="2018-02-02T08:15:00Z" w:initials="BK">
    <w:p w14:paraId="37D808E1" w14:textId="77777777" w:rsidR="00091D3C" w:rsidRDefault="00091D3C">
      <w:pPr>
        <w:pStyle w:val="CommentText"/>
      </w:pPr>
      <w:r>
        <w:rPr>
          <w:rStyle w:val="CommentReference"/>
        </w:rPr>
        <w:annotationRef/>
      </w:r>
      <w:r>
        <w:t>about 95% of the time, you want to stick to the past tense. Esp when talking about things that literally took place in the past.</w:t>
      </w:r>
    </w:p>
  </w:comment>
  <w:comment w:id="23" w:author="mhasoba" w:date="2018-02-02T08:15:00Z" w:initials="SP">
    <w:p w14:paraId="75D97CB9" w14:textId="77777777" w:rsidR="00091D3C" w:rsidRDefault="00091D3C">
      <w:pPr>
        <w:pStyle w:val="CommentText"/>
      </w:pPr>
      <w:r>
        <w:rPr>
          <w:rStyle w:val="CommentReference"/>
        </w:rPr>
        <w:annotationRef/>
      </w:r>
      <w:r>
        <w:t xml:space="preserve">this is too early to bring up what is done in this paper. The next para should come before this I think, . Basically, lay out the background and the problem statement fully first, and then say how we adderess it. </w:t>
      </w:r>
    </w:p>
  </w:comment>
  <w:comment w:id="36" w:author="Becca Kordas" w:date="2018-02-02T08:15:00Z" w:initials="BK">
    <w:p w14:paraId="3392AF02" w14:textId="77777777" w:rsidR="00091D3C" w:rsidRDefault="00091D3C">
      <w:pPr>
        <w:pStyle w:val="CommentText"/>
      </w:pPr>
      <w:r>
        <w:rPr>
          <w:rStyle w:val="CommentReference"/>
        </w:rPr>
        <w:annotationRef/>
      </w:r>
      <w:r>
        <w:t>meaning ? be specific = velocity. We aren’t trying to predict any/all traits… but just one specific one - so just say it.</w:t>
      </w:r>
    </w:p>
  </w:comment>
  <w:comment w:id="49" w:author="Becca Kordas" w:date="2018-02-02T08:15:00Z" w:initials="BK">
    <w:p w14:paraId="1D50A57D" w14:textId="77777777" w:rsidR="00091D3C" w:rsidRDefault="00091D3C">
      <w:pPr>
        <w:pStyle w:val="CommentText"/>
      </w:pPr>
      <w:r>
        <w:rPr>
          <w:rStyle w:val="CommentReference"/>
        </w:rPr>
        <w:annotationRef/>
      </w:r>
      <w:r>
        <w:t>again, here… just say what you mean = velocity</w:t>
      </w:r>
    </w:p>
  </w:comment>
  <w:comment w:id="47" w:author="mhasoba" w:date="2018-02-02T08:15:00Z" w:initials="SP">
    <w:p w14:paraId="39E96402" w14:textId="77777777" w:rsidR="00091D3C" w:rsidRDefault="00091D3C">
      <w:pPr>
        <w:pStyle w:val="CommentText"/>
      </w:pPr>
      <w:r>
        <w:rPr>
          <w:rStyle w:val="CommentReference"/>
        </w:rPr>
        <w:annotationRef/>
      </w:r>
      <w:r>
        <w:t>too early to say something like this. Maybe in the discussion. focus instead on why such an approach is needed (data paucity on actual interactions on the one hand, while on the other respiration rate is commonly measured (relatively).)</w:t>
      </w:r>
    </w:p>
  </w:comment>
  <w:comment w:id="52" w:author="Becca Kordas" w:date="2018-02-02T08:15:00Z" w:initials="BK">
    <w:p w14:paraId="49AE7206" w14:textId="77777777" w:rsidR="00091D3C" w:rsidRDefault="00091D3C">
      <w:pPr>
        <w:pStyle w:val="CommentText"/>
      </w:pPr>
      <w:r>
        <w:rPr>
          <w:rStyle w:val="CommentReference"/>
        </w:rPr>
        <w:annotationRef/>
      </w:r>
      <w:r>
        <w:t>What do you actually mean / want to say? Say why we focused on this system - what was the purpose?</w:t>
      </w:r>
    </w:p>
  </w:comment>
  <w:comment w:id="57" w:author="Becca Kordas" w:date="2018-02-02T08:15:00Z" w:initials="BK">
    <w:p w14:paraId="44592D17" w14:textId="77777777" w:rsidR="00091D3C" w:rsidRDefault="00091D3C">
      <w:pPr>
        <w:pStyle w:val="CommentText"/>
      </w:pPr>
      <w:r>
        <w:rPr>
          <w:rStyle w:val="CommentReference"/>
        </w:rPr>
        <w:annotationRef/>
      </w:r>
      <w:r>
        <w:t>yes – this is where you use present tense… but when you refer to the work, change to past tense throughout</w:t>
      </w:r>
    </w:p>
  </w:comment>
  <w:comment w:id="64" w:author="Becca Kordas" w:date="2018-02-02T08:15:00Z" w:initials="BK">
    <w:p w14:paraId="2C23AE30" w14:textId="77777777" w:rsidR="00091D3C" w:rsidRDefault="00091D3C">
      <w:pPr>
        <w:pStyle w:val="CommentText"/>
      </w:pPr>
      <w:r>
        <w:rPr>
          <w:rStyle w:val="CommentReference"/>
        </w:rPr>
        <w:annotationRef/>
      </w:r>
      <w:r>
        <w:t>what is ‘longer-term acclimation’. Think about your use of the terms, acclimation, adaptation, and evolution. Read up on the differences – I think you can do better than ‘acclimation’ for this paper.</w:t>
      </w:r>
    </w:p>
  </w:comment>
  <w:comment w:id="69" w:author="Becca Kordas" w:date="2018-02-02T08:15:00Z" w:initials="BK">
    <w:p w14:paraId="6FDE3150" w14:textId="77777777" w:rsidR="00091D3C" w:rsidRDefault="00091D3C">
      <w:pPr>
        <w:pStyle w:val="CommentText"/>
      </w:pPr>
      <w:r>
        <w:rPr>
          <w:rStyle w:val="CommentReference"/>
        </w:rPr>
        <w:annotationRef/>
      </w:r>
      <w:r>
        <w:t>say why this is instead of just saying that it is so</w:t>
      </w:r>
    </w:p>
  </w:comment>
  <w:comment w:id="71" w:author="Becca Kordas" w:date="2018-02-02T08:15:00Z" w:initials="BK">
    <w:p w14:paraId="3A16CE03" w14:textId="77777777" w:rsidR="00091D3C" w:rsidRDefault="00091D3C">
      <w:pPr>
        <w:pStyle w:val="CommentText"/>
      </w:pPr>
      <w:r>
        <w:rPr>
          <w:rStyle w:val="CommentReference"/>
        </w:rPr>
        <w:annotationRef/>
      </w:r>
      <w:r>
        <w:t>word choice</w:t>
      </w:r>
    </w:p>
  </w:comment>
  <w:comment w:id="73" w:author="mhasoba" w:date="2018-02-02T08:15:00Z" w:initials="SP">
    <w:p w14:paraId="17EA1DFD" w14:textId="77777777" w:rsidR="00091D3C" w:rsidRDefault="00091D3C">
      <w:pPr>
        <w:pStyle w:val="CommentText"/>
      </w:pPr>
      <w:r>
        <w:rPr>
          <w:rStyle w:val="CommentReference"/>
        </w:rPr>
        <w:annotationRef/>
      </w:r>
      <w:r>
        <w:t>look for another reference or two. The Pawar et al 2012 Dimensionality paper is one, and makes the theoretical framework more explicit. Another is McGill and MIttelbach cited in Dell et al as wel ls Pawar et al.</w:t>
      </w:r>
    </w:p>
  </w:comment>
  <w:comment w:id="74" w:author="Becca Kordas" w:date="2018-02-02T08:15:00Z" w:initials="BK">
    <w:p w14:paraId="0B8D1EAC" w14:textId="77777777" w:rsidR="00091D3C" w:rsidRDefault="00091D3C">
      <w:pPr>
        <w:pStyle w:val="CommentText"/>
      </w:pPr>
      <w:r>
        <w:rPr>
          <w:rStyle w:val="CommentReference"/>
        </w:rPr>
        <w:annotationRef/>
      </w:r>
      <w:r>
        <w:t>vague</w:t>
      </w:r>
    </w:p>
  </w:comment>
  <w:comment w:id="75" w:author="mhasoba" w:date="2018-02-02T08:15:00Z" w:initials="SP">
    <w:p w14:paraId="3FDE62F5" w14:textId="77777777" w:rsidR="00091D3C" w:rsidRDefault="00091D3C">
      <w:pPr>
        <w:pStyle w:val="CommentText"/>
      </w:pPr>
      <w:r>
        <w:rPr>
          <w:rStyle w:val="CommentReference"/>
        </w:rPr>
        <w:annotationRef/>
      </w:r>
      <w:r>
        <w:t>??</w:t>
      </w:r>
    </w:p>
  </w:comment>
  <w:comment w:id="77" w:author="mhasoba" w:date="2018-02-02T08:15:00Z" w:initials="SP">
    <w:p w14:paraId="51872CDE" w14:textId="77777777" w:rsidR="00091D3C" w:rsidRDefault="00091D3C">
      <w:pPr>
        <w:pStyle w:val="CommentText"/>
      </w:pPr>
      <w:r>
        <w:rPr>
          <w:rStyle w:val="CommentReference"/>
        </w:rPr>
        <w:annotationRef/>
      </w:r>
      <w:r>
        <w:t xml:space="preserve">no need to stress the random movement bit... </w:t>
      </w:r>
    </w:p>
  </w:comment>
  <w:comment w:id="66" w:author="mhasoba" w:date="2018-02-02T08:15:00Z" w:initials="SP">
    <w:p w14:paraId="49D10EA6" w14:textId="77777777" w:rsidR="00091D3C" w:rsidRDefault="00091D3C">
      <w:pPr>
        <w:pStyle w:val="CommentText"/>
      </w:pPr>
      <w:r>
        <w:rPr>
          <w:rStyle w:val="CommentReference"/>
        </w:rPr>
        <w:annotationRef/>
      </w:r>
      <w:r>
        <w:t xml:space="preserve">this para is crucial, and contains all the key bits, but a bit fragmented, with a number of somewhat disjointed statements. neds to be a bit moe succinct and flow better. </w:t>
      </w:r>
    </w:p>
  </w:comment>
  <w:comment w:id="79" w:author="Becca Kordas" w:date="2018-02-02T08:15:00Z" w:initials="BK">
    <w:p w14:paraId="742BD383" w14:textId="77777777" w:rsidR="00091D3C" w:rsidRDefault="00091D3C">
      <w:pPr>
        <w:pStyle w:val="CommentText"/>
      </w:pPr>
      <w:r>
        <w:rPr>
          <w:rStyle w:val="CommentReference"/>
        </w:rPr>
        <w:annotationRef/>
      </w:r>
      <w:r>
        <w:t>say what you mean… Spp interactions. Eg :</w:t>
      </w:r>
    </w:p>
    <w:p w14:paraId="505E474B" w14:textId="77777777" w:rsidR="00091D3C" w:rsidRDefault="00091D3C">
      <w:pPr>
        <w:pStyle w:val="CommentText"/>
      </w:pPr>
      <w:r>
        <w:t>To understand how warming global temperatures will affect spp interactions, we… [make the adaptation angle central – this is the real novelty!]</w:t>
      </w:r>
    </w:p>
  </w:comment>
  <w:comment w:id="78" w:author="mhasoba" w:date="2018-02-02T08:15:00Z" w:initials="SP">
    <w:p w14:paraId="4BE1E814" w14:textId="77777777" w:rsidR="00091D3C" w:rsidRDefault="00091D3C">
      <w:pPr>
        <w:pStyle w:val="CommentText"/>
      </w:pPr>
      <w:r>
        <w:rPr>
          <w:rStyle w:val="CommentReference"/>
        </w:rPr>
        <w:annotationRef/>
      </w:r>
      <w:r>
        <w:t>related to my above comment --- this is repeating the intro to what we do, which you already stated above.</w:t>
      </w:r>
    </w:p>
  </w:comment>
  <w:comment w:id="80" w:author="Becca Kordas" w:date="2018-02-02T08:15:00Z" w:initials="BK">
    <w:p w14:paraId="34912D52" w14:textId="77777777" w:rsidR="00091D3C" w:rsidRDefault="00091D3C">
      <w:pPr>
        <w:pStyle w:val="CommentText"/>
      </w:pPr>
      <w:r>
        <w:rPr>
          <w:rStyle w:val="CommentReference"/>
        </w:rPr>
        <w:annotationRef/>
      </w:r>
      <w:r>
        <w:t>Rephrase. The TPCs are of metabolic rates… they are the same.</w:t>
      </w:r>
    </w:p>
  </w:comment>
  <w:comment w:id="82" w:author="Becca Kordas" w:date="2018-02-02T08:15:00Z" w:initials="BK">
    <w:p w14:paraId="40846567" w14:textId="77777777" w:rsidR="00091D3C" w:rsidRDefault="00091D3C">
      <w:pPr>
        <w:pStyle w:val="CommentText"/>
      </w:pPr>
      <w:r>
        <w:rPr>
          <w:rStyle w:val="CommentReference"/>
        </w:rPr>
        <w:annotationRef/>
      </w:r>
      <w:r>
        <w:t>meaning what exactly?</w:t>
      </w:r>
    </w:p>
  </w:comment>
  <w:comment w:id="83" w:author="Becca Kordas" w:date="2018-02-02T08:15:00Z" w:initials="BK">
    <w:p w14:paraId="3232E641" w14:textId="77777777" w:rsidR="00091D3C" w:rsidRDefault="00091D3C">
      <w:pPr>
        <w:pStyle w:val="CommentText"/>
      </w:pPr>
      <w:r>
        <w:rPr>
          <w:rStyle w:val="CommentReference"/>
        </w:rPr>
        <w:annotationRef/>
      </w:r>
      <w:r>
        <w:t>vague, what drivers? like rate of ATP production?</w:t>
      </w:r>
    </w:p>
  </w:comment>
  <w:comment w:id="84" w:author="Becca Kordas" w:date="2018-02-02T08:15:00Z" w:initials="BK">
    <w:p w14:paraId="65B80A2D" w14:textId="77777777" w:rsidR="00091D3C" w:rsidRDefault="00091D3C">
      <w:pPr>
        <w:pStyle w:val="CommentText"/>
      </w:pPr>
      <w:r>
        <w:rPr>
          <w:rStyle w:val="CommentReference"/>
        </w:rPr>
        <w:annotationRef/>
      </w:r>
      <w:r>
        <w:t xml:space="preserve">Presumably this last paragraph is meant to outline your hypotheses? They need to be stated as such. Currently these are phrased as vague, searching in the dark, kinds of goals. Think hard about your hypotheses, goals, predictions – restate in more concrete terms. </w:t>
      </w:r>
    </w:p>
  </w:comment>
  <w:comment w:id="86" w:author="mhasoba" w:date="2018-02-02T08:15:00Z" w:initials="SP">
    <w:p w14:paraId="606B53E3" w14:textId="77777777" w:rsidR="00091D3C" w:rsidRDefault="00091D3C">
      <w:pPr>
        <w:pStyle w:val="CommentText"/>
      </w:pPr>
      <w:r>
        <w:rPr>
          <w:rStyle w:val="CommentReference"/>
        </w:rPr>
        <w:annotationRef/>
      </w:r>
      <w:r>
        <w:t xml:space="preserve">I only looked at the velocity calculation part in this iteration in any detail. Will have a  closer look at the description of the other methods in a future draft. </w:t>
      </w:r>
    </w:p>
  </w:comment>
  <w:comment w:id="87" w:author="mhasoba" w:date="2018-02-02T08:15:00Z" w:initials="SP">
    <w:p w14:paraId="107E08C1" w14:textId="77777777" w:rsidR="00091D3C" w:rsidRDefault="00091D3C">
      <w:pPr>
        <w:pStyle w:val="CommentText"/>
      </w:pPr>
      <w:r>
        <w:rPr>
          <w:rStyle w:val="CommentReference"/>
        </w:rPr>
        <w:annotationRef/>
      </w:r>
      <w:r>
        <w:t>I made some structural changes here --- theory should come first, as it puts the empirical data collection in perspective. Then, wothin Modelling/Theory:</w:t>
      </w:r>
    </w:p>
    <w:p w14:paraId="4E228D0F" w14:textId="77777777" w:rsidR="00091D3C" w:rsidRDefault="00091D3C">
      <w:pPr>
        <w:pStyle w:val="CommentText"/>
      </w:pPr>
      <w:r>
        <w:t>(1) Present just the encounter rate model (no TPCs)</w:t>
      </w:r>
    </w:p>
    <w:p w14:paraId="1E8A5417" w14:textId="77777777" w:rsidR="00091D3C" w:rsidRDefault="00091D3C">
      <w:pPr>
        <w:pStyle w:val="CommentText"/>
      </w:pPr>
      <w:r>
        <w:t>(2) Present the velocity model and calculations --- this will be easier to put in context now that you have the  encounter rate model already presented (of which velocity is a key part)</w:t>
      </w:r>
    </w:p>
    <w:p w14:paraId="3BC8AF74" w14:textId="77777777" w:rsidR="00091D3C" w:rsidRDefault="00091D3C">
      <w:pPr>
        <w:pStyle w:val="CommentText"/>
      </w:pPr>
      <w:r>
        <w:t>(3) Then present the TPC model</w:t>
      </w:r>
    </w:p>
    <w:p w14:paraId="1CFFB85B" w14:textId="77777777" w:rsidR="00091D3C" w:rsidRDefault="00091D3C">
      <w:pPr>
        <w:pStyle w:val="CommentText"/>
      </w:pPr>
    </w:p>
    <w:p w14:paraId="19502BEA" w14:textId="77777777" w:rsidR="00091D3C" w:rsidRDefault="00091D3C">
      <w:pPr>
        <w:pStyle w:val="CommentText"/>
      </w:pPr>
      <w:r>
        <w:t>I can't see the equations - will look at this on more detail in a future iteration when I can see them !</w:t>
      </w:r>
    </w:p>
    <w:p w14:paraId="33B173F8" w14:textId="77777777" w:rsidR="00091D3C" w:rsidRDefault="00091D3C">
      <w:pPr>
        <w:pStyle w:val="CommentText"/>
      </w:pPr>
    </w:p>
  </w:comment>
  <w:comment w:id="90" w:author="mhasoba" w:date="2018-02-02T08:15:00Z" w:initials="SP">
    <w:p w14:paraId="39BAC145" w14:textId="77777777" w:rsidR="00091D3C" w:rsidRDefault="00091D3C">
      <w:pPr>
        <w:pStyle w:val="CommentText"/>
      </w:pPr>
      <w:r>
        <w:rPr>
          <w:rStyle w:val="CommentReference"/>
        </w:rPr>
        <w:annotationRef/>
      </w:r>
      <w:r>
        <w:t>This section needs some revision to make it more understandable. Present the search rate equation as we do in our past papers first, explaining its components.</w:t>
      </w:r>
    </w:p>
  </w:comment>
  <w:comment w:id="99" w:author="Becca Kordas" w:date="2018-02-02T08:15:00Z" w:initials="BK">
    <w:p w14:paraId="4C95352E" w14:textId="77777777" w:rsidR="00091D3C" w:rsidRDefault="00091D3C" w:rsidP="005B667C">
      <w:pPr>
        <w:pStyle w:val="CommentText"/>
      </w:pPr>
      <w:r>
        <w:rPr>
          <w:rStyle w:val="CommentReference"/>
        </w:rPr>
        <w:annotationRef/>
      </w:r>
      <w:r>
        <w:t>You’re jumping in here, need a sentence talking about spp interactions. Previous paragraph is, vaguely,about biological rates – presumably you are referring to consumption related rates ? Need to clarify. Also, before you start talking about (h), need to talk about what the parameters are that are important to consumption rates – you are assuming the reader has the disk equation in their head.</w:t>
      </w:r>
    </w:p>
  </w:comment>
  <w:comment w:id="101" w:author="Becca Kordas" w:date="2018-02-02T08:15:00Z" w:initials="BK">
    <w:p w14:paraId="1325F9A2" w14:textId="77777777" w:rsidR="00091D3C" w:rsidRDefault="00091D3C" w:rsidP="005B667C">
      <w:pPr>
        <w:pStyle w:val="CommentText"/>
      </w:pPr>
      <w:r>
        <w:rPr>
          <w:rStyle w:val="CommentReference"/>
        </w:rPr>
        <w:annotationRef/>
      </w:r>
      <w:r>
        <w:t xml:space="preserve">clarify – meaning prey abundance does not satiate the predators ? Sounds like, prey abundance no. does not reach the same no. as pred population. This sentence needs to be re-worked, quite confusing. </w:t>
      </w:r>
    </w:p>
    <w:p w14:paraId="32E6801D" w14:textId="77777777" w:rsidR="00091D3C" w:rsidRDefault="00091D3C" w:rsidP="005B667C">
      <w:pPr>
        <w:pStyle w:val="CommentText"/>
      </w:pPr>
      <w:r>
        <w:t>Also the next sentence </w:t>
      </w:r>
      <w:r>
        <w:sym w:font="Wingdings" w:char="F04A"/>
      </w:r>
      <w:r>
        <w:t xml:space="preserve"> </w:t>
      </w:r>
    </w:p>
    <w:p w14:paraId="4FCD9E38" w14:textId="77777777" w:rsidR="00091D3C" w:rsidRDefault="00091D3C" w:rsidP="005B667C">
      <w:pPr>
        <w:pStyle w:val="CommentText"/>
      </w:pPr>
      <w:r>
        <w:t>Need to knit these ideas of FR and the Pawar model together a bit better – how are they related ?</w:t>
      </w:r>
    </w:p>
  </w:comment>
  <w:comment w:id="102" w:author="Becca Kordas" w:date="2018-02-02T08:15:00Z" w:initials="BK">
    <w:p w14:paraId="1E3BA156" w14:textId="77777777" w:rsidR="00091D3C" w:rsidRDefault="00091D3C" w:rsidP="005B667C">
      <w:pPr>
        <w:pStyle w:val="CommentText"/>
      </w:pPr>
      <w:r>
        <w:rPr>
          <w:rStyle w:val="CommentReference"/>
        </w:rPr>
        <w:annotationRef/>
      </w:r>
      <w:r>
        <w:t>If you mean ‘traits’ in general, ok – but if you mean ‘mobility’, then just say that.</w:t>
      </w:r>
    </w:p>
  </w:comment>
  <w:comment w:id="114" w:author="Flavio Affinito" w:date="2018-02-02T08:15:00Z" w:initials="FA">
    <w:p w14:paraId="70A935A8" w14:textId="77777777" w:rsidR="00091D3C" w:rsidRDefault="00091D3C" w:rsidP="005B667C">
      <w:pPr>
        <w:pStyle w:val="CommentText"/>
      </w:pPr>
      <w:r>
        <w:rPr>
          <w:rStyle w:val="CommentReference"/>
        </w:rPr>
        <w:annotationRef/>
      </w:r>
      <w:r>
        <w:t>Should I just leave this for the discussion and not mention it up here?</w:t>
      </w:r>
    </w:p>
  </w:comment>
  <w:comment w:id="125" w:author="Flavio Affinito" w:date="2018-02-12T15:19:00Z" w:initials="FA">
    <w:p w14:paraId="267C70EF" w14:textId="77777777" w:rsidR="00091D3C" w:rsidRDefault="00091D3C">
      <w:pPr>
        <w:pStyle w:val="CommentText"/>
      </w:pPr>
      <w:r>
        <w:rPr>
          <w:rStyle w:val="CommentReference"/>
        </w:rPr>
        <w:annotationRef/>
      </w:r>
      <w:r>
        <w:t>This citation is just basic biochemistry that is why I assumed the original paper was enough to justify my point here.</w:t>
      </w:r>
    </w:p>
  </w:comment>
  <w:comment w:id="124" w:author="Becca Kordas" w:date="2018-02-02T08:15:00Z" w:initials="BK">
    <w:p w14:paraId="0F0540E4" w14:textId="77777777" w:rsidR="00091D3C" w:rsidRDefault="00091D3C" w:rsidP="005B667C">
      <w:pPr>
        <w:pStyle w:val="CommentText"/>
      </w:pPr>
      <w:r>
        <w:rPr>
          <w:rStyle w:val="CommentReference"/>
        </w:rPr>
        <w:annotationRef/>
      </w:r>
      <w:r>
        <w:t>Is this for a specific taxa, or in general ? I don’t suppose we can find anything newer to add to this citation ? a mix of old and new citations is good b/c – having the old one shows you are crediting the ppl who originally found it, and new is good b/c it shows the info is still current.</w:t>
      </w:r>
    </w:p>
  </w:comment>
  <w:comment w:id="127" w:author="Becca Kordas" w:date="2018-02-02T08:15:00Z" w:initials="BK">
    <w:p w14:paraId="579729EB" w14:textId="77777777" w:rsidR="00091D3C" w:rsidRDefault="00091D3C" w:rsidP="005B667C">
      <w:pPr>
        <w:pStyle w:val="CommentText"/>
      </w:pPr>
      <w:r>
        <w:rPr>
          <w:rStyle w:val="CommentReference"/>
        </w:rPr>
        <w:annotationRef/>
      </w:r>
      <w:r>
        <w:t>describe what this means and why is it relevant to swimming (mentioned earlier in this sentence) ?</w:t>
      </w:r>
    </w:p>
  </w:comment>
  <w:comment w:id="138" w:author="Becca Kordas" w:date="2018-02-02T08:15:00Z" w:initials="BK">
    <w:p w14:paraId="5D2FF3F6" w14:textId="77777777" w:rsidR="00091D3C" w:rsidRDefault="00091D3C">
      <w:pPr>
        <w:pStyle w:val="CommentText"/>
      </w:pPr>
      <w:r>
        <w:rPr>
          <w:rStyle w:val="CommentReference"/>
        </w:rPr>
        <w:annotationRef/>
      </w:r>
      <w:r>
        <w:t xml:space="preserve">Open with an introctory sentence that explains why you’re using these 6 sites – like : ‘to determine whether taxa adapt to warmer conditions, we measured X at 6 sites that varied in temperature / altitude / env. conditions’ – something along those lines. </w:t>
      </w:r>
    </w:p>
  </w:comment>
  <w:comment w:id="147" w:author="Becca Kordas" w:date="2018-02-02T08:15:00Z" w:initials="BK">
    <w:p w14:paraId="13AF0B2C" w14:textId="77777777" w:rsidR="00091D3C" w:rsidRDefault="00091D3C">
      <w:pPr>
        <w:pStyle w:val="CommentText"/>
      </w:pPr>
      <w:r>
        <w:rPr>
          <w:rStyle w:val="CommentReference"/>
        </w:rPr>
        <w:annotationRef/>
      </w:r>
      <w:r>
        <w:t>Were they ‘seeded’ or where they just allowed to colonize naturally ? here you say seeded, in the next sentence, you say assemble naturally. ‘seeded’ implies that samples were taken from elsewhere and added to the ponds. Clarify.</w:t>
      </w:r>
    </w:p>
  </w:comment>
  <w:comment w:id="148" w:author="Becca Kordas" w:date="2018-02-02T08:15:00Z" w:initials="BK">
    <w:p w14:paraId="3D4C528E" w14:textId="77777777" w:rsidR="00091D3C" w:rsidRDefault="00091D3C">
      <w:pPr>
        <w:pStyle w:val="CommentText"/>
      </w:pPr>
      <w:r>
        <w:rPr>
          <w:rStyle w:val="CommentReference"/>
        </w:rPr>
        <w:annotationRef/>
      </w:r>
      <w:r>
        <w:t>makes it sound like the inverts were dependent on the macrophytes… and i’m not sure that’s 100% true.</w:t>
      </w:r>
    </w:p>
  </w:comment>
  <w:comment w:id="149" w:author="Becca Kordas" w:date="2018-02-02T08:15:00Z" w:initials="BK">
    <w:p w14:paraId="3407D493" w14:textId="77777777" w:rsidR="00091D3C" w:rsidRDefault="00091D3C">
      <w:pPr>
        <w:pStyle w:val="CommentText"/>
      </w:pPr>
      <w:r>
        <w:rPr>
          <w:rStyle w:val="CommentReference"/>
        </w:rPr>
        <w:annotationRef/>
      </w:r>
      <w:r>
        <w:t>Adult stages for the things we studied have wings and fly </w:t>
      </w:r>
      <w:r>
        <w:sym w:font="Wingdings" w:char="F04A"/>
      </w:r>
      <w:r>
        <w:t xml:space="preserve"> so they’re probably not ‘in’ the ponds. Rephrase</w:t>
      </w:r>
    </w:p>
  </w:comment>
  <w:comment w:id="154" w:author="Becca Kordas" w:date="2018-02-02T08:15:00Z" w:initials="BK">
    <w:p w14:paraId="2B72CDB7" w14:textId="77777777" w:rsidR="00091D3C" w:rsidRDefault="00091D3C">
      <w:pPr>
        <w:pStyle w:val="CommentText"/>
      </w:pPr>
      <w:r>
        <w:rPr>
          <w:rStyle w:val="CommentReference"/>
        </w:rPr>
        <w:annotationRef/>
      </w:r>
      <w:r>
        <w:t>what are these temperatures? avg (need error), range? did you measure them? Are these the temps we measured, or measured by miguel previously? be specific. If they are your measurements, then I would move up the last sentence of this paragraph, to just after the description of the ponds.. then you can talk about the temperatures you recorded. In this instance – even though your recorded temps are technically 'results' - a lot of ppl put them into the methods section when they are describing the study site... really b/c it just reads better that way. So lets do that here - you can refer to the fig/table of your temps (presumably they're in your supp mat)?</w:t>
      </w:r>
    </w:p>
  </w:comment>
  <w:comment w:id="156" w:author="Becca Kordas" w:date="2018-02-02T08:15:00Z" w:initials="BK">
    <w:p w14:paraId="6E4AB5CD" w14:textId="77777777" w:rsidR="00091D3C" w:rsidRDefault="00091D3C">
      <w:pPr>
        <w:pStyle w:val="CommentText"/>
      </w:pPr>
      <w:r>
        <w:rPr>
          <w:rStyle w:val="CommentReference"/>
        </w:rPr>
        <w:annotationRef/>
      </w:r>
      <w:r>
        <w:t>Rephrase, like, ‘we targeted taxa... b/c..." then, somewhere, you also need to make it clear that you couldn't get all spp in all locations...</w:t>
      </w:r>
    </w:p>
    <w:p w14:paraId="432D6EE3" w14:textId="77777777" w:rsidR="00091D3C" w:rsidRDefault="00091D3C">
      <w:pPr>
        <w:pStyle w:val="CommentText"/>
      </w:pPr>
    </w:p>
    <w:p w14:paraId="4103C638" w14:textId="77777777" w:rsidR="00091D3C" w:rsidRDefault="00091D3C">
      <w:pPr>
        <w:pStyle w:val="CommentText"/>
      </w:pPr>
      <w:r>
        <w:t>Also, I'm thinking it might help the reader to know that you weren't able to get all 3 taxa in all 6 locations. So, when you get / build a different graphic for Fig. 2, I wonder if we could sort of overlay on that a cartoon showing which spp you could get in each location.. have a think about it as you go along.</w:t>
      </w:r>
    </w:p>
  </w:comment>
  <w:comment w:id="159" w:author="Becca Kordas" w:date="2018-02-02T08:15:00Z" w:initials="BK">
    <w:p w14:paraId="48D81E52" w14:textId="77777777" w:rsidR="00091D3C" w:rsidRDefault="00091D3C">
      <w:pPr>
        <w:pStyle w:val="CommentText"/>
      </w:pPr>
      <w:r>
        <w:rPr>
          <w:rStyle w:val="CommentReference"/>
        </w:rPr>
        <w:annotationRef/>
      </w:r>
      <w:r>
        <w:t>Give 1 more sentence to describe this method - size of arena, filled with water, etc. How many prey / arena?</w:t>
      </w:r>
    </w:p>
  </w:comment>
  <w:comment w:id="162" w:author="Becca Kordas" w:date="2018-02-02T08:15:00Z" w:initials="BK">
    <w:p w14:paraId="261010AC" w14:textId="77777777" w:rsidR="00091D3C" w:rsidRDefault="00091D3C">
      <w:pPr>
        <w:pStyle w:val="CommentText"/>
      </w:pPr>
      <w:r>
        <w:rPr>
          <w:rStyle w:val="CommentReference"/>
        </w:rPr>
        <w:annotationRef/>
      </w:r>
      <w:r>
        <w:t>need to always follow this genus name with : spp. – this indicates that you mean a group of species within the Chironomus genus. You would use : sp. (singular) if you, eg, know you only have one species in that genus.. you just don’t know which one it is. spp or sp should not be italicized.</w:t>
      </w:r>
    </w:p>
  </w:comment>
  <w:comment w:id="165" w:author="Becca Kordas" w:date="2018-02-02T08:15:00Z" w:initials="BK">
    <w:p w14:paraId="515C6B01" w14:textId="77777777" w:rsidR="00091D3C" w:rsidRDefault="00091D3C">
      <w:pPr>
        <w:pStyle w:val="CommentText"/>
      </w:pPr>
      <w:r>
        <w:rPr>
          <w:rStyle w:val="CommentReference"/>
        </w:rPr>
        <w:annotationRef/>
      </w:r>
      <w:r>
        <w:t>meaning, they are pelagic. As opposed to ‘benthic’ (meaning, living on / in the bottom) – change to use these terms.</w:t>
      </w:r>
    </w:p>
  </w:comment>
  <w:comment w:id="166" w:author="Becca Kordas" w:date="2018-02-02T08:15:00Z" w:initials="BK">
    <w:p w14:paraId="6181DB01" w14:textId="77777777" w:rsidR="00091D3C" w:rsidRDefault="00091D3C">
      <w:pPr>
        <w:pStyle w:val="CommentText"/>
      </w:pPr>
      <w:r>
        <w:rPr>
          <w:rStyle w:val="CommentReference"/>
        </w:rPr>
        <w:annotationRef/>
      </w:r>
      <w:r>
        <w:t>rather subjective</w:t>
      </w:r>
    </w:p>
  </w:comment>
  <w:comment w:id="170" w:author="Becca Kordas" w:date="2018-02-02T08:15:00Z" w:initials="BK">
    <w:p w14:paraId="4DBBA6CE" w14:textId="77777777" w:rsidR="00091D3C" w:rsidRDefault="00091D3C">
      <w:pPr>
        <w:pStyle w:val="CommentText"/>
      </w:pPr>
      <w:r>
        <w:rPr>
          <w:rStyle w:val="CommentReference"/>
        </w:rPr>
        <w:annotationRef/>
      </w:r>
      <w:r>
        <w:t>Is Cloeon's swimming style so different ?</w:t>
      </w:r>
    </w:p>
  </w:comment>
  <w:comment w:id="173" w:author="Becca Kordas" w:date="2018-02-02T08:15:00Z" w:initials="BK">
    <w:p w14:paraId="32FB06D3" w14:textId="77777777" w:rsidR="00091D3C" w:rsidRDefault="00091D3C">
      <w:pPr>
        <w:pStyle w:val="CommentText"/>
      </w:pPr>
      <w:r>
        <w:rPr>
          <w:rStyle w:val="CommentReference"/>
        </w:rPr>
        <w:annotationRef/>
      </w:r>
      <w:r>
        <w:t>Try using words like ‘alternatively’, ‘however’, ‘by contrast’, etc, instead of using this colloquial phrasing.</w:t>
      </w:r>
    </w:p>
  </w:comment>
  <w:comment w:id="174" w:author="Becca Kordas" w:date="2018-02-02T08:15:00Z" w:initials="BK">
    <w:p w14:paraId="6341AC42" w14:textId="77777777" w:rsidR="00091D3C" w:rsidRDefault="00091D3C">
      <w:pPr>
        <w:pStyle w:val="CommentText"/>
      </w:pPr>
      <w:r>
        <w:rPr>
          <w:rStyle w:val="CommentReference"/>
        </w:rPr>
        <w:annotationRef/>
      </w:r>
      <w:r>
        <w:t>It might be a little more useful to describe how each spp moves – in terms of the mechanics (eg, chironomids kind of flip back &amp; forth, rather than ‘swim’), rather than your subjective observations of their speed. See if you can find some papers that describe their movement, and cite them here.</w:t>
      </w:r>
    </w:p>
  </w:comment>
  <w:comment w:id="175" w:author="Becca Kordas" w:date="2018-02-02T08:15:00Z" w:initials="BK">
    <w:p w14:paraId="697A577C" w14:textId="77777777" w:rsidR="00091D3C" w:rsidRDefault="00091D3C">
      <w:pPr>
        <w:pStyle w:val="CommentText"/>
      </w:pPr>
      <w:r>
        <w:rPr>
          <w:rStyle w:val="CommentReference"/>
        </w:rPr>
        <w:annotationRef/>
      </w:r>
      <w:r>
        <w:t>excellent – start this paragraph with this point.</w:t>
      </w:r>
    </w:p>
  </w:comment>
  <w:comment w:id="176" w:author="Becca Kordas" w:date="2018-02-02T08:15:00Z" w:initials="BK">
    <w:p w14:paraId="157B2563" w14:textId="77777777" w:rsidR="00091D3C" w:rsidRDefault="00091D3C">
      <w:pPr>
        <w:pStyle w:val="CommentText"/>
      </w:pPr>
      <w:r>
        <w:rPr>
          <w:rStyle w:val="CommentReference"/>
        </w:rPr>
        <w:annotationRef/>
      </w:r>
      <w:r>
        <w:t>its not really a characteristic of the predator, per se, but of the pred-prey pair, right?</w:t>
      </w:r>
    </w:p>
  </w:comment>
  <w:comment w:id="177" w:author="Becca Kordas" w:date="2018-02-02T08:15:00Z" w:initials="BK">
    <w:p w14:paraId="30560BAD" w14:textId="77777777" w:rsidR="00091D3C" w:rsidRDefault="00091D3C">
      <w:pPr>
        <w:pStyle w:val="CommentText"/>
      </w:pPr>
      <w:r>
        <w:rPr>
          <w:rStyle w:val="CommentReference"/>
        </w:rPr>
        <w:annotationRef/>
      </w:r>
      <w:r>
        <w:t>these terms need more elaboration.  As written, its clear that you picked up these terms from another paper – explain them in full here.. and if they are the same terms used in Samraat’s paper, cite that here.</w:t>
      </w:r>
    </w:p>
  </w:comment>
  <w:comment w:id="178" w:author="Becca Kordas" w:date="2018-02-02T08:15:00Z" w:initials="BK">
    <w:p w14:paraId="700AB4FA" w14:textId="77777777" w:rsidR="00091D3C" w:rsidRDefault="00091D3C">
      <w:pPr>
        <w:pStyle w:val="CommentText"/>
      </w:pPr>
      <w:r>
        <w:rPr>
          <w:rStyle w:val="CommentReference"/>
        </w:rPr>
        <w:annotationRef/>
      </w:r>
      <w:r>
        <w:t>Explain why/how this is relevant. Will this point be necessary to your eventual conclusions? If so, be sure to include enough information here.</w:t>
      </w:r>
    </w:p>
  </w:comment>
  <w:comment w:id="183" w:author="Becca Kordas" w:date="2018-02-02T08:15:00Z" w:initials="BK">
    <w:p w14:paraId="65CDBF72" w14:textId="77777777" w:rsidR="00091D3C" w:rsidRDefault="00091D3C">
      <w:pPr>
        <w:pStyle w:val="CommentText"/>
      </w:pPr>
      <w:r>
        <w:rPr>
          <w:rStyle w:val="CommentReference"/>
        </w:rPr>
        <w:annotationRef/>
      </w:r>
      <w:r>
        <w:t xml:space="preserve">I think this is just serving to confuse the reader. If you feel this point is necessary, rephrase to say something like – taxa were identified to species following experiments &amp; preservation. Any exp’s done with the wrong species were excluded. </w:t>
      </w:r>
    </w:p>
  </w:comment>
  <w:comment w:id="184" w:author="Becca Kordas" w:date="2018-02-02T08:15:00Z" w:initials="BK">
    <w:p w14:paraId="21367685" w14:textId="77777777" w:rsidR="00091D3C" w:rsidRDefault="00091D3C">
      <w:pPr>
        <w:pStyle w:val="CommentText"/>
      </w:pPr>
      <w:r>
        <w:rPr>
          <w:rStyle w:val="CommentReference"/>
        </w:rPr>
        <w:annotationRef/>
      </w:r>
      <w:r>
        <w:t>explain why you needed to do this – put it in with the respiration exp section.</w:t>
      </w:r>
    </w:p>
  </w:comment>
  <w:comment w:id="186" w:author="Becca Kordas" w:date="2018-02-02T08:15:00Z" w:initials="BK">
    <w:p w14:paraId="416D9AB1" w14:textId="77777777" w:rsidR="00091D3C" w:rsidRDefault="00091D3C">
      <w:pPr>
        <w:pStyle w:val="CommentText"/>
      </w:pPr>
      <w:r>
        <w:rPr>
          <w:rStyle w:val="CommentReference"/>
        </w:rPr>
        <w:annotationRef/>
      </w:r>
      <w:r>
        <w:t>You didn’t ‘use’ oxygen consumption.. you ‘measured’ it. Think about your verb choices a bit more carefully.</w:t>
      </w:r>
    </w:p>
  </w:comment>
  <w:comment w:id="187" w:author="Becca Kordas" w:date="2018-02-02T08:15:00Z" w:initials="BK">
    <w:p w14:paraId="24D451FE" w14:textId="77777777" w:rsidR="00091D3C" w:rsidRDefault="00091D3C">
      <w:pPr>
        <w:pStyle w:val="CommentText"/>
      </w:pPr>
      <w:r>
        <w:rPr>
          <w:rStyle w:val="CommentReference"/>
        </w:rPr>
        <w:annotationRef/>
      </w:r>
      <w:r>
        <w:t>We may want to expand a bit here, but we'll hold off for now.</w:t>
      </w:r>
    </w:p>
  </w:comment>
  <w:comment w:id="193" w:author="Becca Kordas" w:date="2018-02-02T08:15:00Z" w:initials="BK">
    <w:p w14:paraId="005A4103" w14:textId="77777777" w:rsidR="00091D3C" w:rsidRDefault="00091D3C">
      <w:pPr>
        <w:pStyle w:val="CommentText"/>
      </w:pPr>
      <w:r>
        <w:rPr>
          <w:rStyle w:val="CommentReference"/>
        </w:rPr>
        <w:annotationRef/>
      </w:r>
      <w:r>
        <w:t>We didn’t always have 14 individuals / acute temp. Give the range.. was it something like 7-14 individuals / acute temp. Maybe in the supp mat, you can give details about this - at the very least, you should give the N / taxa / site.</w:t>
      </w:r>
    </w:p>
  </w:comment>
  <w:comment w:id="195" w:author="Becca Kordas" w:date="2018-02-02T08:15:00Z" w:initials="BK">
    <w:p w14:paraId="217CCB5C" w14:textId="77777777" w:rsidR="00091D3C" w:rsidRDefault="00091D3C">
      <w:pPr>
        <w:pStyle w:val="CommentText"/>
      </w:pPr>
      <w:r>
        <w:rPr>
          <w:rStyle w:val="CommentReference"/>
        </w:rPr>
        <w:annotationRef/>
      </w:r>
      <w:r>
        <w:t>Need to rephrase a lot of your sentences to use more accurate language. Rephrase here, following the first few words I've provided.</w:t>
      </w:r>
    </w:p>
  </w:comment>
  <w:comment w:id="196" w:author="Becca Kordas" w:date="2018-02-02T08:15:00Z" w:initials="BK">
    <w:p w14:paraId="4B9255E6" w14:textId="77777777" w:rsidR="00091D3C" w:rsidRDefault="00091D3C">
      <w:pPr>
        <w:pStyle w:val="CommentText"/>
      </w:pPr>
      <w:r>
        <w:rPr>
          <w:rStyle w:val="CommentReference"/>
        </w:rPr>
        <w:annotationRef/>
      </w:r>
      <w:r>
        <w:t>need to say what size filter was used - that gives an idea of what other critters were likely to be in the water, in the resp trials.</w:t>
      </w:r>
    </w:p>
  </w:comment>
  <w:comment w:id="197" w:author="Becca Kordas" w:date="2018-02-02T08:15:00Z" w:initials="BK">
    <w:p w14:paraId="47F639BD" w14:textId="77777777" w:rsidR="00091D3C" w:rsidRDefault="00091D3C">
      <w:pPr>
        <w:pStyle w:val="CommentText"/>
      </w:pPr>
      <w:r>
        <w:rPr>
          <w:rStyle w:val="CommentReference"/>
        </w:rPr>
        <w:annotationRef/>
      </w:r>
      <w:r>
        <w:t>I think I would say to not make this a separate section. Start this paragraph by saying something about fitting models to the data (that you just described the exp set up for).</w:t>
      </w:r>
    </w:p>
  </w:comment>
  <w:comment w:id="198" w:author="Becca Kordas" w:date="2018-02-02T08:15:00Z" w:initials="BK">
    <w:p w14:paraId="4C11D1B0" w14:textId="77777777" w:rsidR="00091D3C" w:rsidRDefault="00091D3C">
      <w:pPr>
        <w:pStyle w:val="CommentText"/>
      </w:pPr>
      <w:r>
        <w:rPr>
          <w:rStyle w:val="CommentReference"/>
        </w:rPr>
        <w:annotationRef/>
      </w:r>
      <w:r>
        <w:t>vague – what does this mean ?!?! </w:t>
      </w:r>
      <w:r>
        <w:sym w:font="Wingdings" w:char="F04A"/>
      </w:r>
      <w:r>
        <w:t xml:space="preserve"> </w:t>
      </w:r>
    </w:p>
  </w:comment>
  <w:comment w:id="199" w:author="Becca Kordas" w:date="2018-02-02T08:15:00Z" w:initials="BK">
    <w:p w14:paraId="62A63875" w14:textId="77777777" w:rsidR="00091D3C" w:rsidRDefault="00091D3C">
      <w:pPr>
        <w:pStyle w:val="CommentText"/>
      </w:pPr>
      <w:r>
        <w:rPr>
          <w:rStyle w:val="CommentReference"/>
        </w:rPr>
        <w:annotationRef/>
      </w:r>
      <w:r>
        <w:t>I think the point of the Schoolfield (vs. BA) is that it models the whole curve, not just the slope, right ? So. that makes me think, also, do we need to have the BA equation here ? Did you use it specifically, or did you always use Schoolfield ?</w:t>
      </w:r>
    </w:p>
  </w:comment>
  <w:comment w:id="200" w:author="Becca Kordas" w:date="2018-02-02T08:15:00Z" w:initials="BK">
    <w:p w14:paraId="1DD0D372" w14:textId="77777777" w:rsidR="00091D3C" w:rsidRDefault="00091D3C">
      <w:pPr>
        <w:pStyle w:val="CommentText"/>
      </w:pPr>
      <w:r>
        <w:rPr>
          <w:rStyle w:val="CommentReference"/>
        </w:rPr>
        <w:annotationRef/>
      </w:r>
      <w:r>
        <w:t>measurements</w:t>
      </w:r>
    </w:p>
  </w:comment>
  <w:comment w:id="201" w:author="Becca Kordas" w:date="2018-02-02T08:15:00Z" w:initials="BK">
    <w:p w14:paraId="6F4C8850" w14:textId="77777777" w:rsidR="00091D3C" w:rsidRDefault="00091D3C">
      <w:pPr>
        <w:pStyle w:val="CommentText"/>
      </w:pPr>
      <w:r>
        <w:rPr>
          <w:rStyle w:val="CommentReference"/>
        </w:rPr>
        <w:annotationRef/>
      </w:r>
      <w:r>
        <w:t>estimate</w:t>
      </w:r>
    </w:p>
  </w:comment>
  <w:comment w:id="202" w:author="Becca Kordas" w:date="2018-02-02T08:15:00Z" w:initials="BK">
    <w:p w14:paraId="66166556" w14:textId="77777777" w:rsidR="00091D3C" w:rsidRDefault="00091D3C">
      <w:pPr>
        <w:pStyle w:val="CommentText"/>
      </w:pPr>
      <w:r>
        <w:rPr>
          <w:rStyle w:val="CommentReference"/>
        </w:rPr>
        <w:annotationRef/>
      </w:r>
      <w:r>
        <w:t>How does a ‘plot… test’ for something ? Rephrase.</w:t>
      </w:r>
    </w:p>
  </w:comment>
  <w:comment w:id="208" w:author="Becca Kordas" w:date="2018-02-02T08:15:00Z" w:initials="BK">
    <w:p w14:paraId="043A9340" w14:textId="77777777" w:rsidR="00091D3C" w:rsidRDefault="00091D3C">
      <w:pPr>
        <w:pStyle w:val="CommentText"/>
      </w:pPr>
      <w:r>
        <w:rPr>
          <w:rStyle w:val="CommentReference"/>
        </w:rPr>
        <w:annotationRef/>
      </w:r>
      <w:r>
        <w:t>yikes, do we have anything more recent  to add to this citation ?</w:t>
      </w:r>
    </w:p>
  </w:comment>
  <w:comment w:id="209" w:author="Becca Kordas" w:date="2018-02-02T08:15:00Z" w:initials="BK">
    <w:p w14:paraId="562FAD27" w14:textId="77777777" w:rsidR="00091D3C" w:rsidRDefault="00091D3C">
      <w:pPr>
        <w:pStyle w:val="CommentText"/>
      </w:pPr>
      <w:r>
        <w:rPr>
          <w:rStyle w:val="CommentReference"/>
        </w:rPr>
        <w:annotationRef/>
      </w:r>
      <w:r>
        <w:t>Not sure what you mean here</w:t>
      </w:r>
    </w:p>
  </w:comment>
  <w:comment w:id="210" w:author="Becca Kordas" w:date="2018-02-02T08:15:00Z" w:initials="BK">
    <w:p w14:paraId="7E12A621" w14:textId="77777777" w:rsidR="00091D3C" w:rsidRDefault="00091D3C">
      <w:pPr>
        <w:pStyle w:val="CommentText"/>
      </w:pPr>
      <w:r>
        <w:rPr>
          <w:rStyle w:val="CommentReference"/>
        </w:rPr>
        <w:annotationRef/>
      </w:r>
      <w:r>
        <w:t>what is ‘basal’ velocity ?</w:t>
      </w:r>
    </w:p>
  </w:comment>
  <w:comment w:id="223" w:author="Becca Kordas" w:date="2018-02-02T08:15:00Z" w:initials="BK">
    <w:p w14:paraId="2C7C2E95" w14:textId="77777777" w:rsidR="00091D3C" w:rsidRDefault="00091D3C">
      <w:pPr>
        <w:pStyle w:val="CommentText"/>
      </w:pPr>
      <w:r>
        <w:rPr>
          <w:rStyle w:val="CommentReference"/>
        </w:rPr>
        <w:annotationRef/>
      </w:r>
      <w:r>
        <w:t>study, experiment… never ‘paper’</w:t>
      </w:r>
    </w:p>
  </w:comment>
  <w:comment w:id="225" w:author="Becca Kordas" w:date="2018-02-02T08:15:00Z" w:initials="BK">
    <w:p w14:paraId="3313E7DE" w14:textId="77777777" w:rsidR="00091D3C" w:rsidRDefault="00091D3C">
      <w:pPr>
        <w:pStyle w:val="CommentText"/>
      </w:pPr>
      <w:r>
        <w:rPr>
          <w:rStyle w:val="CommentReference"/>
        </w:rPr>
        <w:annotationRef/>
      </w:r>
      <w:r>
        <w:t>Is this for a specific taxa, or in general ? I don’t suppose we can find anything newer to add to this citation ? a mix of old and new citations is good b/c – having the old one shows you are crediting the ppl who originally found it, and new is good b/c it shows the info is still current.</w:t>
      </w:r>
    </w:p>
  </w:comment>
  <w:comment w:id="226" w:author="Becca Kordas" w:date="2018-02-02T08:15:00Z" w:initials="BK">
    <w:p w14:paraId="1DB2EC0B" w14:textId="77777777" w:rsidR="00091D3C" w:rsidRDefault="00091D3C">
      <w:pPr>
        <w:pStyle w:val="CommentText"/>
      </w:pPr>
      <w:r>
        <w:rPr>
          <w:rStyle w:val="CommentReference"/>
        </w:rPr>
        <w:annotationRef/>
      </w:r>
      <w:r>
        <w:t>describe what this means and why is it relevant to swimming (mentioned earlier in this sentence) ?</w:t>
      </w:r>
    </w:p>
  </w:comment>
  <w:comment w:id="239" w:author="Becca Kordas" w:date="2018-02-02T08:15:00Z" w:initials="BK">
    <w:p w14:paraId="741624E7" w14:textId="77777777" w:rsidR="00091D3C" w:rsidRDefault="00091D3C">
      <w:pPr>
        <w:pStyle w:val="CommentText"/>
      </w:pPr>
      <w:r>
        <w:rPr>
          <w:rStyle w:val="CommentReference"/>
        </w:rPr>
        <w:annotationRef/>
      </w:r>
      <w:r>
        <w:t>You’re jumping in here, need a sentence talking about spp interactions. Previous paragraph is, vaguely,about biological rates – presumably you are referring to consumption related rates ? Need to clarify. Also, before you start talking about (h), need to talk about what the parameters are that are important to consumption rates – you are assuming the reader has the disk equation in their head.</w:t>
      </w:r>
    </w:p>
  </w:comment>
  <w:comment w:id="241" w:author="Becca Kordas" w:date="2018-02-02T08:15:00Z" w:initials="BK">
    <w:p w14:paraId="1092B9FE" w14:textId="77777777" w:rsidR="00091D3C" w:rsidRDefault="00091D3C">
      <w:pPr>
        <w:pStyle w:val="CommentText"/>
      </w:pPr>
      <w:r>
        <w:rPr>
          <w:rStyle w:val="CommentReference"/>
        </w:rPr>
        <w:annotationRef/>
      </w:r>
      <w:r>
        <w:t xml:space="preserve">clarify – meaning prey abundance does not satiate the predators ? Sounds like, prey abundance no. does not reach the same no. as pred population. This sentence needs to be re-worked, quite confusing. </w:t>
      </w:r>
    </w:p>
    <w:p w14:paraId="67F5F35A" w14:textId="77777777" w:rsidR="00091D3C" w:rsidRDefault="00091D3C">
      <w:pPr>
        <w:pStyle w:val="CommentText"/>
      </w:pPr>
      <w:r>
        <w:t>Also the next sentence </w:t>
      </w:r>
      <w:r>
        <w:sym w:font="Wingdings" w:char="F04A"/>
      </w:r>
      <w:r>
        <w:t xml:space="preserve"> </w:t>
      </w:r>
    </w:p>
    <w:p w14:paraId="6185B8BB" w14:textId="77777777" w:rsidR="00091D3C" w:rsidRDefault="00091D3C">
      <w:pPr>
        <w:pStyle w:val="CommentText"/>
      </w:pPr>
      <w:r>
        <w:t>Need to knit these ideas of FR and the Pawar model together a bit better – how are they related ?</w:t>
      </w:r>
    </w:p>
  </w:comment>
  <w:comment w:id="245" w:author="Becca Kordas" w:date="2018-02-02T08:15:00Z" w:initials="BK">
    <w:p w14:paraId="620CD37F" w14:textId="77777777" w:rsidR="00091D3C" w:rsidRDefault="00091D3C">
      <w:pPr>
        <w:pStyle w:val="CommentText"/>
      </w:pPr>
      <w:r>
        <w:rPr>
          <w:rStyle w:val="CommentReference"/>
        </w:rPr>
        <w:annotationRef/>
      </w:r>
      <w:r>
        <w:t>If you mean ‘traits’ in general, ok – but if you mean ‘mobility’, then just say that.</w:t>
      </w:r>
    </w:p>
  </w:comment>
  <w:comment w:id="260" w:author="Flavio Affinito" w:date="2018-02-02T08:15:00Z" w:initials="FA">
    <w:p w14:paraId="211A88C1" w14:textId="77777777" w:rsidR="00091D3C" w:rsidRDefault="00091D3C">
      <w:pPr>
        <w:pStyle w:val="CommentText"/>
      </w:pPr>
      <w:r>
        <w:rPr>
          <w:rStyle w:val="CommentReference"/>
        </w:rPr>
        <w:annotationRef/>
      </w:r>
      <w:r>
        <w:t>Should I just leave this for the discussion and not mention it up here?</w:t>
      </w:r>
    </w:p>
  </w:comment>
  <w:comment w:id="264" w:author="mhasoba" w:date="2018-02-02T08:15:00Z" w:initials="SP">
    <w:p w14:paraId="11FD10E2" w14:textId="77777777" w:rsidR="00091D3C" w:rsidRDefault="00091D3C">
      <w:pPr>
        <w:pStyle w:val="CommentText"/>
      </w:pPr>
      <w:r>
        <w:rPr>
          <w:rStyle w:val="CommentReference"/>
        </w:rPr>
        <w:annotationRef/>
      </w:r>
      <w:r>
        <w:t>??</w:t>
      </w:r>
    </w:p>
  </w:comment>
  <w:comment w:id="269" w:author="Becca Kordas" w:date="2018-02-02T08:15:00Z" w:initials="BK">
    <w:p w14:paraId="4ADE47E0" w14:textId="77777777" w:rsidR="00091D3C" w:rsidRDefault="00091D3C">
      <w:pPr>
        <w:pStyle w:val="CommentText"/>
      </w:pPr>
      <w:r>
        <w:rPr>
          <w:rStyle w:val="CommentReference"/>
        </w:rPr>
        <w:annotationRef/>
      </w:r>
      <w:r>
        <w:t>how was this assessed - Did you calculate a R2 for these curves ? We should do that if you haven’t. Then we’ll prob. only want to consider curves where R2 &gt; 0.5 (for (ln) respiration)</w:t>
      </w:r>
    </w:p>
  </w:comment>
  <w:comment w:id="268" w:author="Becca Kordas" w:date="2018-02-02T08:15:00Z" w:initials="BK">
    <w:p w14:paraId="4C7832B1" w14:textId="77777777" w:rsidR="00091D3C" w:rsidRDefault="00091D3C">
      <w:pPr>
        <w:pStyle w:val="CommentText"/>
      </w:pPr>
      <w:r>
        <w:rPr>
          <w:rStyle w:val="CommentReference"/>
        </w:rPr>
        <w:annotationRef/>
      </w:r>
      <w:r>
        <w:t>this sounds like it should be in the Methods section.</w:t>
      </w:r>
    </w:p>
  </w:comment>
  <w:comment w:id="271" w:author="Becca Kordas" w:date="2018-02-02T08:15:00Z" w:initials="BK">
    <w:p w14:paraId="3A3D93BB" w14:textId="77777777" w:rsidR="00091D3C" w:rsidRDefault="00091D3C">
      <w:pPr>
        <w:pStyle w:val="CommentText"/>
      </w:pPr>
      <w:r>
        <w:rPr>
          <w:rStyle w:val="CommentReference"/>
        </w:rPr>
        <w:annotationRef/>
      </w:r>
      <w:r>
        <w:t>looks like the temps listed in the keys on this graph are different from panel to panel – specifically Toledo.</w:t>
      </w:r>
    </w:p>
  </w:comment>
  <w:comment w:id="270" w:author="Becca Kordas" w:date="2018-02-02T08:15:00Z" w:initials="BK">
    <w:p w14:paraId="67594832" w14:textId="77777777" w:rsidR="00091D3C" w:rsidRDefault="00091D3C">
      <w:pPr>
        <w:pStyle w:val="CommentText"/>
      </w:pPr>
      <w:r>
        <w:rPr>
          <w:rStyle w:val="CommentReference"/>
        </w:rPr>
        <w:annotationRef/>
      </w:r>
      <w:r>
        <w:t>Interpretation of results belongs in the Discussion. The results section should just be a very simple description of the results – describe the patterns and statistics.</w:t>
      </w:r>
    </w:p>
  </w:comment>
  <w:comment w:id="272" w:author="Becca Kordas" w:date="2018-02-02T08:15:00Z" w:initials="BK">
    <w:p w14:paraId="67338924" w14:textId="77777777" w:rsidR="00091D3C" w:rsidRDefault="00091D3C" w:rsidP="00B01192">
      <w:pPr>
        <w:pStyle w:val="CommentText"/>
      </w:pPr>
      <w:r>
        <w:rPr>
          <w:rStyle w:val="CommentReference"/>
        </w:rPr>
        <w:annotationRef/>
      </w:r>
      <w:r>
        <w:t>this wording does not make it clear how/why there are no sig differences. Eg, forgetting the largest CI, are there differences between the remaining Tpks ? Much simpler / easier to understand if you said something like – the CI’s overlap each other.</w:t>
      </w:r>
    </w:p>
    <w:p w14:paraId="3F212842" w14:textId="77777777" w:rsidR="00091D3C" w:rsidRDefault="00091D3C" w:rsidP="00B01192">
      <w:pPr>
        <w:pStyle w:val="CommentText"/>
      </w:pPr>
    </w:p>
    <w:p w14:paraId="76124151" w14:textId="77777777" w:rsidR="00091D3C" w:rsidRDefault="00091D3C" w:rsidP="00B01192">
      <w:pPr>
        <w:pStyle w:val="CommentText"/>
      </w:pPr>
      <w:r>
        <w:t>Also, the way this is worded, its not clear if you are assessing differences between Tpk, WITHIN each taxa… or across all of them… ?</w:t>
      </w:r>
    </w:p>
  </w:comment>
  <w:comment w:id="273" w:author="Becca Kordas" w:date="2018-02-02T08:15:00Z" w:initials="BK">
    <w:p w14:paraId="3560BC5C" w14:textId="77777777" w:rsidR="00091D3C" w:rsidRDefault="00091D3C">
      <w:pPr>
        <w:pStyle w:val="CommentText"/>
      </w:pPr>
      <w:r>
        <w:rPr>
          <w:rStyle w:val="CommentReference"/>
        </w:rPr>
        <w:annotationRef/>
      </w:r>
      <w:r>
        <w:t>this is not a ‘result’, its a ‘method’</w:t>
      </w:r>
    </w:p>
  </w:comment>
  <w:comment w:id="274" w:author="Becca Kordas" w:date="2018-02-02T08:15:00Z" w:initials="BK">
    <w:p w14:paraId="5B26D9AE" w14:textId="77777777" w:rsidR="00091D3C" w:rsidRDefault="00091D3C">
      <w:pPr>
        <w:pStyle w:val="CommentText"/>
      </w:pPr>
      <w:r>
        <w:rPr>
          <w:rStyle w:val="CommentReference"/>
        </w:rPr>
        <w:annotationRef/>
      </w:r>
      <w:r>
        <w:t>aren’t changes in elevation measured as changes in B0, or are they different ? Rephrase – elevation doesn’t depend on B0, it is equal to it in this case, right ?</w:t>
      </w:r>
    </w:p>
  </w:comment>
  <w:comment w:id="277" w:author="Becca Kordas" w:date="2018-02-02T08:15:00Z" w:initials="BK">
    <w:p w14:paraId="7C79D441" w14:textId="77777777" w:rsidR="00091D3C" w:rsidRDefault="00091D3C">
      <w:pPr>
        <w:pStyle w:val="CommentText"/>
      </w:pPr>
      <w:r>
        <w:rPr>
          <w:rStyle w:val="CommentReference"/>
        </w:rPr>
        <w:annotationRef/>
      </w:r>
      <w:r>
        <w:t>or you could phrase this in terms of thermal sensitivity (you’d need to define that earlier on)</w:t>
      </w:r>
    </w:p>
  </w:comment>
  <w:comment w:id="281" w:author="Becca Kordas" w:date="2018-02-02T08:15:00Z" w:initials="BK">
    <w:p w14:paraId="68D0BEF7" w14:textId="77777777" w:rsidR="00091D3C" w:rsidRDefault="00091D3C">
      <w:pPr>
        <w:pStyle w:val="CommentText"/>
      </w:pPr>
      <w:r>
        <w:rPr>
          <w:rStyle w:val="CommentReference"/>
        </w:rPr>
        <w:annotationRef/>
      </w:r>
      <w:r>
        <w:t>Tpk graph : I think you should put this on the C scale, rather than the K scale – then its easier to go between Fig 3 &amp; 4.</w:t>
      </w:r>
    </w:p>
    <w:p w14:paraId="2B3B0597" w14:textId="77777777" w:rsidR="00091D3C" w:rsidRDefault="00091D3C">
      <w:pPr>
        <w:pStyle w:val="CommentText"/>
      </w:pPr>
      <w:r>
        <w:t>What’s going on with the CI for Cloeon there ? What’s the R2 for that curve ? Looks suspicious.</w:t>
      </w:r>
    </w:p>
    <w:p w14:paraId="12522F00" w14:textId="77777777" w:rsidR="00091D3C" w:rsidRDefault="00091D3C">
      <w:pPr>
        <w:pStyle w:val="CommentText"/>
      </w:pPr>
    </w:p>
    <w:p w14:paraId="75E1CEDD" w14:textId="77777777" w:rsidR="00091D3C" w:rsidRDefault="00091D3C">
      <w:pPr>
        <w:pStyle w:val="CommentText"/>
      </w:pPr>
      <w:r>
        <w:t>Fig 4/5 – make it clear in the caption which one is for respiration (or metabolism) vs. speed.</w:t>
      </w:r>
    </w:p>
  </w:comment>
  <w:comment w:id="285" w:author="Becca Kordas" w:date="2018-02-02T08:15:00Z" w:initials="BK">
    <w:p w14:paraId="72C9F981" w14:textId="77777777" w:rsidR="00091D3C" w:rsidRDefault="00091D3C">
      <w:pPr>
        <w:pStyle w:val="CommentText"/>
      </w:pPr>
      <w:r>
        <w:rPr>
          <w:rStyle w:val="CommentReference"/>
        </w:rPr>
        <w:annotationRef/>
      </w:r>
      <w:r>
        <w:t>vague – cause/effect ? rephrase</w:t>
      </w:r>
    </w:p>
  </w:comment>
  <w:comment w:id="282" w:author="Becca Kordas" w:date="2018-02-02T08:15:00Z" w:initials="BK">
    <w:p w14:paraId="4975C891" w14:textId="77777777" w:rsidR="00091D3C" w:rsidRDefault="00091D3C">
      <w:pPr>
        <w:pStyle w:val="CommentText"/>
      </w:pPr>
      <w:r>
        <w:rPr>
          <w:rStyle w:val="CommentReference"/>
        </w:rPr>
        <w:annotationRef/>
      </w:r>
      <w:r>
        <w:t>This is good, but should go in the methods (although you don’t need to describe making a plot)</w:t>
      </w:r>
    </w:p>
  </w:comment>
  <w:comment w:id="286" w:author="Becca Kordas" w:date="2018-02-02T08:15:00Z" w:initials="BK">
    <w:p w14:paraId="469C4282" w14:textId="77777777" w:rsidR="00091D3C" w:rsidRDefault="00091D3C">
      <w:pPr>
        <w:pStyle w:val="CommentText"/>
      </w:pPr>
      <w:r>
        <w:rPr>
          <w:rStyle w:val="CommentReference"/>
        </w:rPr>
        <w:annotationRef/>
      </w:r>
      <w:r>
        <w:t xml:space="preserve">I just noticed that Evora (cool site) and Toledo (warm site) are actually only 0.4°C different – eek ! I don’t think we can really call them ‘warm’ and ‘cool’ – they are pretty much the same. </w:t>
      </w:r>
    </w:p>
    <w:p w14:paraId="73B05B47" w14:textId="77777777" w:rsidR="00091D3C" w:rsidRDefault="00091D3C">
      <w:pPr>
        <w:pStyle w:val="CommentText"/>
      </w:pPr>
    </w:p>
    <w:p w14:paraId="4FAA9BC4" w14:textId="77777777" w:rsidR="00091D3C" w:rsidRDefault="00091D3C">
      <w:pPr>
        <w:pStyle w:val="CommentText"/>
      </w:pPr>
      <w:r>
        <w:t>This brings up another point – we def need a graph of the temperature data, and an analysis showing that ‘toledo is warmer than evora’ – otherwise we can’t make that argument.</w:t>
      </w:r>
    </w:p>
    <w:p w14:paraId="5F269A79" w14:textId="77777777" w:rsidR="00091D3C" w:rsidRDefault="00091D3C">
      <w:pPr>
        <w:pStyle w:val="CommentText"/>
      </w:pPr>
    </w:p>
    <w:p w14:paraId="6700FFDA" w14:textId="77777777" w:rsidR="00091D3C" w:rsidRDefault="00091D3C">
      <w:pPr>
        <w:pStyle w:val="CommentText"/>
      </w:pPr>
      <w:r>
        <w:t>Also need to remove any interpretation of the results from the figure caption – just describe the figure.</w:t>
      </w:r>
    </w:p>
  </w:comment>
  <w:comment w:id="287" w:author="Becca Kordas" w:date="2018-02-02T08:15:00Z" w:initials="BK">
    <w:p w14:paraId="2C643D9D" w14:textId="77777777" w:rsidR="00091D3C" w:rsidRDefault="00091D3C">
      <w:pPr>
        <w:pStyle w:val="CommentText"/>
      </w:pPr>
      <w:r>
        <w:rPr>
          <w:rStyle w:val="CommentReference"/>
        </w:rPr>
        <w:annotationRef/>
      </w:r>
      <w:r>
        <w:t>If you were to make a plot of respiration rates, just like your fig 5 (same spp &amp; locations), would it look identical ?</w:t>
      </w:r>
    </w:p>
  </w:comment>
  <w:comment w:id="289" w:author="Becca Kordas" w:date="2018-02-02T08:15:00Z" w:initials="BK">
    <w:p w14:paraId="1C9C8DB3" w14:textId="77777777" w:rsidR="00091D3C" w:rsidRDefault="00091D3C">
      <w:pPr>
        <w:pStyle w:val="CommentText"/>
      </w:pPr>
      <w:r>
        <w:rPr>
          <w:rStyle w:val="CommentReference"/>
        </w:rPr>
        <w:annotationRef/>
      </w:r>
      <w:r>
        <w:t>Don’t describe MAKING a plot.. Stick to describing the plot / results.</w:t>
      </w:r>
    </w:p>
  </w:comment>
  <w:comment w:id="290" w:author="Becca Kordas" w:date="2018-02-02T08:15:00Z" w:initials="BK">
    <w:p w14:paraId="3CF4C174" w14:textId="77777777" w:rsidR="00091D3C" w:rsidRDefault="00091D3C">
      <w:pPr>
        <w:pStyle w:val="CommentText"/>
      </w:pPr>
      <w:r>
        <w:rPr>
          <w:rStyle w:val="CommentReference"/>
        </w:rPr>
        <w:annotationRef/>
      </w:r>
      <w:r>
        <w:t>wordchoice. we didn’t literally ‘observe’ it… its a model result – so probably something more like ‘estimated’ or something…</w:t>
      </w:r>
    </w:p>
  </w:comment>
  <w:comment w:id="292" w:author="Becca Kordas" w:date="2018-02-02T08:15:00Z" w:initials="BK">
    <w:p w14:paraId="14AE462D" w14:textId="77777777" w:rsidR="00091D3C" w:rsidRDefault="00091D3C">
      <w:pPr>
        <w:pStyle w:val="CommentText"/>
      </w:pPr>
      <w:r>
        <w:rPr>
          <w:rStyle w:val="CommentReference"/>
        </w:rPr>
        <w:annotationRef/>
      </w:r>
      <w:r>
        <w:t>belongs in methods, not results</w:t>
      </w:r>
    </w:p>
  </w:comment>
  <w:comment w:id="295" w:author="Flavio Affinito" w:date="2018-02-02T08:15:00Z" w:initials="FA">
    <w:p w14:paraId="7CC6E750" w14:textId="77777777" w:rsidR="00091D3C" w:rsidRDefault="00091D3C">
      <w:pPr>
        <w:pStyle w:val="CommentText"/>
      </w:pPr>
      <w:r>
        <w:rPr>
          <w:rStyle w:val="CommentReference"/>
        </w:rPr>
        <w:annotationRef/>
      </w:r>
      <w:r>
        <w:t>I am at somewhat of a loss of ideas here, I’m not sure what to focus on :</w:t>
      </w:r>
    </w:p>
    <w:p w14:paraId="75A4E663" w14:textId="77777777" w:rsidR="00091D3C" w:rsidRDefault="00091D3C">
      <w:pPr>
        <w:pStyle w:val="CommentText"/>
      </w:pPr>
      <w:r>
        <w:t>-the implications of increased search rates ?</w:t>
      </w:r>
    </w:p>
    <w:p w14:paraId="52276DC2" w14:textId="77777777" w:rsidR="00091D3C" w:rsidRDefault="00091D3C">
      <w:pPr>
        <w:pStyle w:val="CommentText"/>
      </w:pPr>
      <w:r>
        <w:t>-the importance of the model ?</w:t>
      </w:r>
    </w:p>
    <w:p w14:paraId="4DAA86D0" w14:textId="77777777" w:rsidR="00091D3C" w:rsidRDefault="00091D3C">
      <w:pPr>
        <w:pStyle w:val="CommentText"/>
      </w:pPr>
      <w:r>
        <w:t>-something else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B50710"/>
    <w:multiLevelType w:val="hybridMultilevel"/>
    <w:tmpl w:val="A2422D8E"/>
    <w:lvl w:ilvl="0" w:tplc="044291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useFELayout/>
    <w:compatSetting w:name="compatibilityMode" w:uri="http://schemas.microsoft.com/office/word" w:val="12"/>
  </w:compat>
  <w:rsids>
    <w:rsidRoot w:val="00416353"/>
    <w:rsid w:val="00010179"/>
    <w:rsid w:val="00020678"/>
    <w:rsid w:val="000443FB"/>
    <w:rsid w:val="00044926"/>
    <w:rsid w:val="000531D1"/>
    <w:rsid w:val="00055B6D"/>
    <w:rsid w:val="0006793A"/>
    <w:rsid w:val="000726A1"/>
    <w:rsid w:val="0008214D"/>
    <w:rsid w:val="00091D3C"/>
    <w:rsid w:val="00092424"/>
    <w:rsid w:val="000A608E"/>
    <w:rsid w:val="000D5571"/>
    <w:rsid w:val="000E1233"/>
    <w:rsid w:val="000F0EEA"/>
    <w:rsid w:val="000F4362"/>
    <w:rsid w:val="000F5CA3"/>
    <w:rsid w:val="001052D0"/>
    <w:rsid w:val="0011115A"/>
    <w:rsid w:val="00121298"/>
    <w:rsid w:val="00150BC8"/>
    <w:rsid w:val="001741B0"/>
    <w:rsid w:val="001901F4"/>
    <w:rsid w:val="001B3906"/>
    <w:rsid w:val="001B445A"/>
    <w:rsid w:val="001C567C"/>
    <w:rsid w:val="001D0CAA"/>
    <w:rsid w:val="001D2895"/>
    <w:rsid w:val="001D746D"/>
    <w:rsid w:val="001F3354"/>
    <w:rsid w:val="001F74A6"/>
    <w:rsid w:val="00207667"/>
    <w:rsid w:val="00222B56"/>
    <w:rsid w:val="002261EB"/>
    <w:rsid w:val="00230DCA"/>
    <w:rsid w:val="00242AD5"/>
    <w:rsid w:val="002501CE"/>
    <w:rsid w:val="002672EF"/>
    <w:rsid w:val="002A6B43"/>
    <w:rsid w:val="002B56AA"/>
    <w:rsid w:val="002B6A75"/>
    <w:rsid w:val="002C6322"/>
    <w:rsid w:val="002E5FFB"/>
    <w:rsid w:val="002F38D6"/>
    <w:rsid w:val="00301553"/>
    <w:rsid w:val="003207A9"/>
    <w:rsid w:val="00322629"/>
    <w:rsid w:val="00332BE1"/>
    <w:rsid w:val="00351159"/>
    <w:rsid w:val="003608FA"/>
    <w:rsid w:val="00385B14"/>
    <w:rsid w:val="00387E67"/>
    <w:rsid w:val="00387F1A"/>
    <w:rsid w:val="00392EB3"/>
    <w:rsid w:val="003B344F"/>
    <w:rsid w:val="003D1BAB"/>
    <w:rsid w:val="003D2FCF"/>
    <w:rsid w:val="003D4A25"/>
    <w:rsid w:val="003D641A"/>
    <w:rsid w:val="003D767D"/>
    <w:rsid w:val="003E06B7"/>
    <w:rsid w:val="003E56E0"/>
    <w:rsid w:val="003F708B"/>
    <w:rsid w:val="00405512"/>
    <w:rsid w:val="00406E28"/>
    <w:rsid w:val="00416353"/>
    <w:rsid w:val="00423242"/>
    <w:rsid w:val="00435CC1"/>
    <w:rsid w:val="00440E1A"/>
    <w:rsid w:val="00440EF3"/>
    <w:rsid w:val="004421CC"/>
    <w:rsid w:val="0045517C"/>
    <w:rsid w:val="00455B8F"/>
    <w:rsid w:val="00472E29"/>
    <w:rsid w:val="0047417A"/>
    <w:rsid w:val="004A04A4"/>
    <w:rsid w:val="004A3844"/>
    <w:rsid w:val="004E09B1"/>
    <w:rsid w:val="004F580E"/>
    <w:rsid w:val="00510C85"/>
    <w:rsid w:val="00512FB1"/>
    <w:rsid w:val="005252B9"/>
    <w:rsid w:val="00536083"/>
    <w:rsid w:val="005572C3"/>
    <w:rsid w:val="0056495D"/>
    <w:rsid w:val="00570454"/>
    <w:rsid w:val="005B3664"/>
    <w:rsid w:val="005B667C"/>
    <w:rsid w:val="005C6B75"/>
    <w:rsid w:val="005D27C2"/>
    <w:rsid w:val="005F40E6"/>
    <w:rsid w:val="00600D08"/>
    <w:rsid w:val="00624ADE"/>
    <w:rsid w:val="00662F6A"/>
    <w:rsid w:val="00665084"/>
    <w:rsid w:val="00671E52"/>
    <w:rsid w:val="006751D0"/>
    <w:rsid w:val="00676B3C"/>
    <w:rsid w:val="0068020A"/>
    <w:rsid w:val="006831E9"/>
    <w:rsid w:val="006905A8"/>
    <w:rsid w:val="006A7A51"/>
    <w:rsid w:val="006C6832"/>
    <w:rsid w:val="006D454C"/>
    <w:rsid w:val="006E2F11"/>
    <w:rsid w:val="006E6E3A"/>
    <w:rsid w:val="006F3A02"/>
    <w:rsid w:val="007019C2"/>
    <w:rsid w:val="007040D4"/>
    <w:rsid w:val="00712128"/>
    <w:rsid w:val="007447A2"/>
    <w:rsid w:val="007512A8"/>
    <w:rsid w:val="00757EBC"/>
    <w:rsid w:val="00763AB0"/>
    <w:rsid w:val="007653BB"/>
    <w:rsid w:val="007663FE"/>
    <w:rsid w:val="00791B2C"/>
    <w:rsid w:val="00797E3C"/>
    <w:rsid w:val="007A3D6B"/>
    <w:rsid w:val="007A6074"/>
    <w:rsid w:val="007B6745"/>
    <w:rsid w:val="007C527B"/>
    <w:rsid w:val="007C5DB9"/>
    <w:rsid w:val="007E2FF0"/>
    <w:rsid w:val="007E3894"/>
    <w:rsid w:val="007E73AC"/>
    <w:rsid w:val="007F0B49"/>
    <w:rsid w:val="00820B2E"/>
    <w:rsid w:val="00826D16"/>
    <w:rsid w:val="008438D9"/>
    <w:rsid w:val="00843E31"/>
    <w:rsid w:val="00857984"/>
    <w:rsid w:val="00861410"/>
    <w:rsid w:val="0086451F"/>
    <w:rsid w:val="00873853"/>
    <w:rsid w:val="0088726C"/>
    <w:rsid w:val="00887758"/>
    <w:rsid w:val="008913FE"/>
    <w:rsid w:val="008921B4"/>
    <w:rsid w:val="00892876"/>
    <w:rsid w:val="00896C5A"/>
    <w:rsid w:val="008D151F"/>
    <w:rsid w:val="008D7885"/>
    <w:rsid w:val="008E3B6B"/>
    <w:rsid w:val="008E496E"/>
    <w:rsid w:val="00906C6F"/>
    <w:rsid w:val="0092734C"/>
    <w:rsid w:val="00931DFE"/>
    <w:rsid w:val="00964A89"/>
    <w:rsid w:val="00966381"/>
    <w:rsid w:val="00974B5F"/>
    <w:rsid w:val="009765E3"/>
    <w:rsid w:val="00976B9D"/>
    <w:rsid w:val="009912B9"/>
    <w:rsid w:val="009972D1"/>
    <w:rsid w:val="009A00D6"/>
    <w:rsid w:val="009A16FC"/>
    <w:rsid w:val="009A4B41"/>
    <w:rsid w:val="009C0721"/>
    <w:rsid w:val="009C0AD6"/>
    <w:rsid w:val="009C7350"/>
    <w:rsid w:val="009D59B2"/>
    <w:rsid w:val="009F2BD1"/>
    <w:rsid w:val="009F3733"/>
    <w:rsid w:val="009F5D90"/>
    <w:rsid w:val="00A34FD7"/>
    <w:rsid w:val="00A53647"/>
    <w:rsid w:val="00A730F4"/>
    <w:rsid w:val="00A74681"/>
    <w:rsid w:val="00A95A94"/>
    <w:rsid w:val="00AB162C"/>
    <w:rsid w:val="00AB7EAB"/>
    <w:rsid w:val="00AC1B6C"/>
    <w:rsid w:val="00AD66DB"/>
    <w:rsid w:val="00B00653"/>
    <w:rsid w:val="00B01192"/>
    <w:rsid w:val="00B212D0"/>
    <w:rsid w:val="00B40FB1"/>
    <w:rsid w:val="00B449F8"/>
    <w:rsid w:val="00B71EA1"/>
    <w:rsid w:val="00B7330B"/>
    <w:rsid w:val="00B73A0B"/>
    <w:rsid w:val="00B76E8B"/>
    <w:rsid w:val="00B87ADA"/>
    <w:rsid w:val="00B94FB0"/>
    <w:rsid w:val="00B96A01"/>
    <w:rsid w:val="00BA5D31"/>
    <w:rsid w:val="00BC6A27"/>
    <w:rsid w:val="00BF317A"/>
    <w:rsid w:val="00C23827"/>
    <w:rsid w:val="00C42B1B"/>
    <w:rsid w:val="00C56DCB"/>
    <w:rsid w:val="00C70287"/>
    <w:rsid w:val="00C91632"/>
    <w:rsid w:val="00C91CC1"/>
    <w:rsid w:val="00C9617C"/>
    <w:rsid w:val="00CA4AE3"/>
    <w:rsid w:val="00CB2556"/>
    <w:rsid w:val="00CB3C8F"/>
    <w:rsid w:val="00CB7405"/>
    <w:rsid w:val="00CD688C"/>
    <w:rsid w:val="00CE55B9"/>
    <w:rsid w:val="00CE68E3"/>
    <w:rsid w:val="00CF0346"/>
    <w:rsid w:val="00CF1157"/>
    <w:rsid w:val="00CF33D4"/>
    <w:rsid w:val="00D22534"/>
    <w:rsid w:val="00D2387D"/>
    <w:rsid w:val="00D3169F"/>
    <w:rsid w:val="00D4762D"/>
    <w:rsid w:val="00D723B8"/>
    <w:rsid w:val="00D72B2A"/>
    <w:rsid w:val="00D76E89"/>
    <w:rsid w:val="00D83262"/>
    <w:rsid w:val="00D857EB"/>
    <w:rsid w:val="00D9642A"/>
    <w:rsid w:val="00D9729E"/>
    <w:rsid w:val="00DB2BAB"/>
    <w:rsid w:val="00DB3165"/>
    <w:rsid w:val="00DC40B4"/>
    <w:rsid w:val="00DF36F5"/>
    <w:rsid w:val="00DF4E68"/>
    <w:rsid w:val="00DF7A72"/>
    <w:rsid w:val="00E14789"/>
    <w:rsid w:val="00E321D7"/>
    <w:rsid w:val="00E401B9"/>
    <w:rsid w:val="00E65883"/>
    <w:rsid w:val="00E766B0"/>
    <w:rsid w:val="00E871D7"/>
    <w:rsid w:val="00E9363D"/>
    <w:rsid w:val="00EA689A"/>
    <w:rsid w:val="00EB083A"/>
    <w:rsid w:val="00EB543A"/>
    <w:rsid w:val="00ED27EB"/>
    <w:rsid w:val="00EE5A6B"/>
    <w:rsid w:val="00F10771"/>
    <w:rsid w:val="00F21559"/>
    <w:rsid w:val="00F3624A"/>
    <w:rsid w:val="00F56963"/>
    <w:rsid w:val="00F746E8"/>
    <w:rsid w:val="00F822FA"/>
    <w:rsid w:val="00F86082"/>
    <w:rsid w:val="00F97C43"/>
    <w:rsid w:val="00FC2439"/>
    <w:rsid w:val="00FC643C"/>
    <w:rsid w:val="00FE18AA"/>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2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unhideWhenUsed/>
    <w:rsid w:val="003B344F"/>
  </w:style>
  <w:style w:type="character" w:customStyle="1" w:styleId="CommentTextChar">
    <w:name w:val="Comment Text Char"/>
    <w:basedOn w:val="DefaultParagraphFont"/>
    <w:link w:val="CommentText"/>
    <w:uiPriority w:val="99"/>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 w:type="paragraph" w:styleId="NoSpacing">
    <w:name w:val="No Spacing"/>
    <w:uiPriority w:val="1"/>
    <w:qFormat/>
    <w:rsid w:val="008913FE"/>
  </w:style>
  <w:style w:type="paragraph" w:styleId="ListParagraph">
    <w:name w:val="List Paragraph"/>
    <w:basedOn w:val="Normal"/>
    <w:uiPriority w:val="34"/>
    <w:qFormat/>
    <w:rsid w:val="008913FE"/>
    <w:pPr>
      <w:ind w:left="720"/>
      <w:contextualSpacing/>
    </w:pPr>
  </w:style>
  <w:style w:type="paragraph" w:styleId="Revision">
    <w:name w:val="Revision"/>
    <w:hidden/>
    <w:uiPriority w:val="99"/>
    <w:semiHidden/>
    <w:rsid w:val="00D857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unhideWhenUsed/>
    <w:rsid w:val="003B344F"/>
  </w:style>
  <w:style w:type="character" w:customStyle="1" w:styleId="CommentTextChar">
    <w:name w:val="Comment Text Char"/>
    <w:basedOn w:val="DefaultParagraphFont"/>
    <w:link w:val="CommentText"/>
    <w:uiPriority w:val="99"/>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 w:type="paragraph" w:styleId="NoSpacing">
    <w:name w:val="No Spacing"/>
    <w:uiPriority w:val="1"/>
    <w:qFormat/>
    <w:rsid w:val="008913FE"/>
  </w:style>
  <w:style w:type="paragraph" w:styleId="ListParagraph">
    <w:name w:val="List Paragraph"/>
    <w:basedOn w:val="Normal"/>
    <w:uiPriority w:val="34"/>
    <w:qFormat/>
    <w:rsid w:val="008913FE"/>
    <w:pPr>
      <w:ind w:left="720"/>
      <w:contextualSpacing/>
    </w:pPr>
  </w:style>
  <w:style w:type="paragraph" w:styleId="Revision">
    <w:name w:val="Revision"/>
    <w:hidden/>
    <w:uiPriority w:val="99"/>
    <w:semiHidden/>
    <w:rsid w:val="00D85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4AB617-6FF3-5D49-ABD7-26E3ED5F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5579</Words>
  <Characters>31806</Characters>
  <Application>Microsoft Macintosh Word</Application>
  <DocSecurity>0</DocSecurity>
  <Lines>265</Lines>
  <Paragraphs>74</Paragraphs>
  <ScaleCrop>false</ScaleCrop>
  <Company>European School Ixelles</Company>
  <LinksUpToDate>false</LinksUpToDate>
  <CharactersWithSpaces>37311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431</cp:revision>
  <dcterms:created xsi:type="dcterms:W3CDTF">2018-01-17T11:51:00Z</dcterms:created>
  <dcterms:modified xsi:type="dcterms:W3CDTF">2018-02-15T16:13:00Z</dcterms:modified>
</cp:coreProperties>
</file>